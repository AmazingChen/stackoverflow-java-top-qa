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BAC" w:rsidRPr="005E7BAC" w:rsidRDefault="005E7BAC" w:rsidP="005E7BAC">
      <w:pPr>
        <w:widowControl/>
        <w:pBdr>
          <w:bottom w:val="single" w:sz="6" w:space="4" w:color="EAECEF"/>
        </w:pBdr>
        <w:spacing w:before="100" w:beforeAutospacing="1" w:after="240"/>
        <w:jc w:val="left"/>
        <w:outlineLvl w:val="1"/>
        <w:rPr>
          <w:rFonts w:ascii="Segoe UI" w:eastAsia="宋体" w:hAnsi="Segoe UI" w:cs="Segoe UI"/>
          <w:b/>
          <w:bCs/>
          <w:color w:val="24292E"/>
          <w:kern w:val="0"/>
          <w:sz w:val="36"/>
          <w:szCs w:val="36"/>
        </w:rPr>
      </w:pPr>
      <w:hyperlink r:id="rId5" w:history="1">
        <w:r w:rsidRPr="005E7BAC">
          <w:rPr>
            <w:rFonts w:ascii="Segoe UI" w:eastAsia="宋体" w:hAnsi="Segoe UI" w:cs="Segoe UI"/>
            <w:b/>
            <w:bCs/>
            <w:color w:val="0366D6"/>
            <w:kern w:val="0"/>
            <w:sz w:val="36"/>
            <w:szCs w:val="36"/>
            <w:u w:val="single"/>
          </w:rPr>
          <w:t xml:space="preserve">1. Java += </w:t>
        </w:r>
        <w:r w:rsidRPr="005E7BAC">
          <w:rPr>
            <w:rFonts w:ascii="Segoe UI" w:eastAsia="宋体" w:hAnsi="Segoe UI" w:cs="Segoe UI"/>
            <w:b/>
            <w:bCs/>
            <w:color w:val="0366D6"/>
            <w:kern w:val="0"/>
            <w:sz w:val="36"/>
            <w:szCs w:val="36"/>
            <w:u w:val="single"/>
          </w:rPr>
          <w:t>操作符实质</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 xml:space="preserve">Java += </w:t>
      </w:r>
      <w:r w:rsidRPr="005E7BAC">
        <w:rPr>
          <w:rFonts w:ascii="Segoe UI" w:eastAsia="宋体" w:hAnsi="Segoe UI" w:cs="Segoe UI"/>
          <w:b/>
          <w:bCs/>
          <w:color w:val="24292E"/>
          <w:kern w:val="0"/>
          <w:sz w:val="30"/>
          <w:szCs w:val="30"/>
        </w:rPr>
        <w:t>操作符实质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我之前以为：</w:t>
      </w:r>
      <w:r w:rsidRPr="005E7BAC">
        <w:rPr>
          <w:rFonts w:ascii="Segoe UI" w:eastAsia="宋体" w:hAnsi="Segoe UI" w:cs="Segoe UI"/>
          <w:color w:val="24292E"/>
          <w:kern w:val="0"/>
          <w:sz w:val="24"/>
          <w:szCs w:val="24"/>
        </w:rPr>
        <w:t xml:space="preserve"> i += j </w:t>
      </w:r>
      <w:r w:rsidRPr="005E7BAC">
        <w:rPr>
          <w:rFonts w:ascii="Segoe UI" w:eastAsia="宋体" w:hAnsi="Segoe UI" w:cs="Segoe UI"/>
          <w:color w:val="24292E"/>
          <w:kern w:val="0"/>
          <w:sz w:val="24"/>
          <w:szCs w:val="24"/>
        </w:rPr>
        <w:t>等同于</w:t>
      </w:r>
      <w:r w:rsidRPr="005E7BAC">
        <w:rPr>
          <w:rFonts w:ascii="Segoe UI" w:eastAsia="宋体" w:hAnsi="Segoe UI" w:cs="Segoe UI"/>
          <w:color w:val="24292E"/>
          <w:kern w:val="0"/>
          <w:sz w:val="24"/>
          <w:szCs w:val="24"/>
        </w:rPr>
        <w:t xml:space="preserve"> i = i + j; </w:t>
      </w:r>
      <w:r w:rsidRPr="005E7BAC">
        <w:rPr>
          <w:rFonts w:ascii="Segoe UI" w:eastAsia="宋体" w:hAnsi="Segoe UI" w:cs="Segoe UI"/>
          <w:color w:val="24292E"/>
          <w:kern w:val="0"/>
          <w:sz w:val="24"/>
          <w:szCs w:val="24"/>
        </w:rPr>
        <w:t>但假设有：</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long</w:t>
      </w:r>
      <w:r w:rsidRPr="005E7BAC">
        <w:rPr>
          <w:rFonts w:ascii="Consolas" w:eastAsia="宋体" w:hAnsi="Consolas" w:cs="Consolas"/>
          <w:color w:val="24292E"/>
          <w:kern w:val="0"/>
          <w:sz w:val="20"/>
          <w:szCs w:val="20"/>
        </w:rPr>
        <w:t xml:space="preserve"> j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8</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这时</w:t>
      </w:r>
      <w:r w:rsidRPr="005E7BAC">
        <w:rPr>
          <w:rFonts w:ascii="Segoe UI" w:eastAsia="宋体" w:hAnsi="Segoe UI" w:cs="Segoe UI"/>
          <w:color w:val="24292E"/>
          <w:kern w:val="0"/>
          <w:sz w:val="24"/>
          <w:szCs w:val="24"/>
        </w:rPr>
        <w:t xml:space="preserve"> i = i + j </w:t>
      </w:r>
      <w:r w:rsidRPr="005E7BAC">
        <w:rPr>
          <w:rFonts w:ascii="Segoe UI" w:eastAsia="宋体" w:hAnsi="Segoe UI" w:cs="Segoe UI"/>
          <w:color w:val="24292E"/>
          <w:kern w:val="0"/>
          <w:sz w:val="24"/>
          <w:szCs w:val="24"/>
        </w:rPr>
        <w:t>不能编译，但</w:t>
      </w:r>
      <w:r w:rsidRPr="005E7BAC">
        <w:rPr>
          <w:rFonts w:ascii="Segoe UI" w:eastAsia="宋体" w:hAnsi="Segoe UI" w:cs="Segoe UI"/>
          <w:color w:val="24292E"/>
          <w:kern w:val="0"/>
          <w:sz w:val="24"/>
          <w:szCs w:val="24"/>
        </w:rPr>
        <w:t xml:space="preserve"> i += j </w:t>
      </w:r>
      <w:r w:rsidRPr="005E7BAC">
        <w:rPr>
          <w:rFonts w:ascii="Segoe UI" w:eastAsia="宋体" w:hAnsi="Segoe UI" w:cs="Segoe UI"/>
          <w:color w:val="24292E"/>
          <w:kern w:val="0"/>
          <w:sz w:val="24"/>
          <w:szCs w:val="24"/>
        </w:rPr>
        <w:t>却可以编译。这说明两者还是有差别的</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这是否意味着，</w:t>
      </w:r>
      <w:r w:rsidRPr="005E7BAC">
        <w:rPr>
          <w:rFonts w:ascii="Segoe UI" w:eastAsia="宋体" w:hAnsi="Segoe UI" w:cs="Segoe UI"/>
          <w:color w:val="24292E"/>
          <w:kern w:val="0"/>
          <w:sz w:val="24"/>
          <w:szCs w:val="24"/>
        </w:rPr>
        <w:t>i += j</w:t>
      </w:r>
      <w:r w:rsidRPr="005E7BAC">
        <w:rPr>
          <w:rFonts w:ascii="Segoe UI" w:eastAsia="宋体" w:hAnsi="Segoe UI" w:cs="Segoe UI"/>
          <w:color w:val="24292E"/>
          <w:kern w:val="0"/>
          <w:sz w:val="24"/>
          <w:szCs w:val="24"/>
        </w:rPr>
        <w:t>，实际是等同于</w:t>
      </w:r>
      <w:r w:rsidRPr="005E7BAC">
        <w:rPr>
          <w:rFonts w:ascii="Segoe UI" w:eastAsia="宋体" w:hAnsi="Segoe UI" w:cs="Segoe UI"/>
          <w:color w:val="24292E"/>
          <w:kern w:val="0"/>
          <w:sz w:val="24"/>
          <w:szCs w:val="24"/>
        </w:rPr>
        <w:t xml:space="preserve"> i= (type of i) (i + j)</w:t>
      </w:r>
      <w:r w:rsidRPr="005E7BAC">
        <w:rPr>
          <w:rFonts w:ascii="Segoe UI" w:eastAsia="宋体" w:hAnsi="Segoe UI" w:cs="Segoe UI"/>
          <w:color w:val="24292E"/>
          <w:kern w:val="0"/>
          <w:sz w:val="24"/>
          <w:szCs w:val="24"/>
        </w:rPr>
        <w:t>呢？</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这个问题，其实官方文档中已经解答了。</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请看这里</w:t>
      </w:r>
      <w:r w:rsidRPr="005E7BAC">
        <w:rPr>
          <w:rFonts w:ascii="Segoe UI" w:eastAsia="宋体" w:hAnsi="Segoe UI" w:cs="Segoe UI"/>
          <w:color w:val="24292E"/>
          <w:kern w:val="0"/>
          <w:sz w:val="24"/>
          <w:szCs w:val="24"/>
        </w:rPr>
        <w:t> </w:t>
      </w:r>
      <w:hyperlink r:id="rId6" w:anchor="jls-15.26.2" w:history="1">
        <w:r w:rsidRPr="005E7BAC">
          <w:rPr>
            <w:rFonts w:ascii="Segoe UI" w:eastAsia="宋体" w:hAnsi="Segoe UI" w:cs="Segoe UI"/>
            <w:color w:val="0366D6"/>
            <w:kern w:val="0"/>
            <w:sz w:val="24"/>
            <w:szCs w:val="24"/>
            <w:u w:val="single"/>
          </w:rPr>
          <w:t>§15.26.2 Compound Assignment Operators</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再照搬下官方文档的说明</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对复合赋值表达式来说，</w:t>
      </w:r>
      <w:r w:rsidRPr="005E7BAC">
        <w:rPr>
          <w:rFonts w:ascii="Segoe UI" w:eastAsia="宋体" w:hAnsi="Segoe UI" w:cs="Segoe UI"/>
          <w:color w:val="24292E"/>
          <w:kern w:val="0"/>
          <w:sz w:val="24"/>
          <w:szCs w:val="24"/>
        </w:rPr>
        <w:t>E1 op= E2 (</w:t>
      </w:r>
      <w:r w:rsidRPr="005E7BAC">
        <w:rPr>
          <w:rFonts w:ascii="Segoe UI" w:eastAsia="宋体" w:hAnsi="Segoe UI" w:cs="Segoe UI"/>
          <w:color w:val="24292E"/>
          <w:kern w:val="0"/>
          <w:sz w:val="24"/>
          <w:szCs w:val="24"/>
        </w:rPr>
        <w:t>诸如</w:t>
      </w:r>
      <w:r w:rsidRPr="005E7BAC">
        <w:rPr>
          <w:rFonts w:ascii="Segoe UI" w:eastAsia="宋体" w:hAnsi="Segoe UI" w:cs="Segoe UI"/>
          <w:color w:val="24292E"/>
          <w:kern w:val="0"/>
          <w:sz w:val="24"/>
          <w:szCs w:val="24"/>
        </w:rPr>
        <w:t xml:space="preserve"> i += j; i -= j </w:t>
      </w:r>
      <w:r w:rsidRPr="005E7BAC">
        <w:rPr>
          <w:rFonts w:ascii="Segoe UI" w:eastAsia="宋体" w:hAnsi="Segoe UI" w:cs="Segoe UI"/>
          <w:color w:val="24292E"/>
          <w:kern w:val="0"/>
          <w:sz w:val="24"/>
          <w:szCs w:val="24"/>
        </w:rPr>
        <w:t>等等</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，其实是等同于</w:t>
      </w:r>
      <w:r w:rsidRPr="005E7BAC">
        <w:rPr>
          <w:rFonts w:ascii="Segoe UI" w:eastAsia="宋体" w:hAnsi="Segoe UI" w:cs="Segoe UI"/>
          <w:color w:val="24292E"/>
          <w:kern w:val="0"/>
          <w:sz w:val="24"/>
          <w:szCs w:val="24"/>
        </w:rPr>
        <w:t xml:space="preserve"> E1 = (T)((E1) op (E2))</w:t>
      </w:r>
      <w:r w:rsidRPr="005E7BAC">
        <w:rPr>
          <w:rFonts w:ascii="Segoe UI" w:eastAsia="宋体" w:hAnsi="Segoe UI" w:cs="Segoe UI"/>
          <w:color w:val="24292E"/>
          <w:kern w:val="0"/>
          <w:sz w:val="24"/>
          <w:szCs w:val="24"/>
        </w:rPr>
        <w:t>，其中，</w:t>
      </w:r>
      <w:r w:rsidRPr="005E7BAC">
        <w:rPr>
          <w:rFonts w:ascii="Segoe UI" w:eastAsia="宋体" w:hAnsi="Segoe UI" w:cs="Segoe UI"/>
          <w:color w:val="24292E"/>
          <w:kern w:val="0"/>
          <w:sz w:val="24"/>
          <w:szCs w:val="24"/>
        </w:rPr>
        <w:t>T</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E1</w:t>
      </w:r>
      <w:r w:rsidRPr="005E7BAC">
        <w:rPr>
          <w:rFonts w:ascii="Segoe UI" w:eastAsia="宋体" w:hAnsi="Segoe UI" w:cs="Segoe UI"/>
          <w:color w:val="24292E"/>
          <w:kern w:val="0"/>
          <w:sz w:val="24"/>
          <w:szCs w:val="24"/>
        </w:rPr>
        <w:t>这个元素的类型。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举例来说，如下的代码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short</w:t>
      </w:r>
      <w:r w:rsidRPr="005E7BAC">
        <w:rPr>
          <w:rFonts w:ascii="Consolas" w:eastAsia="宋体" w:hAnsi="Consolas" w:cs="Consolas"/>
          <w:color w:val="24292E"/>
          <w:kern w:val="0"/>
          <w:sz w:val="20"/>
          <w:szCs w:val="20"/>
        </w:rPr>
        <w:t xml:space="preserve"> x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x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4.6</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等同于</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short</w:t>
      </w:r>
      <w:r w:rsidRPr="005E7BAC">
        <w:rPr>
          <w:rFonts w:ascii="Consolas" w:eastAsia="宋体" w:hAnsi="Consolas" w:cs="Consolas"/>
          <w:color w:val="24292E"/>
          <w:kern w:val="0"/>
          <w:sz w:val="20"/>
          <w:szCs w:val="20"/>
        </w:rPr>
        <w:t xml:space="preserve"> x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x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short</w:t>
      </w:r>
      <w:r w:rsidRPr="005E7BAC">
        <w:rPr>
          <w:rFonts w:ascii="Consolas" w:eastAsia="宋体" w:hAnsi="Consolas" w:cs="Consolas"/>
          <w:color w:val="24292E"/>
          <w:kern w:val="0"/>
          <w:sz w:val="20"/>
          <w:szCs w:val="20"/>
        </w:rPr>
        <w:t xml:space="preserve">)(x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4.6</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7" w:history="1">
        <w:r w:rsidRPr="005E7BAC">
          <w:rPr>
            <w:rFonts w:ascii="Segoe UI" w:eastAsia="宋体" w:hAnsi="Segoe UI" w:cs="Segoe UI"/>
            <w:color w:val="0366D6"/>
            <w:kern w:val="0"/>
            <w:sz w:val="24"/>
            <w:szCs w:val="24"/>
            <w:u w:val="single"/>
          </w:rPr>
          <w:t>http://stackoverflow.com/questions/8710619/java-operator</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8" w:history="1">
        <w:r w:rsidRPr="005E7BAC">
          <w:rPr>
            <w:rFonts w:ascii="Segoe UI" w:eastAsia="宋体" w:hAnsi="Segoe UI" w:cs="Segoe UI"/>
            <w:b/>
            <w:bCs/>
            <w:color w:val="0366D6"/>
            <w:kern w:val="0"/>
            <w:sz w:val="36"/>
            <w:szCs w:val="36"/>
            <w:u w:val="single"/>
          </w:rPr>
          <w:t xml:space="preserve">2. </w:t>
        </w:r>
        <w:r w:rsidRPr="005E7BAC">
          <w:rPr>
            <w:rFonts w:ascii="Segoe UI" w:eastAsia="宋体" w:hAnsi="Segoe UI" w:cs="Segoe UI"/>
            <w:b/>
            <w:bCs/>
            <w:color w:val="0366D6"/>
            <w:kern w:val="0"/>
            <w:sz w:val="36"/>
            <w:szCs w:val="36"/>
            <w:u w:val="single"/>
          </w:rPr>
          <w:t>将</w:t>
        </w:r>
        <w:r w:rsidRPr="005E7BAC">
          <w:rPr>
            <w:rFonts w:ascii="Segoe UI" w:eastAsia="宋体" w:hAnsi="Segoe UI" w:cs="Segoe UI"/>
            <w:b/>
            <w:bCs/>
            <w:color w:val="0366D6"/>
            <w:kern w:val="0"/>
            <w:sz w:val="36"/>
            <w:szCs w:val="36"/>
            <w:u w:val="single"/>
          </w:rPr>
          <w:t>InputStream</w:t>
        </w:r>
        <w:r w:rsidRPr="005E7BAC">
          <w:rPr>
            <w:rFonts w:ascii="Segoe UI" w:eastAsia="宋体" w:hAnsi="Segoe UI" w:cs="Segoe UI"/>
            <w:b/>
            <w:bCs/>
            <w:color w:val="0366D6"/>
            <w:kern w:val="0"/>
            <w:sz w:val="36"/>
            <w:szCs w:val="36"/>
            <w:u w:val="single"/>
          </w:rPr>
          <w:t>转换为</w:t>
        </w:r>
        <w:r w:rsidRPr="005E7BAC">
          <w:rPr>
            <w:rFonts w:ascii="Segoe UI" w:eastAsia="宋体" w:hAnsi="Segoe UI" w:cs="Segoe UI"/>
            <w:b/>
            <w:bCs/>
            <w:color w:val="0366D6"/>
            <w:kern w:val="0"/>
            <w:sz w:val="36"/>
            <w:szCs w:val="36"/>
            <w:u w:val="single"/>
          </w:rPr>
          <w:t>String</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将</w:t>
      </w:r>
      <w:r w:rsidRPr="005E7BAC">
        <w:rPr>
          <w:rFonts w:ascii="Segoe UI" w:eastAsia="宋体" w:hAnsi="Segoe UI" w:cs="Segoe UI"/>
          <w:b/>
          <w:bCs/>
          <w:color w:val="24292E"/>
          <w:kern w:val="0"/>
          <w:sz w:val="30"/>
          <w:szCs w:val="30"/>
        </w:rPr>
        <w:t>InputStream</w:t>
      </w:r>
      <w:r w:rsidRPr="005E7BAC">
        <w:rPr>
          <w:rFonts w:ascii="Segoe UI" w:eastAsia="宋体" w:hAnsi="Segoe UI" w:cs="Segoe UI"/>
          <w:b/>
          <w:bCs/>
          <w:color w:val="24292E"/>
          <w:kern w:val="0"/>
          <w:sz w:val="30"/>
          <w:szCs w:val="30"/>
        </w:rPr>
        <w:t>转换为</w:t>
      </w:r>
      <w:r w:rsidRPr="005E7BAC">
        <w:rPr>
          <w:rFonts w:ascii="Segoe UI" w:eastAsia="宋体" w:hAnsi="Segoe UI" w:cs="Segoe UI"/>
          <w:b/>
          <w:bCs/>
          <w:color w:val="24292E"/>
          <w:kern w:val="0"/>
          <w:sz w:val="30"/>
          <w:szCs w:val="30"/>
        </w:rPr>
        <w:t>String</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使用</w:t>
      </w:r>
      <w:r w:rsidRPr="005E7BAC">
        <w:rPr>
          <w:rFonts w:ascii="Segoe UI" w:eastAsia="宋体" w:hAnsi="Segoe UI" w:cs="Segoe UI"/>
          <w:b/>
          <w:bCs/>
          <w:color w:val="24292E"/>
          <w:kern w:val="0"/>
          <w:sz w:val="30"/>
          <w:szCs w:val="30"/>
        </w:rPr>
        <w:t>Apache</w:t>
      </w:r>
      <w:r w:rsidRPr="005E7BAC">
        <w:rPr>
          <w:rFonts w:ascii="Segoe UI" w:eastAsia="宋体" w:hAnsi="Segoe UI" w:cs="Segoe UI"/>
          <w:b/>
          <w:bCs/>
          <w:color w:val="24292E"/>
          <w:kern w:val="0"/>
          <w:sz w:val="30"/>
          <w:szCs w:val="30"/>
        </w:rPr>
        <w:t>库</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不重复造轮子。最靠谱的方法，还是用</w:t>
      </w:r>
      <w:r w:rsidRPr="005E7BAC">
        <w:rPr>
          <w:rFonts w:ascii="Segoe UI" w:eastAsia="宋体" w:hAnsi="Segoe UI" w:cs="Segoe UI"/>
          <w:color w:val="24292E"/>
          <w:kern w:val="0"/>
          <w:sz w:val="24"/>
          <w:szCs w:val="24"/>
        </w:rPr>
        <w:t xml:space="preserve">Apache commons IOUtils </w:t>
      </w:r>
      <w:r w:rsidRPr="005E7BAC">
        <w:rPr>
          <w:rFonts w:ascii="Segoe UI" w:eastAsia="宋体" w:hAnsi="Segoe UI" w:cs="Segoe UI"/>
          <w:color w:val="24292E"/>
          <w:kern w:val="0"/>
          <w:sz w:val="24"/>
          <w:szCs w:val="24"/>
        </w:rPr>
        <w:t>这样简单几行代码就搞定了</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StringWriter</w:t>
      </w:r>
      <w:r w:rsidRPr="005E7BAC">
        <w:rPr>
          <w:rFonts w:ascii="Consolas" w:eastAsia="宋体" w:hAnsi="Consolas" w:cs="Consolas"/>
          <w:color w:val="24292E"/>
          <w:kern w:val="0"/>
          <w:sz w:val="20"/>
          <w:szCs w:val="20"/>
        </w:rPr>
        <w:t xml:space="preserve"> writer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IOUtils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copy(inputStream, writer, encoding);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theString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 xml:space="preserve"> String theString = IOUtils.toString(inputStream, encoding)//</w:t>
      </w:r>
      <w:r w:rsidRPr="005E7BAC">
        <w:rPr>
          <w:rFonts w:ascii="Segoe UI" w:eastAsia="宋体" w:hAnsi="Segoe UI" w:cs="Segoe UI"/>
          <w:color w:val="24292E"/>
          <w:kern w:val="0"/>
          <w:sz w:val="24"/>
          <w:szCs w:val="24"/>
        </w:rPr>
        <w:t>这个方法其实封装了上面的方法，减少了一个参数</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使用原生库</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如果不想引入</w:t>
      </w:r>
      <w:r w:rsidRPr="005E7BAC">
        <w:rPr>
          <w:rFonts w:ascii="Segoe UI" w:eastAsia="宋体" w:hAnsi="Segoe UI" w:cs="Segoe UI"/>
          <w:color w:val="24292E"/>
          <w:kern w:val="0"/>
          <w:sz w:val="24"/>
          <w:szCs w:val="24"/>
        </w:rPr>
        <w:t>Apache</w:t>
      </w:r>
      <w:r w:rsidRPr="005E7BAC">
        <w:rPr>
          <w:rFonts w:ascii="Segoe UI" w:eastAsia="宋体" w:hAnsi="Segoe UI" w:cs="Segoe UI"/>
          <w:color w:val="24292E"/>
          <w:kern w:val="0"/>
          <w:sz w:val="24"/>
          <w:szCs w:val="24"/>
        </w:rPr>
        <w:t>库，也可以这样做</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convertStreamToString(</w:t>
      </w:r>
      <w:r w:rsidRPr="005E7BAC">
        <w:rPr>
          <w:rFonts w:ascii="Consolas" w:eastAsia="宋体" w:hAnsi="Consolas" w:cs="Consolas"/>
          <w:color w:val="333333"/>
          <w:kern w:val="0"/>
          <w:sz w:val="20"/>
          <w:szCs w:val="20"/>
        </w:rPr>
        <w:t>java.io</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InputStream</w:t>
      </w:r>
      <w:r w:rsidRPr="005E7BAC">
        <w:rPr>
          <w:rFonts w:ascii="Consolas" w:eastAsia="宋体" w:hAnsi="Consolas" w:cs="Consolas"/>
          <w:color w:val="24292E"/>
          <w:kern w:val="0"/>
          <w:sz w:val="20"/>
          <w:szCs w:val="20"/>
        </w:rPr>
        <w:t xml:space="preserve"> is)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java.util</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Scanner</w:t>
      </w:r>
      <w:r w:rsidRPr="005E7BAC">
        <w:rPr>
          <w:rFonts w:ascii="Consolas" w:eastAsia="宋体" w:hAnsi="Consolas" w:cs="Consolas"/>
          <w:color w:val="24292E"/>
          <w:kern w:val="0"/>
          <w:sz w:val="20"/>
          <w:szCs w:val="20"/>
        </w:rPr>
        <w:t xml:space="preserve"> 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java.util</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Scanner</w:t>
      </w:r>
      <w:r w:rsidRPr="005E7BAC">
        <w:rPr>
          <w:rFonts w:ascii="Consolas" w:eastAsia="宋体" w:hAnsi="Consolas" w:cs="Consolas"/>
          <w:color w:val="24292E"/>
          <w:kern w:val="0"/>
          <w:sz w:val="20"/>
          <w:szCs w:val="20"/>
        </w:rPr>
        <w:t>(is)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useDelimiter(</w:t>
      </w:r>
      <w:r w:rsidRPr="005E7BAC">
        <w:rPr>
          <w:rFonts w:ascii="Consolas" w:eastAsia="宋体" w:hAnsi="Consolas" w:cs="Consolas"/>
          <w:color w:val="183691"/>
          <w:kern w:val="0"/>
          <w:sz w:val="20"/>
          <w:szCs w:val="20"/>
        </w:rPr>
        <w:t>"\\A"</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hasNext()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next()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讨论地址</w:t>
      </w:r>
      <w:r w:rsidRPr="005E7BAC">
        <w:rPr>
          <w:rFonts w:ascii="Segoe UI" w:eastAsia="宋体" w:hAnsi="Segoe UI" w:cs="Segoe UI"/>
          <w:color w:val="24292E"/>
          <w:kern w:val="0"/>
          <w:sz w:val="24"/>
          <w:szCs w:val="24"/>
        </w:rPr>
        <w:t> </w:t>
      </w:r>
      <w:hyperlink r:id="rId9" w:history="1">
        <w:r w:rsidRPr="005E7BAC">
          <w:rPr>
            <w:rFonts w:ascii="Segoe UI" w:eastAsia="宋体" w:hAnsi="Segoe UI" w:cs="Segoe UI"/>
            <w:color w:val="0366D6"/>
            <w:kern w:val="0"/>
            <w:sz w:val="24"/>
            <w:szCs w:val="24"/>
            <w:u w:val="single"/>
          </w:rPr>
          <w:t>http://stackoverflow.com/questions/309424/read-convert-an-inputstream-to-a-string</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 w:history="1">
        <w:r w:rsidRPr="005E7BAC">
          <w:rPr>
            <w:rFonts w:ascii="Segoe UI" w:eastAsia="宋体" w:hAnsi="Segoe UI" w:cs="Segoe UI"/>
            <w:b/>
            <w:bCs/>
            <w:color w:val="0366D6"/>
            <w:kern w:val="0"/>
            <w:sz w:val="36"/>
            <w:szCs w:val="36"/>
            <w:u w:val="single"/>
          </w:rPr>
          <w:t xml:space="preserve">3. </w:t>
        </w:r>
        <w:r w:rsidRPr="005E7BAC">
          <w:rPr>
            <w:rFonts w:ascii="Segoe UI" w:eastAsia="宋体" w:hAnsi="Segoe UI" w:cs="Segoe UI"/>
            <w:b/>
            <w:bCs/>
            <w:color w:val="0366D6"/>
            <w:kern w:val="0"/>
            <w:sz w:val="36"/>
            <w:szCs w:val="36"/>
            <w:u w:val="single"/>
          </w:rPr>
          <w:t>将数组转换为</w:t>
        </w:r>
        <w:r w:rsidRPr="005E7BAC">
          <w:rPr>
            <w:rFonts w:ascii="Segoe UI" w:eastAsia="宋体" w:hAnsi="Segoe UI" w:cs="Segoe UI"/>
            <w:b/>
            <w:bCs/>
            <w:color w:val="0366D6"/>
            <w:kern w:val="0"/>
            <w:sz w:val="36"/>
            <w:szCs w:val="36"/>
            <w:u w:val="single"/>
          </w:rPr>
          <w:t>List</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将数组转换为</w:t>
      </w:r>
      <w:r w:rsidRPr="005E7BAC">
        <w:rPr>
          <w:rFonts w:ascii="Segoe UI" w:eastAsia="宋体" w:hAnsi="Segoe UI" w:cs="Segoe UI"/>
          <w:b/>
          <w:bCs/>
          <w:color w:val="24292E"/>
          <w:kern w:val="0"/>
          <w:sz w:val="30"/>
          <w:szCs w:val="30"/>
        </w:rPr>
        <w:t>List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假设有数组</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Element</w:t>
      </w:r>
      <w:r w:rsidRPr="005E7BAC">
        <w:rPr>
          <w:rFonts w:ascii="Consolas" w:eastAsia="宋体" w:hAnsi="Consolas" w:cs="Consolas"/>
          <w:color w:val="24292E"/>
          <w:kern w:val="0"/>
          <w:sz w:val="20"/>
          <w:szCs w:val="20"/>
        </w:rPr>
        <w:t xml:space="preserve">[] array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Element</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Element</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Element</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如何将其转换为</w:t>
      </w:r>
      <w:r w:rsidRPr="005E7BAC">
        <w:rPr>
          <w:rFonts w:ascii="Segoe UI" w:eastAsia="宋体" w:hAnsi="Segoe UI" w:cs="Segoe UI"/>
          <w:color w:val="24292E"/>
          <w:kern w:val="0"/>
          <w:sz w:val="24"/>
          <w:szCs w:val="24"/>
        </w:rPr>
        <w:t>ArrayList</w:t>
      </w:r>
      <w:r w:rsidRPr="005E7BAC">
        <w:rPr>
          <w:rFonts w:ascii="Consolas" w:eastAsia="宋体" w:hAnsi="Consolas" w:cs="Consolas"/>
          <w:color w:val="24292E"/>
          <w:kern w:val="0"/>
          <w:sz w:val="20"/>
          <w:szCs w:val="20"/>
        </w:rPr>
        <w:t>&lt;Element&gt;</w:t>
      </w:r>
      <w:r w:rsidRPr="005E7BAC">
        <w:rPr>
          <w:rFonts w:ascii="Segoe UI" w:eastAsia="宋体" w:hAnsi="Segoe UI" w:cs="Segoe UI"/>
          <w:color w:val="24292E"/>
          <w:kern w:val="0"/>
          <w:sz w:val="24"/>
          <w:szCs w:val="24"/>
        </w:rPr>
        <w:t xml:space="preserve"> arraylist = </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`new ArrayList&lt;Element&gt;(Arrays.asList(array))`</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Arrays.asList(array)</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Arrays.asList(new Element(1),new Element(2),new Element(3))</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不过，这样做有些坑要注意：</w:t>
      </w:r>
    </w:p>
    <w:p w:rsidR="005E7BAC" w:rsidRPr="005E7BAC" w:rsidRDefault="005E7BAC" w:rsidP="005E7BAC">
      <w:pPr>
        <w:widowControl/>
        <w:numPr>
          <w:ilvl w:val="0"/>
          <w:numId w:val="1"/>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这样做生成的</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，是定长的。也就是说，如果你对它做</w:t>
      </w:r>
      <w:r w:rsidRPr="005E7BAC">
        <w:rPr>
          <w:rFonts w:ascii="Segoe UI" w:eastAsia="宋体" w:hAnsi="Segoe UI" w:cs="Segoe UI"/>
          <w:color w:val="24292E"/>
          <w:kern w:val="0"/>
          <w:sz w:val="24"/>
          <w:szCs w:val="24"/>
        </w:rPr>
        <w:t>add</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remove</w:t>
      </w:r>
      <w:r w:rsidRPr="005E7BAC">
        <w:rPr>
          <w:rFonts w:ascii="Segoe UI" w:eastAsia="宋体" w:hAnsi="Segoe UI" w:cs="Segoe UI"/>
          <w:color w:val="24292E"/>
          <w:kern w:val="0"/>
          <w:sz w:val="24"/>
          <w:szCs w:val="24"/>
        </w:rPr>
        <w:t>，都会抛</w:t>
      </w:r>
      <w:r w:rsidRPr="005E7BAC">
        <w:rPr>
          <w:rFonts w:ascii="Segoe UI" w:eastAsia="宋体" w:hAnsi="Segoe UI" w:cs="Segoe UI"/>
          <w:color w:val="24292E"/>
          <w:kern w:val="0"/>
          <w:sz w:val="24"/>
          <w:szCs w:val="24"/>
        </w:rPr>
        <w:t>UnsupportedOperationException</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1"/>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如果修改数组的值，</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中的对应值也会改变！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 xml:space="preserve">Arrays.asList() </w:t>
      </w:r>
      <w:r w:rsidRPr="005E7BAC">
        <w:rPr>
          <w:rFonts w:ascii="Segoe UI" w:eastAsia="宋体" w:hAnsi="Segoe UI" w:cs="Segoe UI"/>
          <w:b/>
          <w:bCs/>
          <w:color w:val="24292E"/>
          <w:kern w:val="0"/>
          <w:sz w:val="24"/>
          <w:szCs w:val="24"/>
        </w:rPr>
        <w:t>返回的是</w:t>
      </w:r>
      <w:r w:rsidRPr="005E7BAC">
        <w:rPr>
          <w:rFonts w:ascii="Segoe UI" w:eastAsia="宋体" w:hAnsi="Segoe UI" w:cs="Segoe UI"/>
          <w:b/>
          <w:bCs/>
          <w:color w:val="24292E"/>
          <w:kern w:val="0"/>
          <w:sz w:val="24"/>
          <w:szCs w:val="24"/>
        </w:rPr>
        <w:t>Arrays</w:t>
      </w:r>
      <w:r w:rsidRPr="005E7BAC">
        <w:rPr>
          <w:rFonts w:ascii="Segoe UI" w:eastAsia="宋体" w:hAnsi="Segoe UI" w:cs="Segoe UI"/>
          <w:b/>
          <w:bCs/>
          <w:color w:val="24292E"/>
          <w:kern w:val="0"/>
          <w:sz w:val="24"/>
          <w:szCs w:val="24"/>
        </w:rPr>
        <w:t>内部静态类，而不是</w:t>
      </w:r>
      <w:r w:rsidRPr="005E7BAC">
        <w:rPr>
          <w:rFonts w:ascii="Segoe UI" w:eastAsia="宋体" w:hAnsi="Segoe UI" w:cs="Segoe UI"/>
          <w:b/>
          <w:bCs/>
          <w:color w:val="24292E"/>
          <w:kern w:val="0"/>
          <w:sz w:val="24"/>
          <w:szCs w:val="24"/>
        </w:rPr>
        <w:t>Java.util.ArrayList</w:t>
      </w:r>
      <w:r w:rsidRPr="005E7BAC">
        <w:rPr>
          <w:rFonts w:ascii="Segoe UI" w:eastAsia="宋体" w:hAnsi="Segoe UI" w:cs="Segoe UI"/>
          <w:b/>
          <w:bCs/>
          <w:color w:val="24292E"/>
          <w:kern w:val="0"/>
          <w:sz w:val="24"/>
          <w:szCs w:val="24"/>
        </w:rPr>
        <w:t>的类。这个</w:t>
      </w:r>
      <w:r w:rsidRPr="005E7BAC">
        <w:rPr>
          <w:rFonts w:ascii="Segoe UI" w:eastAsia="宋体" w:hAnsi="Segoe UI" w:cs="Segoe UI"/>
          <w:b/>
          <w:bCs/>
          <w:color w:val="24292E"/>
          <w:kern w:val="0"/>
          <w:sz w:val="24"/>
          <w:szCs w:val="24"/>
        </w:rPr>
        <w:t>java.util.Arrays.ArrayList</w:t>
      </w:r>
      <w:r w:rsidRPr="005E7BAC">
        <w:rPr>
          <w:rFonts w:ascii="Segoe UI" w:eastAsia="宋体" w:hAnsi="Segoe UI" w:cs="Segoe UI"/>
          <w:b/>
          <w:bCs/>
          <w:color w:val="24292E"/>
          <w:kern w:val="0"/>
          <w:sz w:val="24"/>
          <w:szCs w:val="24"/>
        </w:rPr>
        <w:t>有</w:t>
      </w:r>
      <w:r w:rsidRPr="005E7BAC">
        <w:rPr>
          <w:rFonts w:ascii="Segoe UI" w:eastAsia="宋体" w:hAnsi="Segoe UI" w:cs="Segoe UI"/>
          <w:b/>
          <w:bCs/>
          <w:color w:val="24292E"/>
          <w:kern w:val="0"/>
          <w:sz w:val="24"/>
          <w:szCs w:val="24"/>
        </w:rPr>
        <w:t>set(),get(),contains()</w:t>
      </w:r>
      <w:r w:rsidRPr="005E7BAC">
        <w:rPr>
          <w:rFonts w:ascii="Segoe UI" w:eastAsia="宋体" w:hAnsi="Segoe UI" w:cs="Segoe UI"/>
          <w:b/>
          <w:bCs/>
          <w:color w:val="24292E"/>
          <w:kern w:val="0"/>
          <w:sz w:val="24"/>
          <w:szCs w:val="24"/>
        </w:rPr>
        <w:t>方法，但是没有任何</w:t>
      </w:r>
      <w:r w:rsidRPr="005E7BAC">
        <w:rPr>
          <w:rFonts w:ascii="Segoe UI" w:eastAsia="宋体" w:hAnsi="Segoe UI" w:cs="Segoe UI"/>
          <w:b/>
          <w:bCs/>
          <w:color w:val="24292E"/>
          <w:kern w:val="0"/>
          <w:sz w:val="24"/>
          <w:szCs w:val="24"/>
        </w:rPr>
        <w:t xml:space="preserve">add() </w:t>
      </w:r>
      <w:r w:rsidRPr="005E7BAC">
        <w:rPr>
          <w:rFonts w:ascii="Segoe UI" w:eastAsia="宋体" w:hAnsi="Segoe UI" w:cs="Segoe UI"/>
          <w:b/>
          <w:bCs/>
          <w:color w:val="24292E"/>
          <w:kern w:val="0"/>
          <w:sz w:val="24"/>
          <w:szCs w:val="24"/>
        </w:rPr>
        <w:t>方法，所以它是固定大小的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如果希望避免这两个坑，请改用这个方式</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Collections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addAll(arraylist, array);</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 </w:t>
      </w:r>
      <w:hyperlink r:id="rId11" w:history="1">
        <w:r w:rsidRPr="005E7BAC">
          <w:rPr>
            <w:rFonts w:ascii="Segoe UI" w:eastAsia="宋体" w:hAnsi="Segoe UI" w:cs="Segoe UI"/>
            <w:color w:val="0366D6"/>
            <w:kern w:val="0"/>
            <w:sz w:val="24"/>
            <w:szCs w:val="24"/>
            <w:u w:val="single"/>
          </w:rPr>
          <w:t>http://stackoverflow.com/questions/157944/how-to-create-arraylist-arraylistt-from-array-t</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2" w:history="1">
        <w:r w:rsidRPr="005E7BAC">
          <w:rPr>
            <w:rFonts w:ascii="Segoe UI" w:eastAsia="宋体" w:hAnsi="Segoe UI" w:cs="Segoe UI"/>
            <w:b/>
            <w:bCs/>
            <w:color w:val="0366D6"/>
            <w:kern w:val="0"/>
            <w:sz w:val="36"/>
            <w:szCs w:val="36"/>
            <w:u w:val="single"/>
          </w:rPr>
          <w:t xml:space="preserve">4. </w:t>
        </w:r>
        <w:r w:rsidRPr="005E7BAC">
          <w:rPr>
            <w:rFonts w:ascii="Segoe UI" w:eastAsia="宋体" w:hAnsi="Segoe UI" w:cs="Segoe UI"/>
            <w:b/>
            <w:bCs/>
            <w:color w:val="0366D6"/>
            <w:kern w:val="0"/>
            <w:sz w:val="36"/>
            <w:szCs w:val="36"/>
            <w:u w:val="single"/>
          </w:rPr>
          <w:t>如何遍历</w:t>
        </w:r>
        <w:r w:rsidRPr="005E7BAC">
          <w:rPr>
            <w:rFonts w:ascii="Segoe UI" w:eastAsia="宋体" w:hAnsi="Segoe UI" w:cs="Segoe UI"/>
            <w:b/>
            <w:bCs/>
            <w:color w:val="0366D6"/>
            <w:kern w:val="0"/>
            <w:sz w:val="36"/>
            <w:szCs w:val="36"/>
            <w:u w:val="single"/>
          </w:rPr>
          <w:t>map</w:t>
        </w:r>
        <w:r w:rsidRPr="005E7BAC">
          <w:rPr>
            <w:rFonts w:ascii="Segoe UI" w:eastAsia="宋体" w:hAnsi="Segoe UI" w:cs="Segoe UI"/>
            <w:b/>
            <w:bCs/>
            <w:color w:val="0366D6"/>
            <w:kern w:val="0"/>
            <w:sz w:val="36"/>
            <w:szCs w:val="36"/>
            <w:u w:val="single"/>
          </w:rPr>
          <w:t>对象</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HashMap</w:t>
      </w:r>
      <w:r w:rsidRPr="005E7BAC">
        <w:rPr>
          <w:rFonts w:ascii="Segoe UI" w:eastAsia="宋体" w:hAnsi="Segoe UI" w:cs="Segoe UI"/>
          <w:b/>
          <w:bCs/>
          <w:color w:val="24292E"/>
          <w:kern w:val="0"/>
          <w:sz w:val="30"/>
          <w:szCs w:val="30"/>
        </w:rPr>
        <w:t>遍历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中有多种遍历</w:t>
      </w:r>
      <w:r w:rsidRPr="005E7BAC">
        <w:rPr>
          <w:rFonts w:ascii="Segoe UI" w:eastAsia="宋体" w:hAnsi="Segoe UI" w:cs="Segoe UI"/>
          <w:color w:val="24292E"/>
          <w:kern w:val="0"/>
          <w:sz w:val="24"/>
          <w:szCs w:val="24"/>
        </w:rPr>
        <w:t>HashMAp</w:t>
      </w:r>
      <w:r w:rsidRPr="005E7BAC">
        <w:rPr>
          <w:rFonts w:ascii="Segoe UI" w:eastAsia="宋体" w:hAnsi="Segoe UI" w:cs="Segoe UI"/>
          <w:color w:val="24292E"/>
          <w:kern w:val="0"/>
          <w:sz w:val="24"/>
          <w:szCs w:val="24"/>
        </w:rPr>
        <w:t>的方法。让我们回顾一下最常见的方法和它们各自的优缺点。由于所有的</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都实现了</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接口，所以接下来方法适用于所有</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（如：</w:t>
      </w:r>
      <w:r w:rsidRPr="005E7BAC">
        <w:rPr>
          <w:rFonts w:ascii="Segoe UI" w:eastAsia="宋体" w:hAnsi="Segoe UI" w:cs="Segoe UI"/>
          <w:color w:val="24292E"/>
          <w:kern w:val="0"/>
          <w:sz w:val="24"/>
          <w:szCs w:val="24"/>
        </w:rPr>
        <w:t>HaspMap</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TreeMap,LinkedMap,HashTable,etc</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方法</w:t>
      </w:r>
      <w:r w:rsidRPr="005E7BAC">
        <w:rPr>
          <w:rFonts w:ascii="Segoe UI" w:eastAsia="宋体" w:hAnsi="Segoe UI" w:cs="Segoe UI"/>
          <w:b/>
          <w:bCs/>
          <w:color w:val="24292E"/>
          <w:kern w:val="0"/>
          <w:sz w:val="30"/>
          <w:szCs w:val="30"/>
        </w:rPr>
        <w:t xml:space="preserve">#1 </w:t>
      </w:r>
      <w:r w:rsidRPr="005E7BAC">
        <w:rPr>
          <w:rFonts w:ascii="Segoe UI" w:eastAsia="宋体" w:hAnsi="Segoe UI" w:cs="Segoe UI"/>
          <w:b/>
          <w:bCs/>
          <w:color w:val="24292E"/>
          <w:kern w:val="0"/>
          <w:sz w:val="30"/>
          <w:szCs w:val="30"/>
        </w:rPr>
        <w:t>使用</w:t>
      </w:r>
      <w:r w:rsidRPr="005E7BAC">
        <w:rPr>
          <w:rFonts w:ascii="Segoe UI" w:eastAsia="宋体" w:hAnsi="Segoe UI" w:cs="Segoe UI"/>
          <w:b/>
          <w:bCs/>
          <w:color w:val="24292E"/>
          <w:kern w:val="0"/>
          <w:sz w:val="30"/>
          <w:szCs w:val="30"/>
        </w:rPr>
        <w:t>For-Each</w:t>
      </w:r>
      <w:r w:rsidRPr="005E7BAC">
        <w:rPr>
          <w:rFonts w:ascii="Segoe UI" w:eastAsia="宋体" w:hAnsi="Segoe UI" w:cs="Segoe UI"/>
          <w:b/>
          <w:bCs/>
          <w:color w:val="24292E"/>
          <w:kern w:val="0"/>
          <w:sz w:val="30"/>
          <w:szCs w:val="30"/>
        </w:rPr>
        <w:t>迭代</w:t>
      </w:r>
      <w:r w:rsidRPr="005E7BAC">
        <w:rPr>
          <w:rFonts w:ascii="Segoe UI" w:eastAsia="宋体" w:hAnsi="Segoe UI" w:cs="Segoe UI"/>
          <w:b/>
          <w:bCs/>
          <w:color w:val="24292E"/>
          <w:kern w:val="0"/>
          <w:sz w:val="30"/>
          <w:szCs w:val="30"/>
        </w:rPr>
        <w:t>entries</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这是最常见的方法，并在大多数情况下更可取的。当你在循环中需要使用</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的键和值时，就可以使用这个方法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Map&lt;Integer, Integer&gt; map = new HashMap&lt;Integer, Integer&gt;();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for(Map.Entry&lt;Integer, Integer&gt; entry : map.entrySet()){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System.out.println("key = " + entry.getKey() + ", value = " + entry.getValue())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注意：</w:t>
      </w:r>
      <w:r w:rsidRPr="005E7BAC">
        <w:rPr>
          <w:rFonts w:ascii="Segoe UI" w:eastAsia="宋体" w:hAnsi="Segoe UI" w:cs="Segoe UI"/>
          <w:color w:val="24292E"/>
          <w:kern w:val="0"/>
          <w:sz w:val="24"/>
          <w:szCs w:val="24"/>
        </w:rPr>
        <w:t>For-Each</w:t>
      </w:r>
      <w:r w:rsidRPr="005E7BAC">
        <w:rPr>
          <w:rFonts w:ascii="Segoe UI" w:eastAsia="宋体" w:hAnsi="Segoe UI" w:cs="Segoe UI"/>
          <w:color w:val="24292E"/>
          <w:kern w:val="0"/>
          <w:sz w:val="24"/>
          <w:szCs w:val="24"/>
        </w:rPr>
        <w:t>循环是</w:t>
      </w:r>
      <w:r w:rsidRPr="005E7BAC">
        <w:rPr>
          <w:rFonts w:ascii="Segoe UI" w:eastAsia="宋体" w:hAnsi="Segoe UI" w:cs="Segoe UI"/>
          <w:color w:val="24292E"/>
          <w:kern w:val="0"/>
          <w:sz w:val="24"/>
          <w:szCs w:val="24"/>
        </w:rPr>
        <w:t>Java5</w:t>
      </w:r>
      <w:r w:rsidRPr="005E7BAC">
        <w:rPr>
          <w:rFonts w:ascii="Segoe UI" w:eastAsia="宋体" w:hAnsi="Segoe UI" w:cs="Segoe UI"/>
          <w:color w:val="24292E"/>
          <w:kern w:val="0"/>
          <w:sz w:val="24"/>
          <w:szCs w:val="24"/>
        </w:rPr>
        <w:t>新引入的，所以只能在</w:t>
      </w:r>
      <w:r w:rsidRPr="005E7BAC">
        <w:rPr>
          <w:rFonts w:ascii="Segoe UI" w:eastAsia="宋体" w:hAnsi="Segoe UI" w:cs="Segoe UI"/>
          <w:color w:val="24292E"/>
          <w:kern w:val="0"/>
          <w:sz w:val="24"/>
          <w:szCs w:val="24"/>
        </w:rPr>
        <w:t>Java5</w:t>
      </w:r>
      <w:r w:rsidRPr="005E7BAC">
        <w:rPr>
          <w:rFonts w:ascii="Segoe UI" w:eastAsia="宋体" w:hAnsi="Segoe UI" w:cs="Segoe UI"/>
          <w:color w:val="24292E"/>
          <w:kern w:val="0"/>
          <w:sz w:val="24"/>
          <w:szCs w:val="24"/>
        </w:rPr>
        <w:t>以上的版本中使用。如果你遍历的</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的话，</w:t>
      </w:r>
      <w:r w:rsidRPr="005E7BAC">
        <w:rPr>
          <w:rFonts w:ascii="Segoe UI" w:eastAsia="宋体" w:hAnsi="Segoe UI" w:cs="Segoe UI"/>
          <w:color w:val="24292E"/>
          <w:kern w:val="0"/>
          <w:sz w:val="24"/>
          <w:szCs w:val="24"/>
        </w:rPr>
        <w:t>For-Each</w:t>
      </w:r>
      <w:r w:rsidRPr="005E7BAC">
        <w:rPr>
          <w:rFonts w:ascii="Segoe UI" w:eastAsia="宋体" w:hAnsi="Segoe UI" w:cs="Segoe UI"/>
          <w:color w:val="24292E"/>
          <w:kern w:val="0"/>
          <w:sz w:val="24"/>
          <w:szCs w:val="24"/>
        </w:rPr>
        <w:t>循环会抛出</w:t>
      </w:r>
      <w:r w:rsidRPr="005E7BAC">
        <w:rPr>
          <w:rFonts w:ascii="Segoe UI" w:eastAsia="宋体" w:hAnsi="Segoe UI" w:cs="Segoe UI"/>
          <w:color w:val="24292E"/>
          <w:kern w:val="0"/>
          <w:sz w:val="24"/>
          <w:szCs w:val="24"/>
        </w:rPr>
        <w:t>NullPointerException</w:t>
      </w:r>
      <w:r w:rsidRPr="005E7BAC">
        <w:rPr>
          <w:rFonts w:ascii="Segoe UI" w:eastAsia="宋体" w:hAnsi="Segoe UI" w:cs="Segoe UI"/>
          <w:color w:val="24292E"/>
          <w:kern w:val="0"/>
          <w:sz w:val="24"/>
          <w:szCs w:val="24"/>
        </w:rPr>
        <w:t>异常，所以在遍历之前你应该判断是否为空引用。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方法</w:t>
      </w:r>
      <w:r w:rsidRPr="005E7BAC">
        <w:rPr>
          <w:rFonts w:ascii="Segoe UI" w:eastAsia="宋体" w:hAnsi="Segoe UI" w:cs="Segoe UI"/>
          <w:b/>
          <w:bCs/>
          <w:color w:val="24292E"/>
          <w:kern w:val="0"/>
          <w:sz w:val="30"/>
          <w:szCs w:val="30"/>
        </w:rPr>
        <w:t xml:space="preserve">#2 </w:t>
      </w:r>
      <w:r w:rsidRPr="005E7BAC">
        <w:rPr>
          <w:rFonts w:ascii="Segoe UI" w:eastAsia="宋体" w:hAnsi="Segoe UI" w:cs="Segoe UI"/>
          <w:b/>
          <w:bCs/>
          <w:color w:val="24292E"/>
          <w:kern w:val="0"/>
          <w:sz w:val="30"/>
          <w:szCs w:val="30"/>
        </w:rPr>
        <w:t>使用</w:t>
      </w:r>
      <w:r w:rsidRPr="005E7BAC">
        <w:rPr>
          <w:rFonts w:ascii="Segoe UI" w:eastAsia="宋体" w:hAnsi="Segoe UI" w:cs="Segoe UI"/>
          <w:b/>
          <w:bCs/>
          <w:color w:val="24292E"/>
          <w:kern w:val="0"/>
          <w:sz w:val="30"/>
          <w:szCs w:val="30"/>
        </w:rPr>
        <w:t>For-Each</w:t>
      </w:r>
      <w:r w:rsidRPr="005E7BAC">
        <w:rPr>
          <w:rFonts w:ascii="Segoe UI" w:eastAsia="宋体" w:hAnsi="Segoe UI" w:cs="Segoe UI"/>
          <w:b/>
          <w:bCs/>
          <w:color w:val="24292E"/>
          <w:kern w:val="0"/>
          <w:sz w:val="30"/>
          <w:szCs w:val="30"/>
        </w:rPr>
        <w:t>迭代</w:t>
      </w:r>
      <w:r w:rsidRPr="005E7BAC">
        <w:rPr>
          <w:rFonts w:ascii="Segoe UI" w:eastAsia="宋体" w:hAnsi="Segoe UI" w:cs="Segoe UI"/>
          <w:b/>
          <w:bCs/>
          <w:color w:val="24292E"/>
          <w:kern w:val="0"/>
          <w:sz w:val="30"/>
          <w:szCs w:val="30"/>
        </w:rPr>
        <w:t>keys</w:t>
      </w:r>
      <w:r w:rsidRPr="005E7BAC">
        <w:rPr>
          <w:rFonts w:ascii="Segoe UI" w:eastAsia="宋体" w:hAnsi="Segoe UI" w:cs="Segoe UI"/>
          <w:b/>
          <w:bCs/>
          <w:color w:val="24292E"/>
          <w:kern w:val="0"/>
          <w:sz w:val="30"/>
          <w:szCs w:val="30"/>
        </w:rPr>
        <w:t>和</w:t>
      </w:r>
      <w:r w:rsidRPr="005E7BAC">
        <w:rPr>
          <w:rFonts w:ascii="Segoe UI" w:eastAsia="宋体" w:hAnsi="Segoe UI" w:cs="Segoe UI"/>
          <w:b/>
          <w:bCs/>
          <w:color w:val="24292E"/>
          <w:kern w:val="0"/>
          <w:sz w:val="30"/>
          <w:szCs w:val="30"/>
        </w:rPr>
        <w:t>values</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如果你只需要用到</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keys</w:t>
      </w:r>
      <w:r w:rsidRPr="005E7BAC">
        <w:rPr>
          <w:rFonts w:ascii="Segoe UI" w:eastAsia="宋体" w:hAnsi="Segoe UI" w:cs="Segoe UI"/>
          <w:color w:val="24292E"/>
          <w:kern w:val="0"/>
          <w:sz w:val="24"/>
          <w:szCs w:val="24"/>
        </w:rPr>
        <w:t>或</w:t>
      </w:r>
      <w:r w:rsidRPr="005E7BAC">
        <w:rPr>
          <w:rFonts w:ascii="Segoe UI" w:eastAsia="宋体" w:hAnsi="Segoe UI" w:cs="Segoe UI"/>
          <w:color w:val="24292E"/>
          <w:kern w:val="0"/>
          <w:sz w:val="24"/>
          <w:szCs w:val="24"/>
        </w:rPr>
        <w:t>values</w:t>
      </w:r>
      <w:r w:rsidRPr="005E7BAC">
        <w:rPr>
          <w:rFonts w:ascii="Segoe UI" w:eastAsia="宋体" w:hAnsi="Segoe UI" w:cs="Segoe UI"/>
          <w:color w:val="24292E"/>
          <w:kern w:val="0"/>
          <w:sz w:val="24"/>
          <w:szCs w:val="24"/>
        </w:rPr>
        <w:t>时，你可以遍历</w:t>
      </w:r>
      <w:r w:rsidRPr="005E7BAC">
        <w:rPr>
          <w:rFonts w:ascii="Segoe UI" w:eastAsia="宋体" w:hAnsi="Segoe UI" w:cs="Segoe UI"/>
          <w:color w:val="24292E"/>
          <w:kern w:val="0"/>
          <w:sz w:val="24"/>
          <w:szCs w:val="24"/>
        </w:rPr>
        <w:t>KeySet</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values</w:t>
      </w:r>
      <w:r w:rsidRPr="005E7BAC">
        <w:rPr>
          <w:rFonts w:ascii="Segoe UI" w:eastAsia="宋体" w:hAnsi="Segoe UI" w:cs="Segoe UI"/>
          <w:color w:val="24292E"/>
          <w:kern w:val="0"/>
          <w:sz w:val="24"/>
          <w:szCs w:val="24"/>
        </w:rPr>
        <w:t>代替</w:t>
      </w:r>
      <w:r w:rsidRPr="005E7BAC">
        <w:rPr>
          <w:rFonts w:ascii="Segoe UI" w:eastAsia="宋体" w:hAnsi="Segoe UI" w:cs="Segoe UI"/>
          <w:color w:val="24292E"/>
          <w:kern w:val="0"/>
          <w:sz w:val="24"/>
          <w:szCs w:val="24"/>
        </w:rPr>
        <w:t>entrySet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Map&lt;Integer, Integer&gt; map = new HashMap&lt;Integer, Integer&gt;();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//iterating over keys only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for (Integer key : map.keySet())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System.out.println("Key = " + key);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//iterating over values only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for (Integer value : map.values())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System.out.println("Value = " +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这个方法比</w:t>
      </w:r>
      <w:r w:rsidRPr="005E7BAC">
        <w:rPr>
          <w:rFonts w:ascii="Segoe UI" w:eastAsia="宋体" w:hAnsi="Segoe UI" w:cs="Segoe UI"/>
          <w:color w:val="24292E"/>
          <w:kern w:val="0"/>
          <w:sz w:val="24"/>
          <w:szCs w:val="24"/>
        </w:rPr>
        <w:t>entrySet</w:t>
      </w:r>
      <w:r w:rsidRPr="005E7BAC">
        <w:rPr>
          <w:rFonts w:ascii="Segoe UI" w:eastAsia="宋体" w:hAnsi="Segoe UI" w:cs="Segoe UI"/>
          <w:color w:val="24292E"/>
          <w:kern w:val="0"/>
          <w:sz w:val="24"/>
          <w:szCs w:val="24"/>
        </w:rPr>
        <w:t>迭代具有轻微的性能优势</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大约快</w:t>
      </w:r>
      <w:r w:rsidRPr="005E7BAC">
        <w:rPr>
          <w:rFonts w:ascii="Segoe UI" w:eastAsia="宋体" w:hAnsi="Segoe UI" w:cs="Segoe UI"/>
          <w:color w:val="24292E"/>
          <w:kern w:val="0"/>
          <w:sz w:val="24"/>
          <w:szCs w:val="24"/>
        </w:rPr>
        <w:t>10%)</w:t>
      </w:r>
      <w:r w:rsidRPr="005E7BAC">
        <w:rPr>
          <w:rFonts w:ascii="Segoe UI" w:eastAsia="宋体" w:hAnsi="Segoe UI" w:cs="Segoe UI"/>
          <w:color w:val="24292E"/>
          <w:kern w:val="0"/>
          <w:sz w:val="24"/>
          <w:szCs w:val="24"/>
        </w:rPr>
        <w:t>并且代码更简洁</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方法</w:t>
      </w:r>
      <w:r w:rsidRPr="005E7BAC">
        <w:rPr>
          <w:rFonts w:ascii="Segoe UI" w:eastAsia="宋体" w:hAnsi="Segoe UI" w:cs="Segoe UI"/>
          <w:b/>
          <w:bCs/>
          <w:color w:val="24292E"/>
          <w:kern w:val="0"/>
          <w:sz w:val="30"/>
          <w:szCs w:val="30"/>
        </w:rPr>
        <w:t xml:space="preserve">#3 </w:t>
      </w:r>
      <w:r w:rsidRPr="005E7BAC">
        <w:rPr>
          <w:rFonts w:ascii="Segoe UI" w:eastAsia="宋体" w:hAnsi="Segoe UI" w:cs="Segoe UI"/>
          <w:b/>
          <w:bCs/>
          <w:color w:val="24292E"/>
          <w:kern w:val="0"/>
          <w:sz w:val="30"/>
          <w:szCs w:val="30"/>
        </w:rPr>
        <w:t>使用</w:t>
      </w:r>
      <w:r w:rsidRPr="005E7BAC">
        <w:rPr>
          <w:rFonts w:ascii="Segoe UI" w:eastAsia="宋体" w:hAnsi="Segoe UI" w:cs="Segoe UI"/>
          <w:b/>
          <w:bCs/>
          <w:color w:val="24292E"/>
          <w:kern w:val="0"/>
          <w:sz w:val="30"/>
          <w:szCs w:val="30"/>
        </w:rPr>
        <w:t>Iterator</w:t>
      </w:r>
      <w:r w:rsidRPr="005E7BAC">
        <w:rPr>
          <w:rFonts w:ascii="Segoe UI" w:eastAsia="宋体" w:hAnsi="Segoe UI" w:cs="Segoe UI"/>
          <w:b/>
          <w:bCs/>
          <w:color w:val="24292E"/>
          <w:kern w:val="0"/>
          <w:sz w:val="30"/>
          <w:szCs w:val="30"/>
        </w:rPr>
        <w:t>迭代</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使用泛型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Map&lt;Integer, Integer&gt; map = new HashMap&lt;Integer, Integer&gt;();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Iterator&lt;Map.Entry&lt;Integer, Integer&gt;&gt; entries = map.entrySet().iterator();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while (entries.hasNext())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Map.Entry&lt;Integer, Integer&gt; entry = entries.next();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System.out.println("Key = " + entry.getKey() + ", Value = " + entry.getValue());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不使用泛型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Map map = new HashMap();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Iterator entries = map.entrySet().iterator();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while (entries.hasNext())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Map.Entry entry = (Map.Entry) entries.next();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Integer key = (Integer)entry.getKey();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Integer value = (Integer)entry.getValue();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System.out.println("Key = " + key + ", Value = " +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你可以使用同样的技术迭代</w:t>
      </w:r>
      <w:r w:rsidRPr="005E7BAC">
        <w:rPr>
          <w:rFonts w:ascii="Segoe UI" w:eastAsia="宋体" w:hAnsi="Segoe UI" w:cs="Segoe UI"/>
          <w:color w:val="24292E"/>
          <w:kern w:val="0"/>
          <w:sz w:val="24"/>
          <w:szCs w:val="24"/>
        </w:rPr>
        <w:t>keyset</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values</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这个似乎有点多余但它具有自己的优势。首先，它是遍历老</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版本</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的唯一方法。另外一个重要的特性是可以让你在迭代的时候从</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中删除</w:t>
      </w:r>
      <w:r w:rsidRPr="005E7BAC">
        <w:rPr>
          <w:rFonts w:ascii="Segoe UI" w:eastAsia="宋体" w:hAnsi="Segoe UI" w:cs="Segoe UI"/>
          <w:color w:val="24292E"/>
          <w:kern w:val="0"/>
          <w:sz w:val="24"/>
          <w:szCs w:val="24"/>
        </w:rPr>
        <w:t>entries</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通过调用</w:t>
      </w:r>
      <w:r w:rsidRPr="005E7BAC">
        <w:rPr>
          <w:rFonts w:ascii="Segoe UI" w:eastAsia="宋体" w:hAnsi="Segoe UI" w:cs="Segoe UI"/>
          <w:color w:val="24292E"/>
          <w:kern w:val="0"/>
          <w:sz w:val="24"/>
          <w:szCs w:val="24"/>
        </w:rPr>
        <w:t>iterator.remover())</w:t>
      </w:r>
      <w:r w:rsidRPr="005E7BAC">
        <w:rPr>
          <w:rFonts w:ascii="Segoe UI" w:eastAsia="宋体" w:hAnsi="Segoe UI" w:cs="Segoe UI"/>
          <w:color w:val="24292E"/>
          <w:kern w:val="0"/>
          <w:sz w:val="24"/>
          <w:szCs w:val="24"/>
        </w:rPr>
        <w:t>唯一方法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如果你试图在</w:t>
      </w:r>
      <w:r w:rsidRPr="005E7BAC">
        <w:rPr>
          <w:rFonts w:ascii="Segoe UI" w:eastAsia="宋体" w:hAnsi="Segoe UI" w:cs="Segoe UI"/>
          <w:color w:val="24292E"/>
          <w:kern w:val="0"/>
          <w:sz w:val="24"/>
          <w:szCs w:val="24"/>
        </w:rPr>
        <w:t>For-Each</w:t>
      </w:r>
      <w:r w:rsidRPr="005E7BAC">
        <w:rPr>
          <w:rFonts w:ascii="Segoe UI" w:eastAsia="宋体" w:hAnsi="Segoe UI" w:cs="Segoe UI"/>
          <w:color w:val="24292E"/>
          <w:kern w:val="0"/>
          <w:sz w:val="24"/>
          <w:szCs w:val="24"/>
        </w:rPr>
        <w:t>迭代的时候删除</w:t>
      </w:r>
      <w:r w:rsidRPr="005E7BAC">
        <w:rPr>
          <w:rFonts w:ascii="Segoe UI" w:eastAsia="宋体" w:hAnsi="Segoe UI" w:cs="Segoe UI"/>
          <w:color w:val="24292E"/>
          <w:kern w:val="0"/>
          <w:sz w:val="24"/>
          <w:szCs w:val="24"/>
        </w:rPr>
        <w:t>entries</w:t>
      </w:r>
      <w:r w:rsidRPr="005E7BAC">
        <w:rPr>
          <w:rFonts w:ascii="Segoe UI" w:eastAsia="宋体" w:hAnsi="Segoe UI" w:cs="Segoe UI"/>
          <w:color w:val="24292E"/>
          <w:kern w:val="0"/>
          <w:sz w:val="24"/>
          <w:szCs w:val="24"/>
        </w:rPr>
        <w:t>，你将会得到</w:t>
      </w:r>
      <w:r w:rsidRPr="005E7BAC">
        <w:rPr>
          <w:rFonts w:ascii="Segoe UI" w:eastAsia="宋体" w:hAnsi="Segoe UI" w:cs="Segoe UI"/>
          <w:color w:val="24292E"/>
          <w:kern w:val="0"/>
          <w:sz w:val="24"/>
          <w:szCs w:val="24"/>
        </w:rPr>
        <w:t xml:space="preserve">unpredictable resultes </w:t>
      </w:r>
      <w:r w:rsidRPr="005E7BAC">
        <w:rPr>
          <w:rFonts w:ascii="Segoe UI" w:eastAsia="宋体" w:hAnsi="Segoe UI" w:cs="Segoe UI"/>
          <w:color w:val="24292E"/>
          <w:kern w:val="0"/>
          <w:sz w:val="24"/>
          <w:szCs w:val="24"/>
        </w:rPr>
        <w:t>异常。</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从性能方法看，这个方法等价于使用</w:t>
      </w:r>
      <w:r w:rsidRPr="005E7BAC">
        <w:rPr>
          <w:rFonts w:ascii="Segoe UI" w:eastAsia="宋体" w:hAnsi="Segoe UI" w:cs="Segoe UI"/>
          <w:color w:val="24292E"/>
          <w:kern w:val="0"/>
          <w:sz w:val="24"/>
          <w:szCs w:val="24"/>
        </w:rPr>
        <w:t>For-Each</w:t>
      </w:r>
      <w:r w:rsidRPr="005E7BAC">
        <w:rPr>
          <w:rFonts w:ascii="Segoe UI" w:eastAsia="宋体" w:hAnsi="Segoe UI" w:cs="Segoe UI"/>
          <w:color w:val="24292E"/>
          <w:kern w:val="0"/>
          <w:sz w:val="24"/>
          <w:szCs w:val="24"/>
        </w:rPr>
        <w:t>迭代</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方法</w:t>
      </w:r>
      <w:r w:rsidRPr="005E7BAC">
        <w:rPr>
          <w:rFonts w:ascii="Segoe UI" w:eastAsia="宋体" w:hAnsi="Segoe UI" w:cs="Segoe UI"/>
          <w:b/>
          <w:bCs/>
          <w:color w:val="24292E"/>
          <w:kern w:val="0"/>
          <w:sz w:val="30"/>
          <w:szCs w:val="30"/>
        </w:rPr>
        <w:t xml:space="preserve">#4 </w:t>
      </w:r>
      <w:r w:rsidRPr="005E7BAC">
        <w:rPr>
          <w:rFonts w:ascii="Segoe UI" w:eastAsia="宋体" w:hAnsi="Segoe UI" w:cs="Segoe UI"/>
          <w:b/>
          <w:bCs/>
          <w:color w:val="24292E"/>
          <w:kern w:val="0"/>
          <w:sz w:val="30"/>
          <w:szCs w:val="30"/>
        </w:rPr>
        <w:t>迭代</w:t>
      </w:r>
      <w:r w:rsidRPr="005E7BAC">
        <w:rPr>
          <w:rFonts w:ascii="Segoe UI" w:eastAsia="宋体" w:hAnsi="Segoe UI" w:cs="Segoe UI"/>
          <w:b/>
          <w:bCs/>
          <w:color w:val="24292E"/>
          <w:kern w:val="0"/>
          <w:sz w:val="30"/>
          <w:szCs w:val="30"/>
        </w:rPr>
        <w:t>keys</w:t>
      </w:r>
      <w:r w:rsidRPr="005E7BAC">
        <w:rPr>
          <w:rFonts w:ascii="Segoe UI" w:eastAsia="宋体" w:hAnsi="Segoe UI" w:cs="Segoe UI"/>
          <w:b/>
          <w:bCs/>
          <w:color w:val="24292E"/>
          <w:kern w:val="0"/>
          <w:sz w:val="30"/>
          <w:szCs w:val="30"/>
        </w:rPr>
        <w:t>并搜索</w:t>
      </w:r>
      <w:r w:rsidRPr="005E7BAC">
        <w:rPr>
          <w:rFonts w:ascii="Segoe UI" w:eastAsia="宋体" w:hAnsi="Segoe UI" w:cs="Segoe UI"/>
          <w:b/>
          <w:bCs/>
          <w:color w:val="24292E"/>
          <w:kern w:val="0"/>
          <w:sz w:val="30"/>
          <w:szCs w:val="30"/>
        </w:rPr>
        <w:t>values</w:t>
      </w:r>
      <w:r w:rsidRPr="005E7BAC">
        <w:rPr>
          <w:rFonts w:ascii="Segoe UI" w:eastAsia="宋体" w:hAnsi="Segoe UI" w:cs="Segoe UI"/>
          <w:b/>
          <w:bCs/>
          <w:color w:val="24292E"/>
          <w:kern w:val="0"/>
          <w:sz w:val="30"/>
          <w:szCs w:val="30"/>
        </w:rPr>
        <w:t>（低效的）</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Map&lt;Integer, Integer&gt; map = new HashMap&lt;Integer, Integer&gt;();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for (Integer key : map.keySet())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Integer value = map.get(key);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System.out.println("Key = " + key + ", Value = " +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这个方法看上去比方法</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更简洁，但是实际上它更慢更低效，通过</w:t>
      </w:r>
      <w:r w:rsidRPr="005E7BAC">
        <w:rPr>
          <w:rFonts w:ascii="Segoe UI" w:eastAsia="宋体" w:hAnsi="Segoe UI" w:cs="Segoe UI"/>
          <w:color w:val="24292E"/>
          <w:kern w:val="0"/>
          <w:sz w:val="24"/>
          <w:szCs w:val="24"/>
        </w:rPr>
        <w:t>key</w:t>
      </w:r>
      <w:r w:rsidRPr="005E7BAC">
        <w:rPr>
          <w:rFonts w:ascii="Segoe UI" w:eastAsia="宋体" w:hAnsi="Segoe UI" w:cs="Segoe UI"/>
          <w:color w:val="24292E"/>
          <w:kern w:val="0"/>
          <w:sz w:val="24"/>
          <w:szCs w:val="24"/>
        </w:rPr>
        <w:t>得到</w:t>
      </w:r>
      <w:r w:rsidRPr="005E7BAC">
        <w:rPr>
          <w:rFonts w:ascii="Segoe UI" w:eastAsia="宋体" w:hAnsi="Segoe UI" w:cs="Segoe UI"/>
          <w:color w:val="24292E"/>
          <w:kern w:val="0"/>
          <w:sz w:val="24"/>
          <w:szCs w:val="24"/>
        </w:rPr>
        <w:t>value</w:t>
      </w:r>
      <w:r w:rsidRPr="005E7BAC">
        <w:rPr>
          <w:rFonts w:ascii="Segoe UI" w:eastAsia="宋体" w:hAnsi="Segoe UI" w:cs="Segoe UI"/>
          <w:color w:val="24292E"/>
          <w:kern w:val="0"/>
          <w:sz w:val="24"/>
          <w:szCs w:val="24"/>
        </w:rPr>
        <w:t>值更耗时（这个方法在所有实现</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接口的</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中比方法</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慢</w:t>
      </w:r>
      <w:r w:rsidRPr="005E7BAC">
        <w:rPr>
          <w:rFonts w:ascii="Segoe UI" w:eastAsia="宋体" w:hAnsi="Segoe UI" w:cs="Segoe UI"/>
          <w:color w:val="24292E"/>
          <w:kern w:val="0"/>
          <w:sz w:val="24"/>
          <w:szCs w:val="24"/>
        </w:rPr>
        <w:t>20%-200%</w:t>
      </w:r>
      <w:r w:rsidRPr="005E7BAC">
        <w:rPr>
          <w:rFonts w:ascii="Segoe UI" w:eastAsia="宋体" w:hAnsi="Segoe UI" w:cs="Segoe UI"/>
          <w:color w:val="24292E"/>
          <w:kern w:val="0"/>
          <w:sz w:val="24"/>
          <w:szCs w:val="24"/>
        </w:rPr>
        <w:t>）。如果你安装了</w:t>
      </w:r>
      <w:r w:rsidRPr="005E7BAC">
        <w:rPr>
          <w:rFonts w:ascii="Segoe UI" w:eastAsia="宋体" w:hAnsi="Segoe UI" w:cs="Segoe UI"/>
          <w:color w:val="24292E"/>
          <w:kern w:val="0"/>
          <w:sz w:val="24"/>
          <w:szCs w:val="24"/>
        </w:rPr>
        <w:t>FindBugs</w:t>
      </w:r>
      <w:r w:rsidRPr="005E7BAC">
        <w:rPr>
          <w:rFonts w:ascii="Segoe UI" w:eastAsia="宋体" w:hAnsi="Segoe UI" w:cs="Segoe UI"/>
          <w:color w:val="24292E"/>
          <w:kern w:val="0"/>
          <w:sz w:val="24"/>
          <w:szCs w:val="24"/>
        </w:rPr>
        <w:t>，它将检测并警告你这是一个低效的迭代。这个方法应该避免</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总结</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如果你只需要使用</w:t>
      </w:r>
      <w:r w:rsidRPr="005E7BAC">
        <w:rPr>
          <w:rFonts w:ascii="Segoe UI" w:eastAsia="宋体" w:hAnsi="Segoe UI" w:cs="Segoe UI"/>
          <w:color w:val="24292E"/>
          <w:kern w:val="0"/>
          <w:sz w:val="24"/>
          <w:szCs w:val="24"/>
        </w:rPr>
        <w:t>key</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value</w:t>
      </w:r>
      <w:r w:rsidRPr="005E7BAC">
        <w:rPr>
          <w:rFonts w:ascii="Segoe UI" w:eastAsia="宋体" w:hAnsi="Segoe UI" w:cs="Segoe UI"/>
          <w:color w:val="24292E"/>
          <w:kern w:val="0"/>
          <w:sz w:val="24"/>
          <w:szCs w:val="24"/>
        </w:rPr>
        <w:t>使用方法</w:t>
      </w: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，如果你坚持使用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的老版本（</w:t>
      </w:r>
      <w:r w:rsidRPr="005E7BAC">
        <w:rPr>
          <w:rFonts w:ascii="Segoe UI" w:eastAsia="宋体" w:hAnsi="Segoe UI" w:cs="Segoe UI"/>
          <w:color w:val="24292E"/>
          <w:kern w:val="0"/>
          <w:sz w:val="24"/>
          <w:szCs w:val="24"/>
        </w:rPr>
        <w:t xml:space="preserve">java 5 </w:t>
      </w:r>
      <w:r w:rsidRPr="005E7BAC">
        <w:rPr>
          <w:rFonts w:ascii="Segoe UI" w:eastAsia="宋体" w:hAnsi="Segoe UI" w:cs="Segoe UI"/>
          <w:color w:val="24292E"/>
          <w:kern w:val="0"/>
          <w:sz w:val="24"/>
          <w:szCs w:val="24"/>
        </w:rPr>
        <w:t>以前的版本）或者打算在迭代的时候移除</w:t>
      </w:r>
      <w:r w:rsidRPr="005E7BAC">
        <w:rPr>
          <w:rFonts w:ascii="Segoe UI" w:eastAsia="宋体" w:hAnsi="Segoe UI" w:cs="Segoe UI"/>
          <w:color w:val="24292E"/>
          <w:kern w:val="0"/>
          <w:sz w:val="24"/>
          <w:szCs w:val="24"/>
        </w:rPr>
        <w:t>entries</w:t>
      </w:r>
      <w:r w:rsidRPr="005E7BAC">
        <w:rPr>
          <w:rFonts w:ascii="Segoe UI" w:eastAsia="宋体" w:hAnsi="Segoe UI" w:cs="Segoe UI"/>
          <w:color w:val="24292E"/>
          <w:kern w:val="0"/>
          <w:sz w:val="24"/>
          <w:szCs w:val="24"/>
        </w:rPr>
        <w:t>，使用方法</w:t>
      </w:r>
      <w:r w:rsidRPr="005E7BAC">
        <w:rPr>
          <w:rFonts w:ascii="Segoe UI" w:eastAsia="宋体" w:hAnsi="Segoe UI" w:cs="Segoe UI"/>
          <w:color w:val="24292E"/>
          <w:kern w:val="0"/>
          <w:sz w:val="24"/>
          <w:szCs w:val="24"/>
        </w:rPr>
        <w:t>#3</w:t>
      </w:r>
      <w:r w:rsidRPr="005E7BAC">
        <w:rPr>
          <w:rFonts w:ascii="Segoe UI" w:eastAsia="宋体" w:hAnsi="Segoe UI" w:cs="Segoe UI"/>
          <w:color w:val="24292E"/>
          <w:kern w:val="0"/>
          <w:sz w:val="24"/>
          <w:szCs w:val="24"/>
        </w:rPr>
        <w:t>。其他情况请使用</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方法。避免使用</w:t>
      </w:r>
      <w:r w:rsidRPr="005E7BAC">
        <w:rPr>
          <w:rFonts w:ascii="Segoe UI" w:eastAsia="宋体" w:hAnsi="Segoe UI" w:cs="Segoe UI"/>
          <w:color w:val="24292E"/>
          <w:kern w:val="0"/>
          <w:sz w:val="24"/>
          <w:szCs w:val="24"/>
        </w:rPr>
        <w:t>#4</w:t>
      </w:r>
      <w:r w:rsidRPr="005E7BAC">
        <w:rPr>
          <w:rFonts w:ascii="Segoe UI" w:eastAsia="宋体" w:hAnsi="Segoe UI" w:cs="Segoe UI"/>
          <w:color w:val="24292E"/>
          <w:kern w:val="0"/>
          <w:sz w:val="24"/>
          <w:szCs w:val="24"/>
        </w:rPr>
        <w:t>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3" w:history="1">
        <w:r w:rsidRPr="005E7BAC">
          <w:rPr>
            <w:rFonts w:ascii="Segoe UI" w:eastAsia="宋体" w:hAnsi="Segoe UI" w:cs="Segoe UI"/>
            <w:color w:val="0366D6"/>
            <w:kern w:val="0"/>
            <w:sz w:val="24"/>
            <w:szCs w:val="24"/>
            <w:u w:val="single"/>
          </w:rPr>
          <w:t>http://stackoverflow.com/questions/1066589/iterate-through-a-hashmap</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4" w:history="1">
        <w:r w:rsidRPr="005E7BAC">
          <w:rPr>
            <w:rFonts w:ascii="Segoe UI" w:eastAsia="宋体" w:hAnsi="Segoe UI" w:cs="Segoe UI"/>
            <w:b/>
            <w:bCs/>
            <w:color w:val="0366D6"/>
            <w:kern w:val="0"/>
            <w:sz w:val="36"/>
            <w:szCs w:val="36"/>
            <w:u w:val="single"/>
          </w:rPr>
          <w:t>5. public</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protected</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private</w:t>
        </w:r>
        <w:r w:rsidRPr="005E7BAC">
          <w:rPr>
            <w:rFonts w:ascii="Segoe UI" w:eastAsia="宋体" w:hAnsi="Segoe UI" w:cs="Segoe UI"/>
            <w:b/>
            <w:bCs/>
            <w:color w:val="0366D6"/>
            <w:kern w:val="0"/>
            <w:sz w:val="36"/>
            <w:szCs w:val="36"/>
            <w:u w:val="single"/>
          </w:rPr>
          <w:t>，不加修饰符。有什么区别呢？</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修饰符：</w:t>
      </w:r>
      <w:r w:rsidRPr="005E7BAC">
        <w:rPr>
          <w:rFonts w:ascii="Segoe UI" w:eastAsia="宋体" w:hAnsi="Segoe UI" w:cs="Segoe UI"/>
          <w:b/>
          <w:bCs/>
          <w:color w:val="24292E"/>
          <w:kern w:val="0"/>
          <w:sz w:val="30"/>
          <w:szCs w:val="30"/>
        </w:rPr>
        <w:t>public</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protected</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private</w:t>
      </w:r>
      <w:r w:rsidRPr="005E7BAC">
        <w:rPr>
          <w:rFonts w:ascii="Segoe UI" w:eastAsia="宋体" w:hAnsi="Segoe UI" w:cs="Segoe UI"/>
          <w:b/>
          <w:bCs/>
          <w:color w:val="24292E"/>
          <w:kern w:val="0"/>
          <w:sz w:val="30"/>
          <w:szCs w:val="30"/>
        </w:rPr>
        <w:t>，不加修饰符。有什么区别呢？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如下表所示</w:t>
      </w:r>
      <w:r w:rsidRPr="005E7BAC">
        <w:rPr>
          <w:rFonts w:ascii="Segoe UI" w:eastAsia="宋体" w:hAnsi="Segoe UI" w:cs="Segoe UI"/>
          <w:color w:val="24292E"/>
          <w:kern w:val="0"/>
          <w:sz w:val="24"/>
          <w:szCs w:val="24"/>
        </w:rPr>
        <w:t>,Y</w:t>
      </w:r>
      <w:r w:rsidRPr="005E7BAC">
        <w:rPr>
          <w:rFonts w:ascii="Segoe UI" w:eastAsia="宋体" w:hAnsi="Segoe UI" w:cs="Segoe UI"/>
          <w:color w:val="24292E"/>
          <w:kern w:val="0"/>
          <w:sz w:val="24"/>
          <w:szCs w:val="24"/>
        </w:rPr>
        <w:t>表示能访问</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可见性），</w:t>
      </w:r>
      <w:r w:rsidRPr="005E7BAC">
        <w:rPr>
          <w:rFonts w:ascii="Segoe UI" w:eastAsia="宋体" w:hAnsi="Segoe UI" w:cs="Segoe UI"/>
          <w:color w:val="24292E"/>
          <w:kern w:val="0"/>
          <w:sz w:val="24"/>
          <w:szCs w:val="24"/>
        </w:rPr>
        <w:t>N</w:t>
      </w:r>
      <w:r w:rsidRPr="005E7BAC">
        <w:rPr>
          <w:rFonts w:ascii="Segoe UI" w:eastAsia="宋体" w:hAnsi="Segoe UI" w:cs="Segoe UI"/>
          <w:color w:val="24292E"/>
          <w:kern w:val="0"/>
          <w:sz w:val="24"/>
          <w:szCs w:val="24"/>
        </w:rPr>
        <w:t>表示不能访问，例如第一行的第</w:t>
      </w:r>
      <w:r w:rsidRPr="005E7BAC">
        <w:rPr>
          <w:rFonts w:ascii="Segoe UI" w:eastAsia="宋体" w:hAnsi="Segoe UI" w:cs="Segoe UI"/>
          <w:color w:val="24292E"/>
          <w:kern w:val="0"/>
          <w:sz w:val="24"/>
          <w:szCs w:val="24"/>
        </w:rPr>
        <w:t>3</w:t>
      </w:r>
      <w:r w:rsidRPr="005E7BAC">
        <w:rPr>
          <w:rFonts w:ascii="Segoe UI" w:eastAsia="宋体" w:hAnsi="Segoe UI" w:cs="Segoe UI"/>
          <w:color w:val="24292E"/>
          <w:kern w:val="0"/>
          <w:sz w:val="24"/>
          <w:szCs w:val="24"/>
        </w:rPr>
        <w:t>个</w:t>
      </w:r>
      <w:r w:rsidRPr="005E7BAC">
        <w:rPr>
          <w:rFonts w:ascii="Segoe UI" w:eastAsia="宋体" w:hAnsi="Segoe UI" w:cs="Segoe UI"/>
          <w:color w:val="24292E"/>
          <w:kern w:val="0"/>
          <w:sz w:val="24"/>
          <w:szCs w:val="24"/>
        </w:rPr>
        <w:t>Y</w:t>
      </w:r>
      <w:r w:rsidRPr="005E7BAC">
        <w:rPr>
          <w:rFonts w:ascii="Segoe UI" w:eastAsia="宋体" w:hAnsi="Segoe UI" w:cs="Segoe UI"/>
          <w:color w:val="24292E"/>
          <w:kern w:val="0"/>
          <w:sz w:val="24"/>
          <w:szCs w:val="24"/>
        </w:rPr>
        <w:t>，表示类的变量</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方法如果是用</w:t>
      </w:r>
      <w:r w:rsidRPr="005E7BAC">
        <w:rPr>
          <w:rFonts w:ascii="Segoe UI" w:eastAsia="宋体" w:hAnsi="Segoe UI" w:cs="Segoe UI"/>
          <w:color w:val="24292E"/>
          <w:kern w:val="0"/>
          <w:sz w:val="24"/>
          <w:szCs w:val="24"/>
        </w:rPr>
        <w:t>public</w:t>
      </w:r>
      <w:r w:rsidRPr="005E7BAC">
        <w:rPr>
          <w:rFonts w:ascii="Segoe UI" w:eastAsia="宋体" w:hAnsi="Segoe UI" w:cs="Segoe UI"/>
          <w:color w:val="24292E"/>
          <w:kern w:val="0"/>
          <w:sz w:val="24"/>
          <w:szCs w:val="24"/>
        </w:rPr>
        <w:t>修饰，它的子类能访问这个变量</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方法</w:t>
      </w:r>
    </w:p>
    <w:tbl>
      <w:tblPr>
        <w:tblW w:w="13320" w:type="dxa"/>
        <w:tblCellMar>
          <w:top w:w="15" w:type="dxa"/>
          <w:left w:w="15" w:type="dxa"/>
          <w:bottom w:w="15" w:type="dxa"/>
          <w:right w:w="15" w:type="dxa"/>
        </w:tblCellMar>
        <w:tblLook w:val="04A0" w:firstRow="1" w:lastRow="0" w:firstColumn="1" w:lastColumn="0" w:noHBand="0" w:noVBand="1"/>
      </w:tblPr>
      <w:tblGrid>
        <w:gridCol w:w="2226"/>
        <w:gridCol w:w="1742"/>
        <w:gridCol w:w="3960"/>
        <w:gridCol w:w="3273"/>
        <w:gridCol w:w="2119"/>
      </w:tblGrid>
      <w:tr w:rsidR="005E7BAC" w:rsidRPr="005E7BAC" w:rsidTr="005E7BA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lastRenderedPageBreak/>
              <w:t>修饰符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类内部</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同个包（</w:t>
            </w:r>
            <w:r w:rsidRPr="005E7BAC">
              <w:rPr>
                <w:rFonts w:ascii="Segoe UI" w:eastAsia="宋体" w:hAnsi="Segoe UI" w:cs="Segoe UI"/>
                <w:b/>
                <w:bCs/>
                <w:color w:val="24292E"/>
                <w:kern w:val="0"/>
                <w:sz w:val="24"/>
                <w:szCs w:val="24"/>
              </w:rPr>
              <w:t>package</w:t>
            </w:r>
            <w:r w:rsidRPr="005E7BAC">
              <w:rPr>
                <w:rFonts w:ascii="Segoe UI" w:eastAsia="宋体" w:hAnsi="Segoe UI" w:cs="Segoe UI"/>
                <w:b/>
                <w:bCs/>
                <w:color w:val="24292E"/>
                <w:kern w:val="0"/>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子类</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其他范围</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public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protected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无修饰符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 or Y(</w:t>
            </w:r>
            <w:r w:rsidRPr="005E7BAC">
              <w:rPr>
                <w:rFonts w:ascii="Segoe UI" w:eastAsia="宋体" w:hAnsi="Segoe UI" w:cs="Segoe UI"/>
                <w:color w:val="24292E"/>
                <w:kern w:val="0"/>
                <w:sz w:val="24"/>
                <w:szCs w:val="24"/>
              </w:rPr>
              <w:t>见说明）</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private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w:t>
            </w:r>
          </w:p>
        </w:tc>
      </w:tr>
    </w:tbl>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说明：</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需要特别说明</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无修饰符</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这个情况，子类能否访问父类中无修饰符的变量</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方法，取决于子类的位置。如果子类和父类在同一个包中，那么子类可以访问父类中的无修饰符的变量</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方法，否则不行。</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译注：本来觉得很简单一个问题，没想记录的，但看到答案，才发现自己以前错了。我以前一直以为无修饰符和</w:t>
      </w:r>
      <w:r w:rsidRPr="005E7BAC">
        <w:rPr>
          <w:rFonts w:ascii="Segoe UI" w:eastAsia="宋体" w:hAnsi="Segoe UI" w:cs="Segoe UI"/>
          <w:color w:val="24292E"/>
          <w:kern w:val="0"/>
          <w:sz w:val="24"/>
          <w:szCs w:val="24"/>
        </w:rPr>
        <w:t>private</w:t>
      </w:r>
      <w:r w:rsidRPr="005E7BAC">
        <w:rPr>
          <w:rFonts w:ascii="Segoe UI" w:eastAsia="宋体" w:hAnsi="Segoe UI" w:cs="Segoe UI"/>
          <w:color w:val="24292E"/>
          <w:kern w:val="0"/>
          <w:sz w:val="24"/>
          <w:szCs w:val="24"/>
        </w:rPr>
        <w:t>是一样的，如果没给变量加修饰符，</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就默认为</w:t>
      </w:r>
      <w:r w:rsidRPr="005E7BAC">
        <w:rPr>
          <w:rFonts w:ascii="Segoe UI" w:eastAsia="宋体" w:hAnsi="Segoe UI" w:cs="Segoe UI"/>
          <w:color w:val="24292E"/>
          <w:kern w:val="0"/>
          <w:sz w:val="24"/>
          <w:szCs w:val="24"/>
        </w:rPr>
        <w:t>private</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5" w:history="1">
        <w:r w:rsidRPr="005E7BAC">
          <w:rPr>
            <w:rFonts w:ascii="Segoe UI" w:eastAsia="宋体" w:hAnsi="Segoe UI" w:cs="Segoe UI"/>
            <w:color w:val="0366D6"/>
            <w:kern w:val="0"/>
            <w:sz w:val="24"/>
            <w:szCs w:val="24"/>
            <w:u w:val="single"/>
          </w:rPr>
          <w:t>http://stackoverflow.com/questions/215497/in-java-whats-the-difference-between-public-default-protected-and-private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6" w:history="1">
        <w:r w:rsidRPr="005E7BAC">
          <w:rPr>
            <w:rFonts w:ascii="Segoe UI" w:eastAsia="宋体" w:hAnsi="Segoe UI" w:cs="Segoe UI"/>
            <w:b/>
            <w:bCs/>
            <w:color w:val="0366D6"/>
            <w:kern w:val="0"/>
            <w:sz w:val="36"/>
            <w:szCs w:val="36"/>
            <w:u w:val="single"/>
          </w:rPr>
          <w:t xml:space="preserve">6. </w:t>
        </w:r>
        <w:r w:rsidRPr="005E7BAC">
          <w:rPr>
            <w:rFonts w:ascii="Segoe UI" w:eastAsia="宋体" w:hAnsi="Segoe UI" w:cs="Segoe UI"/>
            <w:b/>
            <w:bCs/>
            <w:color w:val="0366D6"/>
            <w:kern w:val="0"/>
            <w:sz w:val="36"/>
            <w:szCs w:val="36"/>
            <w:u w:val="single"/>
          </w:rPr>
          <w:t>如何测试一个数组是否包含指定的值？</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如何测试一个数组是否包含指定的值</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指定数组，如</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final String[] VALUES = new String[] {"AB","BC","CD","AE"};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现在制定一个值</w:t>
      </w:r>
      <w:r w:rsidRPr="005E7BAC">
        <w:rPr>
          <w:rFonts w:ascii="Segoe UI" w:eastAsia="宋体" w:hAnsi="Segoe UI" w:cs="Segoe UI"/>
          <w:color w:val="24292E"/>
          <w:kern w:val="0"/>
          <w:sz w:val="24"/>
          <w:szCs w:val="24"/>
        </w:rPr>
        <w:t xml:space="preserve"> s</w:t>
      </w:r>
      <w:r w:rsidRPr="005E7BAC">
        <w:rPr>
          <w:rFonts w:ascii="Segoe UI" w:eastAsia="宋体" w:hAnsi="Segoe UI" w:cs="Segoe UI"/>
          <w:color w:val="24292E"/>
          <w:kern w:val="0"/>
          <w:sz w:val="24"/>
          <w:szCs w:val="24"/>
        </w:rPr>
        <w:t>，有哪些比较好的方式，判断这个数组</w:t>
      </w:r>
      <w:r w:rsidRPr="005E7BAC">
        <w:rPr>
          <w:rFonts w:ascii="Segoe UI" w:eastAsia="宋体" w:hAnsi="Segoe UI" w:cs="Segoe UI"/>
          <w:color w:val="24292E"/>
          <w:kern w:val="0"/>
          <w:sz w:val="24"/>
          <w:szCs w:val="24"/>
        </w:rPr>
        <w:t xml:space="preserve"> VALUES </w:t>
      </w:r>
      <w:r w:rsidRPr="005E7BAC">
        <w:rPr>
          <w:rFonts w:ascii="Segoe UI" w:eastAsia="宋体" w:hAnsi="Segoe UI" w:cs="Segoe UI"/>
          <w:color w:val="24292E"/>
          <w:kern w:val="0"/>
          <w:sz w:val="24"/>
          <w:szCs w:val="24"/>
        </w:rPr>
        <w:t>是否包含值</w:t>
      </w:r>
      <w:r w:rsidRPr="005E7BAC">
        <w:rPr>
          <w:rFonts w:ascii="Segoe UI" w:eastAsia="宋体" w:hAnsi="Segoe UI" w:cs="Segoe UI"/>
          <w:color w:val="24292E"/>
          <w:kern w:val="0"/>
          <w:sz w:val="24"/>
          <w:szCs w:val="24"/>
        </w:rPr>
        <w:t xml:space="preserve"> s</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简单且优雅的方法</w:t>
      </w:r>
      <w:r w:rsidRPr="005E7BAC">
        <w:rPr>
          <w:rFonts w:ascii="Segoe UI" w:eastAsia="宋体" w:hAnsi="Segoe UI" w:cs="Segoe UI"/>
          <w:b/>
          <w:bCs/>
          <w:color w:val="24292E"/>
          <w:kern w:val="0"/>
          <w:sz w:val="30"/>
          <w:szCs w:val="30"/>
        </w:rPr>
        <w:t>:</w:t>
      </w:r>
    </w:p>
    <w:p w:rsidR="005E7BAC" w:rsidRPr="005E7BAC" w:rsidRDefault="005E7BAC" w:rsidP="005E7BAC">
      <w:pPr>
        <w:widowControl/>
        <w:numPr>
          <w:ilvl w:val="0"/>
          <w:numId w:val="2"/>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Arrays.asList(...).contains(...)</w:t>
      </w:r>
    </w:p>
    <w:p w:rsidR="005E7BAC" w:rsidRPr="005E7BAC" w:rsidRDefault="005E7BAC" w:rsidP="005E7BAC">
      <w:pPr>
        <w:widowControl/>
        <w:numPr>
          <w:ilvl w:val="0"/>
          <w:numId w:val="2"/>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w:t>
      </w:r>
      <w:r w:rsidRPr="005E7BAC">
        <w:rPr>
          <w:rFonts w:ascii="Segoe UI" w:eastAsia="宋体" w:hAnsi="Segoe UI" w:cs="Segoe UI"/>
          <w:color w:val="24292E"/>
          <w:kern w:val="0"/>
          <w:sz w:val="24"/>
          <w:szCs w:val="24"/>
        </w:rPr>
        <w:t xml:space="preserve"> Apache Commons Lang</w:t>
      </w:r>
      <w:r w:rsidRPr="005E7BAC">
        <w:rPr>
          <w:rFonts w:ascii="Segoe UI" w:eastAsia="宋体" w:hAnsi="Segoe UI" w:cs="Segoe UI"/>
          <w:color w:val="24292E"/>
          <w:kern w:val="0"/>
          <w:sz w:val="24"/>
          <w:szCs w:val="24"/>
        </w:rPr>
        <w:t>包中的</w:t>
      </w:r>
      <w:r w:rsidRPr="005E7BAC">
        <w:rPr>
          <w:rFonts w:ascii="Segoe UI" w:eastAsia="宋体" w:hAnsi="Segoe UI" w:cs="Segoe UI"/>
          <w:color w:val="24292E"/>
          <w:kern w:val="0"/>
          <w:sz w:val="24"/>
          <w:szCs w:val="24"/>
        </w:rPr>
        <w:t>ArrayUtils.contains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fieldsToInclude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183691"/>
          <w:kern w:val="0"/>
          <w:sz w:val="20"/>
          <w:szCs w:val="20"/>
        </w:rPr>
        <w:t>"id"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"name"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"location"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333333"/>
          <w:kern w:val="0"/>
          <w:sz w:val="20"/>
          <w:szCs w:val="20"/>
        </w:rPr>
        <w:t>ArrayUtils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contains( fieldsToInclude, </w:t>
      </w:r>
      <w:r w:rsidRPr="005E7BAC">
        <w:rPr>
          <w:rFonts w:ascii="Consolas" w:eastAsia="宋体" w:hAnsi="Consolas" w:cs="Consolas"/>
          <w:color w:val="183691"/>
          <w:kern w:val="0"/>
          <w:sz w:val="20"/>
          <w:szCs w:val="20"/>
        </w:rPr>
        <w:t>"id"</w:t>
      </w:r>
      <w:r w:rsidRPr="005E7BAC">
        <w:rPr>
          <w:rFonts w:ascii="Consolas" w:eastAsia="宋体" w:hAnsi="Consolas" w:cs="Consolas"/>
          <w:color w:val="24292E"/>
          <w:kern w:val="0"/>
          <w:sz w:val="20"/>
          <w:szCs w:val="20"/>
        </w:rPr>
        <w:t xml:space="preserve">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Do some stuff.</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自己写逻辑</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问题的本质，其实是一个查找的问题，即查找一个数组是否包含某个值。对于原始类型，若是无序的数组，可以直接写一个</w:t>
      </w:r>
      <w:r w:rsidRPr="005E7BAC">
        <w:rPr>
          <w:rFonts w:ascii="Segoe UI" w:eastAsia="宋体" w:hAnsi="Segoe UI" w:cs="Segoe UI"/>
          <w:color w:val="24292E"/>
          <w:kern w:val="0"/>
          <w:sz w:val="24"/>
          <w:szCs w:val="24"/>
        </w:rPr>
        <w:t xml:space="preserve"> for </w:t>
      </w:r>
      <w:r w:rsidRPr="005E7BAC">
        <w:rPr>
          <w:rFonts w:ascii="Segoe UI" w:eastAsia="宋体" w:hAnsi="Segoe UI" w:cs="Segoe UI"/>
          <w:color w:val="24292E"/>
          <w:kern w:val="0"/>
          <w:sz w:val="24"/>
          <w:szCs w:val="24"/>
        </w:rPr>
        <w:t>循环</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boolean useLoop(String[] arr, String targetValue)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for(String s: arr){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if(s.equals(targetValue))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false;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若是有序的数组，可以考虑二分查找或者其他查找算法</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public static boolean useArraysBinarySearch(String[] arr, String targetValue)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a =  Arrays.binarySearch(arr, targetValue);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if(a &gt;=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else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false;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若数组里包含的是一个个对象，实际上比较就是引用是否相等</w:t>
      </w:r>
      <w:r w:rsidRPr="005E7BAC">
        <w:rPr>
          <w:rFonts w:ascii="Segoe UI" w:eastAsia="宋体" w:hAnsi="Segoe UI" w:cs="Segoe UI"/>
          <w:color w:val="24292E"/>
          <w:kern w:val="0"/>
          <w:sz w:val="24"/>
          <w:szCs w:val="24"/>
        </w:rPr>
        <w:t xml:space="preserve">(String </w:t>
      </w:r>
      <w:r w:rsidRPr="005E7BAC">
        <w:rPr>
          <w:rFonts w:ascii="Segoe UI" w:eastAsia="宋体" w:hAnsi="Segoe UI" w:cs="Segoe UI"/>
          <w:color w:val="24292E"/>
          <w:kern w:val="0"/>
          <w:sz w:val="24"/>
          <w:szCs w:val="24"/>
        </w:rPr>
        <w:t>类型是判断</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值是否相等</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，本质就是比较</w:t>
      </w:r>
      <w:r w:rsidRPr="005E7BAC">
        <w:rPr>
          <w:rFonts w:ascii="Segoe UI" w:eastAsia="宋体" w:hAnsi="Segoe UI" w:cs="Segoe UI"/>
          <w:color w:val="24292E"/>
          <w:kern w:val="0"/>
          <w:sz w:val="24"/>
          <w:szCs w:val="24"/>
        </w:rPr>
        <w:t xml:space="preserve"> hashcode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equal </w:t>
      </w:r>
      <w:r w:rsidRPr="005E7BAC">
        <w:rPr>
          <w:rFonts w:ascii="Segoe UI" w:eastAsia="宋体" w:hAnsi="Segoe UI" w:cs="Segoe UI"/>
          <w:color w:val="24292E"/>
          <w:kern w:val="0"/>
          <w:sz w:val="24"/>
          <w:szCs w:val="24"/>
        </w:rPr>
        <w:t>方法，可以考虑使用</w:t>
      </w:r>
      <w:r w:rsidRPr="005E7BAC">
        <w:rPr>
          <w:rFonts w:ascii="Segoe UI" w:eastAsia="宋体" w:hAnsi="Segoe UI" w:cs="Segoe UI"/>
          <w:color w:val="24292E"/>
          <w:kern w:val="0"/>
          <w:sz w:val="24"/>
          <w:szCs w:val="24"/>
        </w:rPr>
        <w:t xml:space="preserve"> List </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 xml:space="preserve"> Set</w:t>
      </w:r>
      <w:r w:rsidRPr="005E7BAC">
        <w:rPr>
          <w:rFonts w:ascii="Segoe UI" w:eastAsia="宋体" w:hAnsi="Segoe UI" w:cs="Segoe UI"/>
          <w:color w:val="24292E"/>
          <w:kern w:val="0"/>
          <w:sz w:val="24"/>
          <w:szCs w:val="24"/>
        </w:rPr>
        <w:t>，如下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boolean useList(String[] arr, String targetValue)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Arrays.asList(arr).contains(targetValue);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boolean useLoop(String[] arr, String targetValue)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for(String s: arr){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if(s.equals(targetValue))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false;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w:t>
      </w:r>
      <w:hyperlink r:id="rId17" w:history="1">
        <w:r w:rsidRPr="005E7BAC">
          <w:rPr>
            <w:rFonts w:ascii="Segoe UI" w:eastAsia="宋体" w:hAnsi="Segoe UI" w:cs="Segoe UI"/>
            <w:color w:val="0366D6"/>
            <w:kern w:val="0"/>
            <w:sz w:val="24"/>
            <w:szCs w:val="24"/>
            <w:u w:val="single"/>
          </w:rPr>
          <w:t>http://stackoverflow.com/questions/1128723/how-can-i-test-if-an-array-contains-a-certain-value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8" w:history="1">
        <w:r w:rsidRPr="005E7BAC">
          <w:rPr>
            <w:rFonts w:ascii="Segoe UI" w:eastAsia="宋体" w:hAnsi="Segoe UI" w:cs="Segoe UI"/>
            <w:b/>
            <w:bCs/>
            <w:color w:val="0366D6"/>
            <w:kern w:val="0"/>
            <w:sz w:val="36"/>
            <w:szCs w:val="36"/>
            <w:u w:val="single"/>
          </w:rPr>
          <w:t xml:space="preserve">7. </w:t>
        </w:r>
        <w:r w:rsidRPr="005E7BAC">
          <w:rPr>
            <w:rFonts w:ascii="Segoe UI" w:eastAsia="宋体" w:hAnsi="Segoe UI" w:cs="Segoe UI"/>
            <w:b/>
            <w:bCs/>
            <w:color w:val="0366D6"/>
            <w:kern w:val="0"/>
            <w:sz w:val="36"/>
            <w:szCs w:val="36"/>
            <w:u w:val="single"/>
          </w:rPr>
          <w:t>重写（</w:t>
        </w:r>
        <w:r w:rsidRPr="005E7BAC">
          <w:rPr>
            <w:rFonts w:ascii="Segoe UI" w:eastAsia="宋体" w:hAnsi="Segoe UI" w:cs="Segoe UI"/>
            <w:b/>
            <w:bCs/>
            <w:color w:val="0366D6"/>
            <w:kern w:val="0"/>
            <w:sz w:val="36"/>
            <w:szCs w:val="36"/>
            <w:u w:val="single"/>
          </w:rPr>
          <w:t>Override</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equlas</w:t>
        </w:r>
        <w:r w:rsidRPr="005E7BAC">
          <w:rPr>
            <w:rFonts w:ascii="Segoe UI" w:eastAsia="宋体" w:hAnsi="Segoe UI" w:cs="Segoe UI"/>
            <w:b/>
            <w:bCs/>
            <w:color w:val="0366D6"/>
            <w:kern w:val="0"/>
            <w:sz w:val="36"/>
            <w:szCs w:val="36"/>
            <w:u w:val="single"/>
          </w:rPr>
          <w:t>和</w:t>
        </w:r>
        <w:r w:rsidRPr="005E7BAC">
          <w:rPr>
            <w:rFonts w:ascii="Segoe UI" w:eastAsia="宋体" w:hAnsi="Segoe UI" w:cs="Segoe UI"/>
            <w:b/>
            <w:bCs/>
            <w:color w:val="0366D6"/>
            <w:kern w:val="0"/>
            <w:sz w:val="36"/>
            <w:szCs w:val="36"/>
            <w:u w:val="single"/>
          </w:rPr>
          <w:t>hashCode</w:t>
        </w:r>
        <w:r w:rsidRPr="005E7BAC">
          <w:rPr>
            <w:rFonts w:ascii="Segoe UI" w:eastAsia="宋体" w:hAnsi="Segoe UI" w:cs="Segoe UI"/>
            <w:b/>
            <w:bCs/>
            <w:color w:val="0366D6"/>
            <w:kern w:val="0"/>
            <w:sz w:val="36"/>
            <w:szCs w:val="36"/>
            <w:u w:val="single"/>
          </w:rPr>
          <w:t>方法时应考虑的问题</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重写（</w:t>
      </w:r>
      <w:r w:rsidRPr="005E7BAC">
        <w:rPr>
          <w:rFonts w:ascii="Segoe UI" w:eastAsia="宋体" w:hAnsi="Segoe UI" w:cs="Segoe UI"/>
          <w:b/>
          <w:bCs/>
          <w:color w:val="24292E"/>
          <w:kern w:val="0"/>
          <w:sz w:val="30"/>
          <w:szCs w:val="30"/>
        </w:rPr>
        <w:t>Override</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equals</w:t>
      </w:r>
      <w:r w:rsidRPr="005E7BAC">
        <w:rPr>
          <w:rFonts w:ascii="Segoe UI" w:eastAsia="宋体" w:hAnsi="Segoe UI" w:cs="Segoe UI"/>
          <w:b/>
          <w:bCs/>
          <w:color w:val="24292E"/>
          <w:kern w:val="0"/>
          <w:sz w:val="30"/>
          <w:szCs w:val="30"/>
        </w:rPr>
        <w:t>和</w:t>
      </w:r>
      <w:r w:rsidRPr="005E7BAC">
        <w:rPr>
          <w:rFonts w:ascii="Segoe UI" w:eastAsia="宋体" w:hAnsi="Segoe UI" w:cs="Segoe UI"/>
          <w:b/>
          <w:bCs/>
          <w:color w:val="24292E"/>
          <w:kern w:val="0"/>
          <w:sz w:val="30"/>
          <w:szCs w:val="30"/>
        </w:rPr>
        <w:t>hashCode</w:t>
      </w:r>
      <w:r w:rsidRPr="005E7BAC">
        <w:rPr>
          <w:rFonts w:ascii="Segoe UI" w:eastAsia="宋体" w:hAnsi="Segoe UI" w:cs="Segoe UI"/>
          <w:b/>
          <w:bCs/>
          <w:color w:val="24292E"/>
          <w:kern w:val="0"/>
          <w:sz w:val="30"/>
          <w:szCs w:val="30"/>
        </w:rPr>
        <w:t>方法时应考虑的问题</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理论上讲（编程语言、数学层面）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equals() </w:t>
      </w:r>
      <w:r w:rsidRPr="005E7BAC">
        <w:rPr>
          <w:rFonts w:ascii="Segoe UI" w:eastAsia="宋体" w:hAnsi="Segoe UI" w:cs="Segoe UI"/>
          <w:color w:val="24292E"/>
          <w:kern w:val="0"/>
          <w:sz w:val="24"/>
          <w:szCs w:val="24"/>
        </w:rPr>
        <w:t>定义了对象的相等关系（自反性、对称性、传递性）（有点抽象，更详细说明，请参考</w:t>
      </w:r>
      <w:hyperlink r:id="rId19" w:anchor="equals(java.lang.Object)" w:history="1">
        <w:r w:rsidRPr="005E7BAC">
          <w:rPr>
            <w:rFonts w:ascii="Segoe UI" w:eastAsia="宋体" w:hAnsi="Segoe UI" w:cs="Segoe UI"/>
            <w:color w:val="0366D6"/>
            <w:kern w:val="0"/>
            <w:sz w:val="24"/>
            <w:szCs w:val="24"/>
            <w:u w:val="single"/>
          </w:rPr>
          <w:t>javadoc</w:t>
        </w:r>
      </w:hyperlink>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另外，它还具有一致性（也就是说，如果一个对象没有修改，那么对象的</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方法，应总是返回相同的值），此外，</w:t>
      </w:r>
      <w:r w:rsidRPr="005E7BAC">
        <w:rPr>
          <w:rFonts w:ascii="Segoe UI" w:eastAsia="宋体" w:hAnsi="Segoe UI" w:cs="Segoe UI"/>
          <w:color w:val="24292E"/>
          <w:kern w:val="0"/>
          <w:sz w:val="24"/>
          <w:szCs w:val="24"/>
        </w:rPr>
        <w:t>o.equals(null)</w:t>
      </w:r>
      <w:r w:rsidRPr="005E7BAC">
        <w:rPr>
          <w:rFonts w:ascii="Segoe UI" w:eastAsia="宋体" w:hAnsi="Segoe UI" w:cs="Segoe UI"/>
          <w:color w:val="24292E"/>
          <w:kern w:val="0"/>
          <w:sz w:val="24"/>
          <w:szCs w:val="24"/>
        </w:rPr>
        <w:t>应当总是返回</w:t>
      </w:r>
      <w:r w:rsidRPr="005E7BAC">
        <w:rPr>
          <w:rFonts w:ascii="Segoe UI" w:eastAsia="宋体" w:hAnsi="Segoe UI" w:cs="Segoe UI"/>
          <w:color w:val="24292E"/>
          <w:kern w:val="0"/>
          <w:sz w:val="24"/>
          <w:szCs w:val="24"/>
        </w:rPr>
        <w:t>false</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hashCode()</w:t>
      </w:r>
      <w:r w:rsidRPr="005E7BAC">
        <w:rPr>
          <w:rFonts w:ascii="Segoe UI" w:eastAsia="宋体" w:hAnsi="Segoe UI" w:cs="Segoe UI"/>
          <w:color w:val="24292E"/>
          <w:kern w:val="0"/>
          <w:sz w:val="24"/>
          <w:szCs w:val="24"/>
        </w:rPr>
        <w:t>（</w:t>
      </w:r>
      <w:hyperlink r:id="rId20" w:anchor="hashCode()" w:history="1">
        <w:r w:rsidRPr="005E7BAC">
          <w:rPr>
            <w:rFonts w:ascii="Segoe UI" w:eastAsia="宋体" w:hAnsi="Segoe UI" w:cs="Segoe UI"/>
            <w:color w:val="0366D6"/>
            <w:kern w:val="0"/>
            <w:sz w:val="24"/>
            <w:szCs w:val="24"/>
            <w:u w:val="single"/>
          </w:rPr>
          <w:t>javadoc</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也必须具备一致性的（也就是说，如果</w:t>
      </w:r>
      <w:r w:rsidRPr="005E7BAC">
        <w:rPr>
          <w:rFonts w:ascii="Segoe UI" w:eastAsia="宋体" w:hAnsi="Segoe UI" w:cs="Segoe UI"/>
          <w:color w:val="24292E"/>
          <w:kern w:val="0"/>
          <w:sz w:val="24"/>
          <w:szCs w:val="24"/>
        </w:rPr>
        <w:t>equal</w:t>
      </w:r>
      <w:r w:rsidRPr="005E7BAC">
        <w:rPr>
          <w:rFonts w:ascii="Segoe UI" w:eastAsia="宋体" w:hAnsi="Segoe UI" w:cs="Segoe UI"/>
          <w:color w:val="24292E"/>
          <w:kern w:val="0"/>
          <w:sz w:val="24"/>
          <w:szCs w:val="24"/>
        </w:rPr>
        <w:t>的结果没有变，那么</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也应总是返回相同的值）</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总的来说，这两个方法的关系：</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假如</w:t>
      </w:r>
      <w:r w:rsidRPr="005E7BAC">
        <w:rPr>
          <w:rFonts w:ascii="Segoe UI" w:eastAsia="宋体" w:hAnsi="Segoe UI" w:cs="Segoe UI"/>
          <w:b/>
          <w:bCs/>
          <w:color w:val="24292E"/>
          <w:kern w:val="0"/>
          <w:sz w:val="24"/>
          <w:szCs w:val="24"/>
        </w:rPr>
        <w:t>a.equals(b)</w:t>
      </w:r>
      <w:r w:rsidRPr="005E7BAC">
        <w:rPr>
          <w:rFonts w:ascii="Segoe UI" w:eastAsia="宋体" w:hAnsi="Segoe UI" w:cs="Segoe UI"/>
          <w:b/>
          <w:bCs/>
          <w:color w:val="24292E"/>
          <w:kern w:val="0"/>
          <w:sz w:val="24"/>
          <w:szCs w:val="24"/>
        </w:rPr>
        <w:t>，那么</w:t>
      </w:r>
      <w:r w:rsidRPr="005E7BAC">
        <w:rPr>
          <w:rFonts w:ascii="Segoe UI" w:eastAsia="宋体" w:hAnsi="Segoe UI" w:cs="Segoe UI"/>
          <w:b/>
          <w:bCs/>
          <w:color w:val="24292E"/>
          <w:kern w:val="0"/>
          <w:sz w:val="24"/>
          <w:szCs w:val="24"/>
        </w:rPr>
        <w:t xml:space="preserve">a.hashCode() </w:t>
      </w:r>
      <w:r w:rsidRPr="005E7BAC">
        <w:rPr>
          <w:rFonts w:ascii="Segoe UI" w:eastAsia="宋体" w:hAnsi="Segoe UI" w:cs="Segoe UI"/>
          <w:b/>
          <w:bCs/>
          <w:color w:val="24292E"/>
          <w:kern w:val="0"/>
          <w:sz w:val="24"/>
          <w:szCs w:val="24"/>
        </w:rPr>
        <w:t>应等于</w:t>
      </w:r>
      <w:r w:rsidRPr="005E7BAC">
        <w:rPr>
          <w:rFonts w:ascii="Segoe UI" w:eastAsia="宋体" w:hAnsi="Segoe UI" w:cs="Segoe UI"/>
          <w:b/>
          <w:bCs/>
          <w:color w:val="24292E"/>
          <w:kern w:val="0"/>
          <w:sz w:val="24"/>
          <w:szCs w:val="24"/>
        </w:rPr>
        <w:t>b.hashCode()</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实践上讲</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如果你重写了其中一个方法，那么务必重写另外一个方法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所计算的属性集（</w:t>
      </w:r>
      <w:r w:rsidRPr="005E7BAC">
        <w:rPr>
          <w:rFonts w:ascii="Segoe UI" w:eastAsia="宋体" w:hAnsi="Segoe UI" w:cs="Segoe UI"/>
          <w:color w:val="24292E"/>
          <w:kern w:val="0"/>
          <w:sz w:val="24"/>
          <w:szCs w:val="24"/>
        </w:rPr>
        <w:t>set of fields</w:t>
      </w:r>
      <w:r w:rsidRPr="005E7BAC">
        <w:rPr>
          <w:rFonts w:ascii="Segoe UI" w:eastAsia="宋体" w:hAnsi="Segoe UI" w:cs="Segoe UI"/>
          <w:color w:val="24292E"/>
          <w:kern w:val="0"/>
          <w:sz w:val="24"/>
          <w:szCs w:val="24"/>
        </w:rPr>
        <w:t>）应当是一样的</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如何更快地重写这两个方法呢？</w:t>
      </w:r>
    </w:p>
    <w:p w:rsidR="005E7BAC" w:rsidRPr="005E7BAC" w:rsidRDefault="005E7BAC" w:rsidP="005E7BAC">
      <w:pPr>
        <w:widowControl/>
        <w:numPr>
          <w:ilvl w:val="0"/>
          <w:numId w:val="3"/>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w:t>
      </w:r>
      <w:hyperlink r:id="rId21" w:history="1">
        <w:r w:rsidRPr="005E7BAC">
          <w:rPr>
            <w:rFonts w:ascii="Segoe UI" w:eastAsia="宋体" w:hAnsi="Segoe UI" w:cs="Segoe UI"/>
            <w:color w:val="0366D6"/>
            <w:kern w:val="0"/>
            <w:sz w:val="24"/>
            <w:szCs w:val="24"/>
            <w:u w:val="single"/>
          </w:rPr>
          <w:t>Apache Commons Lang library</w:t>
        </w:r>
      </w:hyperlink>
      <w:r w:rsidRPr="005E7BAC">
        <w:rPr>
          <w:rFonts w:ascii="Segoe UI" w:eastAsia="宋体" w:hAnsi="Segoe UI" w:cs="Segoe UI"/>
          <w:color w:val="24292E"/>
          <w:kern w:val="0"/>
          <w:sz w:val="24"/>
          <w:szCs w:val="24"/>
        </w:rPr>
        <w:t>中的</w:t>
      </w:r>
      <w:hyperlink r:id="rId22" w:history="1">
        <w:r w:rsidRPr="005E7BAC">
          <w:rPr>
            <w:rFonts w:ascii="Segoe UI" w:eastAsia="宋体" w:hAnsi="Segoe UI" w:cs="Segoe UI"/>
            <w:color w:val="0366D6"/>
            <w:kern w:val="0"/>
            <w:sz w:val="24"/>
            <w:szCs w:val="24"/>
            <w:u w:val="single"/>
          </w:rPr>
          <w:t>EqualsBuilder</w:t>
        </w:r>
      </w:hyperlink>
      <w:r w:rsidRPr="005E7BAC">
        <w:rPr>
          <w:rFonts w:ascii="Segoe UI" w:eastAsia="宋体" w:hAnsi="Segoe UI" w:cs="Segoe UI"/>
          <w:color w:val="24292E"/>
          <w:kern w:val="0"/>
          <w:sz w:val="24"/>
          <w:szCs w:val="24"/>
        </w:rPr>
        <w:t>、</w:t>
      </w:r>
      <w:hyperlink r:id="rId23" w:history="1">
        <w:r w:rsidRPr="005E7BAC">
          <w:rPr>
            <w:rFonts w:ascii="Segoe UI" w:eastAsia="宋体" w:hAnsi="Segoe UI" w:cs="Segoe UI"/>
            <w:color w:val="0366D6"/>
            <w:kern w:val="0"/>
            <w:sz w:val="24"/>
            <w:szCs w:val="24"/>
            <w:u w:val="single"/>
          </w:rPr>
          <w:t>HashCodeBuilder</w:t>
        </w:r>
      </w:hyperlink>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Person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hashCode</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HashCodeBuilder</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17</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31</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two randomly chosen prime numbers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if deriving: appendSuper(super.hashCode()).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append(name)</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append(age)</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toHashCode();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equals</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Object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obj</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(obj </w:t>
      </w:r>
      <w:r w:rsidRPr="005E7BAC">
        <w:rPr>
          <w:rFonts w:ascii="Consolas" w:eastAsia="宋体" w:hAnsi="Consolas" w:cs="Consolas"/>
          <w:color w:val="A71D5D"/>
          <w:kern w:val="0"/>
          <w:sz w:val="20"/>
          <w:szCs w:val="20"/>
        </w:rPr>
        <w:t>instanceof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Person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false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(obj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Person</w:t>
      </w:r>
      <w:r w:rsidRPr="005E7BAC">
        <w:rPr>
          <w:rFonts w:ascii="Consolas" w:eastAsia="宋体" w:hAnsi="Consolas" w:cs="Consolas"/>
          <w:color w:val="24292E"/>
          <w:kern w:val="0"/>
          <w:sz w:val="20"/>
          <w:szCs w:val="20"/>
        </w:rPr>
        <w:t xml:space="preserve"> rhs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Person</w:t>
      </w:r>
      <w:r w:rsidRPr="005E7BAC">
        <w:rPr>
          <w:rFonts w:ascii="Consolas" w:eastAsia="宋体" w:hAnsi="Consolas" w:cs="Consolas"/>
          <w:color w:val="24292E"/>
          <w:kern w:val="0"/>
          <w:sz w:val="20"/>
          <w:szCs w:val="20"/>
        </w:rPr>
        <w:t>) obj;</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EqualsBuilder</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if deriving: appendSuper(super.equals(obj)).</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append(name, rhs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name)</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append(age, rhs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age)</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isEquals();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numPr>
          <w:ilvl w:val="0"/>
          <w:numId w:val="4"/>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如果你是用</w:t>
      </w:r>
      <w:r w:rsidRPr="005E7BAC">
        <w:rPr>
          <w:rFonts w:ascii="Segoe UI" w:eastAsia="宋体" w:hAnsi="Segoe UI" w:cs="Segoe UI"/>
          <w:color w:val="24292E"/>
          <w:kern w:val="0"/>
          <w:sz w:val="24"/>
          <w:szCs w:val="24"/>
        </w:rPr>
        <w:t>eclipse</w:t>
      </w:r>
      <w:r w:rsidRPr="005E7BAC">
        <w:rPr>
          <w:rFonts w:ascii="Segoe UI" w:eastAsia="宋体" w:hAnsi="Segoe UI" w:cs="Segoe UI"/>
          <w:color w:val="24292E"/>
          <w:kern w:val="0"/>
          <w:sz w:val="24"/>
          <w:szCs w:val="24"/>
        </w:rPr>
        <w:t>，可以在代码编辑区右键，然后选择</w:t>
      </w:r>
      <w:r w:rsidRPr="005E7BAC">
        <w:rPr>
          <w:rFonts w:ascii="Segoe UI" w:eastAsia="宋体" w:hAnsi="Segoe UI" w:cs="Segoe UI"/>
          <w:color w:val="24292E"/>
          <w:kern w:val="0"/>
          <w:sz w:val="24"/>
          <w:szCs w:val="24"/>
        </w:rPr>
        <w:t xml:space="preserve"> Source &gt; Generate hashCode() and equals()</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另外请记得</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当你使用一些基于</w:t>
      </w:r>
      <w:r w:rsidRPr="005E7BAC">
        <w:rPr>
          <w:rFonts w:ascii="Segoe UI" w:eastAsia="宋体" w:hAnsi="Segoe UI" w:cs="Segoe UI"/>
          <w:color w:val="24292E"/>
          <w:kern w:val="0"/>
          <w:sz w:val="24"/>
          <w:szCs w:val="24"/>
        </w:rPr>
        <w:t>Hash</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 xml:space="preserve"> Collection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Map</w:t>
      </w:r>
      <w:r w:rsidRPr="005E7BAC">
        <w:rPr>
          <w:rFonts w:ascii="Segoe UI" w:eastAsia="宋体" w:hAnsi="Segoe UI" w:cs="Segoe UI"/>
          <w:color w:val="24292E"/>
          <w:kern w:val="0"/>
          <w:sz w:val="24"/>
          <w:szCs w:val="24"/>
        </w:rPr>
        <w:t>，例如</w:t>
      </w:r>
      <w:r w:rsidRPr="005E7BAC">
        <w:rPr>
          <w:rFonts w:ascii="Segoe UI" w:eastAsia="宋体" w:hAnsi="Segoe UI" w:cs="Segoe UI"/>
          <w:color w:val="24292E"/>
          <w:kern w:val="0"/>
          <w:sz w:val="24"/>
          <w:szCs w:val="24"/>
        </w:rPr>
        <w:t xml:space="preserve">HashSet, LinkedHashSet, HashMap, Hashtable,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WeakHashMap</w:t>
      </w:r>
      <w:r w:rsidRPr="005E7BAC">
        <w:rPr>
          <w:rFonts w:ascii="Segoe UI" w:eastAsia="宋体" w:hAnsi="Segoe UI" w:cs="Segoe UI"/>
          <w:color w:val="24292E"/>
          <w:kern w:val="0"/>
          <w:sz w:val="24"/>
          <w:szCs w:val="24"/>
        </w:rPr>
        <w:t>等。在键值对被放到集合中之后，请确保其</w:t>
      </w:r>
      <w:r w:rsidRPr="005E7BAC">
        <w:rPr>
          <w:rFonts w:ascii="Segoe UI" w:eastAsia="宋体" w:hAnsi="Segoe UI" w:cs="Segoe UI"/>
          <w:color w:val="24292E"/>
          <w:kern w:val="0"/>
          <w:sz w:val="24"/>
          <w:szCs w:val="24"/>
        </w:rPr>
        <w:t>key</w:t>
      </w:r>
      <w:r w:rsidRPr="005E7BAC">
        <w:rPr>
          <w:rFonts w:ascii="Segoe UI" w:eastAsia="宋体" w:hAnsi="Segoe UI" w:cs="Segoe UI"/>
          <w:color w:val="24292E"/>
          <w:kern w:val="0"/>
          <w:sz w:val="24"/>
          <w:szCs w:val="24"/>
        </w:rPr>
        <w:t>值所对应的</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是保持不变的。比较可靠的一个办法，是保持这些</w:t>
      </w:r>
      <w:r w:rsidRPr="005E7BAC">
        <w:rPr>
          <w:rFonts w:ascii="Segoe UI" w:eastAsia="宋体" w:hAnsi="Segoe UI" w:cs="Segoe UI"/>
          <w:color w:val="24292E"/>
          <w:kern w:val="0"/>
          <w:sz w:val="24"/>
          <w:szCs w:val="24"/>
        </w:rPr>
        <w:t>key</w:t>
      </w:r>
      <w:r w:rsidRPr="005E7BAC">
        <w:rPr>
          <w:rFonts w:ascii="Segoe UI" w:eastAsia="宋体" w:hAnsi="Segoe UI" w:cs="Segoe UI"/>
          <w:color w:val="24292E"/>
          <w:kern w:val="0"/>
          <w:sz w:val="24"/>
          <w:szCs w:val="24"/>
        </w:rPr>
        <w:t>是不可变的，这也能带来不少好处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24" w:history="1">
        <w:r w:rsidRPr="005E7BAC">
          <w:rPr>
            <w:rFonts w:ascii="Segoe UI" w:eastAsia="宋体" w:hAnsi="Segoe UI" w:cs="Segoe UI"/>
            <w:color w:val="0366D6"/>
            <w:kern w:val="0"/>
            <w:sz w:val="24"/>
            <w:szCs w:val="24"/>
            <w:u w:val="single"/>
          </w:rPr>
          <w:t>http://stackoverflow.com/questions/27581/what-issues-should-be-considered-when-overriding-equals-and-hashcode-in-java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5" w:history="1">
        <w:r w:rsidRPr="005E7BAC">
          <w:rPr>
            <w:rFonts w:ascii="Segoe UI" w:eastAsia="宋体" w:hAnsi="Segoe UI" w:cs="Segoe UI"/>
            <w:b/>
            <w:bCs/>
            <w:color w:val="0366D6"/>
            <w:kern w:val="0"/>
            <w:sz w:val="36"/>
            <w:szCs w:val="36"/>
            <w:u w:val="single"/>
          </w:rPr>
          <w:t xml:space="preserve">8. </w:t>
        </w:r>
        <w:r w:rsidRPr="005E7BAC">
          <w:rPr>
            <w:rFonts w:ascii="Segoe UI" w:eastAsia="宋体" w:hAnsi="Segoe UI" w:cs="Segoe UI"/>
            <w:b/>
            <w:bCs/>
            <w:color w:val="0366D6"/>
            <w:kern w:val="0"/>
            <w:sz w:val="36"/>
            <w:szCs w:val="36"/>
            <w:u w:val="single"/>
          </w:rPr>
          <w:t>从一个多层嵌套循环中直接跳出</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从一个多层嵌套循环中直接跳出</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中如何从一个多层嵌套循环中退出，例如下面，有两个循环，</w:t>
      </w:r>
      <w:r w:rsidRPr="005E7BAC">
        <w:rPr>
          <w:rFonts w:ascii="Segoe UI" w:eastAsia="宋体" w:hAnsi="Segoe UI" w:cs="Segoe UI"/>
          <w:color w:val="24292E"/>
          <w:kern w:val="0"/>
          <w:sz w:val="24"/>
          <w:szCs w:val="24"/>
        </w:rPr>
        <w:t>break</w:t>
      </w:r>
      <w:r w:rsidRPr="005E7BAC">
        <w:rPr>
          <w:rFonts w:ascii="Segoe UI" w:eastAsia="宋体" w:hAnsi="Segoe UI" w:cs="Segoe UI"/>
          <w:color w:val="24292E"/>
          <w:kern w:val="0"/>
          <w:sz w:val="24"/>
          <w:szCs w:val="24"/>
        </w:rPr>
        <w:t>只能退出一个</w:t>
      </w:r>
      <w:r w:rsidRPr="005E7BAC">
        <w:rPr>
          <w:rFonts w:ascii="Segoe UI" w:eastAsia="宋体" w:hAnsi="Segoe UI" w:cs="Segoe UI"/>
          <w:color w:val="24292E"/>
          <w:kern w:val="0"/>
          <w:sz w:val="24"/>
          <w:szCs w:val="24"/>
        </w:rPr>
        <w:t>for</w:t>
      </w:r>
      <w:r w:rsidRPr="005E7BAC">
        <w:rPr>
          <w:rFonts w:ascii="Segoe UI" w:eastAsia="宋体" w:hAnsi="Segoe UI" w:cs="Segoe UI"/>
          <w:color w:val="24292E"/>
          <w:kern w:val="0"/>
          <w:sz w:val="24"/>
          <w:szCs w:val="24"/>
        </w:rPr>
        <w:t>循环，不能直接跳过第二个</w:t>
      </w:r>
      <w:r w:rsidRPr="005E7BAC">
        <w:rPr>
          <w:rFonts w:ascii="Segoe UI" w:eastAsia="宋体" w:hAnsi="Segoe UI" w:cs="Segoe UI"/>
          <w:color w:val="24292E"/>
          <w:kern w:val="0"/>
          <w:sz w:val="24"/>
          <w:szCs w:val="24"/>
        </w:rPr>
        <w:t>for</w:t>
      </w:r>
      <w:r w:rsidRPr="005E7BAC">
        <w:rPr>
          <w:rFonts w:ascii="Segoe UI" w:eastAsia="宋体" w:hAnsi="Segoe UI" w:cs="Segoe UI"/>
          <w:color w:val="24292E"/>
          <w:kern w:val="0"/>
          <w:sz w:val="24"/>
          <w:szCs w:val="24"/>
        </w:rPr>
        <w:t>循环</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Type</w:t>
      </w:r>
      <w:r w:rsidRPr="005E7BAC">
        <w:rPr>
          <w:rFonts w:ascii="Consolas" w:eastAsia="宋体" w:hAnsi="Consolas" w:cs="Consolas"/>
          <w:color w:val="24292E"/>
          <w:kern w:val="0"/>
          <w:sz w:val="20"/>
          <w:szCs w:val="20"/>
        </w:rPr>
        <w:t xml:space="preserve"> type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types)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Type</w:t>
      </w:r>
      <w:r w:rsidRPr="005E7BAC">
        <w:rPr>
          <w:rFonts w:ascii="Consolas" w:eastAsia="宋体" w:hAnsi="Consolas" w:cs="Consolas"/>
          <w:color w:val="24292E"/>
          <w:kern w:val="0"/>
          <w:sz w:val="20"/>
          <w:szCs w:val="20"/>
        </w:rPr>
        <w:t xml:space="preserve"> 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types2)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(some condition)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Do something and break...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break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这样只退出了最里的</w:t>
      </w:r>
      <w:r w:rsidRPr="005E7BAC">
        <w:rPr>
          <w:rFonts w:ascii="Consolas" w:eastAsia="宋体" w:hAnsi="Consolas" w:cs="Consolas"/>
          <w:color w:val="969896"/>
          <w:kern w:val="0"/>
          <w:sz w:val="20"/>
          <w:szCs w:val="20"/>
        </w:rPr>
        <w:t>for</w:t>
      </w:r>
      <w:r w:rsidRPr="005E7BAC">
        <w:rPr>
          <w:rFonts w:ascii="Consolas" w:eastAsia="宋体" w:hAnsi="Consolas" w:cs="Consolas"/>
          <w:color w:val="969896"/>
          <w:kern w:val="0"/>
          <w:sz w:val="20"/>
          <w:szCs w:val="20"/>
        </w:rPr>
        <w:t>循环</w:t>
      </w:r>
      <w:r w:rsidRPr="005E7BAC">
        <w:rPr>
          <w:rFonts w:ascii="Consolas" w:eastAsia="宋体" w:hAnsi="Consolas" w:cs="Consolas"/>
          <w:color w:val="969896"/>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可以用</w:t>
      </w:r>
      <w:r w:rsidRPr="005E7BAC">
        <w:rPr>
          <w:rFonts w:ascii="Segoe UI" w:eastAsia="宋体" w:hAnsi="Segoe UI" w:cs="Segoe UI"/>
          <w:color w:val="24292E"/>
          <w:kern w:val="0"/>
          <w:sz w:val="24"/>
          <w:szCs w:val="24"/>
        </w:rPr>
        <w:t>break+label</w:t>
      </w:r>
      <w:r w:rsidRPr="005E7BAC">
        <w:rPr>
          <w:rFonts w:ascii="Segoe UI" w:eastAsia="宋体" w:hAnsi="Segoe UI" w:cs="Segoe UI"/>
          <w:color w:val="24292E"/>
          <w:kern w:val="0"/>
          <w:sz w:val="24"/>
          <w:szCs w:val="24"/>
        </w:rPr>
        <w:t>的语法，例子如下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Test</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args</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outerloop</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 i</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j</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j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 j</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j </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6</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"Breaking"</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break</w:t>
      </w:r>
      <w:r w:rsidRPr="005E7BAC">
        <w:rPr>
          <w:rFonts w:ascii="Consolas" w:eastAsia="宋体" w:hAnsi="Consolas" w:cs="Consolas"/>
          <w:color w:val="24292E"/>
          <w:kern w:val="0"/>
          <w:sz w:val="20"/>
          <w:szCs w:val="20"/>
        </w:rPr>
        <w:t xml:space="preserve"> outerloop;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println(i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 "</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j);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"Done"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首先在</w:t>
      </w:r>
      <w:r w:rsidRPr="005E7BAC">
        <w:rPr>
          <w:rFonts w:ascii="Segoe UI" w:eastAsia="宋体" w:hAnsi="Segoe UI" w:cs="Segoe UI"/>
          <w:color w:val="24292E"/>
          <w:kern w:val="0"/>
          <w:sz w:val="24"/>
          <w:szCs w:val="24"/>
        </w:rPr>
        <w:t>for</w:t>
      </w:r>
      <w:r w:rsidRPr="005E7BAC">
        <w:rPr>
          <w:rFonts w:ascii="Segoe UI" w:eastAsia="宋体" w:hAnsi="Segoe UI" w:cs="Segoe UI"/>
          <w:color w:val="24292E"/>
          <w:kern w:val="0"/>
          <w:sz w:val="24"/>
          <w:szCs w:val="24"/>
        </w:rPr>
        <w:t>循环前加标签，如例子中的</w:t>
      </w:r>
      <w:r w:rsidRPr="005E7BAC">
        <w:rPr>
          <w:rFonts w:ascii="Segoe UI" w:eastAsia="宋体" w:hAnsi="Segoe UI" w:cs="Segoe UI"/>
          <w:color w:val="24292E"/>
          <w:kern w:val="0"/>
          <w:sz w:val="24"/>
          <w:szCs w:val="24"/>
        </w:rPr>
        <w:t>outerloop</w:t>
      </w:r>
      <w:r w:rsidRPr="005E7BAC">
        <w:rPr>
          <w:rFonts w:ascii="Segoe UI" w:eastAsia="宋体" w:hAnsi="Segoe UI" w:cs="Segoe UI"/>
          <w:color w:val="24292E"/>
          <w:kern w:val="0"/>
          <w:sz w:val="24"/>
          <w:szCs w:val="24"/>
        </w:rPr>
        <w:t>，然后在</w:t>
      </w:r>
      <w:r w:rsidRPr="005E7BAC">
        <w:rPr>
          <w:rFonts w:ascii="Segoe UI" w:eastAsia="宋体" w:hAnsi="Segoe UI" w:cs="Segoe UI"/>
          <w:color w:val="24292E"/>
          <w:kern w:val="0"/>
          <w:sz w:val="24"/>
          <w:szCs w:val="24"/>
        </w:rPr>
        <w:t>for</w:t>
      </w:r>
      <w:r w:rsidRPr="005E7BAC">
        <w:rPr>
          <w:rFonts w:ascii="Segoe UI" w:eastAsia="宋体" w:hAnsi="Segoe UI" w:cs="Segoe UI"/>
          <w:color w:val="24292E"/>
          <w:kern w:val="0"/>
          <w:sz w:val="24"/>
          <w:szCs w:val="24"/>
        </w:rPr>
        <w:t>循环内</w:t>
      </w:r>
      <w:r w:rsidRPr="005E7BAC">
        <w:rPr>
          <w:rFonts w:ascii="Segoe UI" w:eastAsia="宋体" w:hAnsi="Segoe UI" w:cs="Segoe UI"/>
          <w:color w:val="24292E"/>
          <w:kern w:val="0"/>
          <w:sz w:val="24"/>
          <w:szCs w:val="24"/>
        </w:rPr>
        <w:t>break label(</w:t>
      </w:r>
      <w:r w:rsidRPr="005E7BAC">
        <w:rPr>
          <w:rFonts w:ascii="Segoe UI" w:eastAsia="宋体" w:hAnsi="Segoe UI" w:cs="Segoe UI"/>
          <w:color w:val="24292E"/>
          <w:kern w:val="0"/>
          <w:sz w:val="24"/>
          <w:szCs w:val="24"/>
        </w:rPr>
        <w:t>如本例的</w:t>
      </w:r>
      <w:r w:rsidRPr="005E7BAC">
        <w:rPr>
          <w:rFonts w:ascii="Segoe UI" w:eastAsia="宋体" w:hAnsi="Segoe UI" w:cs="Segoe UI"/>
          <w:color w:val="24292E"/>
          <w:kern w:val="0"/>
          <w:sz w:val="24"/>
          <w:szCs w:val="24"/>
        </w:rPr>
        <w:t>outerloop),</w:t>
      </w:r>
      <w:r w:rsidRPr="005E7BAC">
        <w:rPr>
          <w:rFonts w:ascii="Segoe UI" w:eastAsia="宋体" w:hAnsi="Segoe UI" w:cs="Segoe UI"/>
          <w:color w:val="24292E"/>
          <w:kern w:val="0"/>
          <w:sz w:val="24"/>
          <w:szCs w:val="24"/>
        </w:rPr>
        <w:t>就会跳出该</w:t>
      </w:r>
      <w:r w:rsidRPr="005E7BAC">
        <w:rPr>
          <w:rFonts w:ascii="Segoe UI" w:eastAsia="宋体" w:hAnsi="Segoe UI" w:cs="Segoe UI"/>
          <w:color w:val="24292E"/>
          <w:kern w:val="0"/>
          <w:sz w:val="24"/>
          <w:szCs w:val="24"/>
        </w:rPr>
        <w:t>label</w:t>
      </w:r>
      <w:r w:rsidRPr="005E7BAC">
        <w:rPr>
          <w:rFonts w:ascii="Segoe UI" w:eastAsia="宋体" w:hAnsi="Segoe UI" w:cs="Segoe UI"/>
          <w:color w:val="24292E"/>
          <w:kern w:val="0"/>
          <w:sz w:val="24"/>
          <w:szCs w:val="24"/>
        </w:rPr>
        <w:t>指定的</w:t>
      </w:r>
      <w:r w:rsidRPr="005E7BAC">
        <w:rPr>
          <w:rFonts w:ascii="Segoe UI" w:eastAsia="宋体" w:hAnsi="Segoe UI" w:cs="Segoe UI"/>
          <w:color w:val="24292E"/>
          <w:kern w:val="0"/>
          <w:sz w:val="24"/>
          <w:szCs w:val="24"/>
        </w:rPr>
        <w:t>for</w:t>
      </w:r>
      <w:r w:rsidRPr="005E7BAC">
        <w:rPr>
          <w:rFonts w:ascii="Segoe UI" w:eastAsia="宋体" w:hAnsi="Segoe UI" w:cs="Segoe UI"/>
          <w:color w:val="24292E"/>
          <w:kern w:val="0"/>
          <w:sz w:val="24"/>
          <w:szCs w:val="24"/>
        </w:rPr>
        <w:t>循环。</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26" w:history="1">
        <w:r w:rsidRPr="005E7BAC">
          <w:rPr>
            <w:rFonts w:ascii="Segoe UI" w:eastAsia="宋体" w:hAnsi="Segoe UI" w:cs="Segoe UI"/>
            <w:color w:val="0366D6"/>
            <w:kern w:val="0"/>
            <w:sz w:val="24"/>
            <w:szCs w:val="24"/>
            <w:u w:val="single"/>
          </w:rPr>
          <w:t>http://stackoverflow.com/questions/886955/breaking-out-of-nested-loops-in-java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7" w:history="1">
        <w:r w:rsidRPr="005E7BAC">
          <w:rPr>
            <w:rFonts w:ascii="Segoe UI" w:eastAsia="宋体" w:hAnsi="Segoe UI" w:cs="Segoe UI"/>
            <w:b/>
            <w:bCs/>
            <w:color w:val="0366D6"/>
            <w:kern w:val="0"/>
            <w:sz w:val="36"/>
            <w:szCs w:val="36"/>
            <w:u w:val="single"/>
          </w:rPr>
          <w:t xml:space="preserve">9. </w:t>
        </w:r>
        <w:r w:rsidRPr="005E7BAC">
          <w:rPr>
            <w:rFonts w:ascii="Segoe UI" w:eastAsia="宋体" w:hAnsi="Segoe UI" w:cs="Segoe UI"/>
            <w:b/>
            <w:bCs/>
            <w:color w:val="0366D6"/>
            <w:kern w:val="0"/>
            <w:sz w:val="36"/>
            <w:szCs w:val="36"/>
            <w:u w:val="single"/>
          </w:rPr>
          <w:t>如何将</w:t>
        </w:r>
        <w:r w:rsidRPr="005E7BAC">
          <w:rPr>
            <w:rFonts w:ascii="Segoe UI" w:eastAsia="宋体" w:hAnsi="Segoe UI" w:cs="Segoe UI"/>
            <w:b/>
            <w:bCs/>
            <w:color w:val="0366D6"/>
            <w:kern w:val="0"/>
            <w:sz w:val="36"/>
            <w:szCs w:val="36"/>
            <w:u w:val="single"/>
          </w:rPr>
          <w:t>String</w:t>
        </w:r>
        <w:r w:rsidRPr="005E7BAC">
          <w:rPr>
            <w:rFonts w:ascii="Segoe UI" w:eastAsia="宋体" w:hAnsi="Segoe UI" w:cs="Segoe UI"/>
            <w:b/>
            <w:bCs/>
            <w:color w:val="0366D6"/>
            <w:kern w:val="0"/>
            <w:sz w:val="36"/>
            <w:szCs w:val="36"/>
            <w:u w:val="single"/>
          </w:rPr>
          <w:t>转换为</w:t>
        </w:r>
        <w:r w:rsidRPr="005E7BAC">
          <w:rPr>
            <w:rFonts w:ascii="Segoe UI" w:eastAsia="宋体" w:hAnsi="Segoe UI" w:cs="Segoe UI"/>
            <w:b/>
            <w:bCs/>
            <w:color w:val="0366D6"/>
            <w:kern w:val="0"/>
            <w:sz w:val="36"/>
            <w:szCs w:val="36"/>
            <w:u w:val="single"/>
          </w:rPr>
          <w:t>Int</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如何将</w:t>
      </w:r>
      <w:r w:rsidRPr="005E7BAC">
        <w:rPr>
          <w:rFonts w:ascii="Segoe UI" w:eastAsia="宋体" w:hAnsi="Segoe UI" w:cs="Segoe UI"/>
          <w:b/>
          <w:bCs/>
          <w:color w:val="24292E"/>
          <w:kern w:val="0"/>
          <w:sz w:val="30"/>
          <w:szCs w:val="30"/>
        </w:rPr>
        <w:t>String</w:t>
      </w:r>
      <w:r w:rsidRPr="005E7BAC">
        <w:rPr>
          <w:rFonts w:ascii="Segoe UI" w:eastAsia="宋体" w:hAnsi="Segoe UI" w:cs="Segoe UI"/>
          <w:b/>
          <w:bCs/>
          <w:color w:val="24292E"/>
          <w:kern w:val="0"/>
          <w:sz w:val="30"/>
          <w:szCs w:val="30"/>
        </w:rPr>
        <w:t>转换为</w:t>
      </w:r>
      <w:r w:rsidRPr="005E7BAC">
        <w:rPr>
          <w:rFonts w:ascii="Segoe UI" w:eastAsia="宋体" w:hAnsi="Segoe UI" w:cs="Segoe UI"/>
          <w:b/>
          <w:bCs/>
          <w:color w:val="24292E"/>
          <w:kern w:val="0"/>
          <w:sz w:val="30"/>
          <w:szCs w:val="30"/>
        </w:rPr>
        <w:t>Int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有两种方式</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Integer</w:t>
      </w:r>
      <w:r w:rsidRPr="005E7BAC">
        <w:rPr>
          <w:rFonts w:ascii="Consolas" w:eastAsia="宋体" w:hAnsi="Consolas" w:cs="Consolas"/>
          <w:color w:val="24292E"/>
          <w:kern w:val="0"/>
          <w:sz w:val="20"/>
          <w:szCs w:val="20"/>
        </w:rPr>
        <w:t xml:space="preserve"> x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valueOf(str);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or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parseInt(str);</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这两种方式有一点点不同：</w:t>
      </w:r>
    </w:p>
    <w:p w:rsidR="005E7BAC" w:rsidRPr="005E7BAC" w:rsidRDefault="005E7BAC" w:rsidP="005E7BAC">
      <w:pPr>
        <w:widowControl/>
        <w:numPr>
          <w:ilvl w:val="0"/>
          <w:numId w:val="5"/>
        </w:numPr>
        <w:spacing w:beforeAutospacing="1"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valueOf</w:t>
      </w:r>
      <w:r w:rsidRPr="005E7BAC">
        <w:rPr>
          <w:rFonts w:ascii="Segoe UI" w:eastAsia="宋体" w:hAnsi="Segoe UI" w:cs="Segoe UI"/>
          <w:color w:val="24292E"/>
          <w:kern w:val="0"/>
          <w:sz w:val="24"/>
          <w:szCs w:val="24"/>
        </w:rPr>
        <w:t>返回的是</w:t>
      </w:r>
      <w:r w:rsidRPr="005E7BAC">
        <w:rPr>
          <w:rFonts w:ascii="Consolas" w:eastAsia="宋体" w:hAnsi="Consolas" w:cs="Consolas"/>
          <w:color w:val="24292E"/>
          <w:kern w:val="0"/>
          <w:sz w:val="20"/>
          <w:szCs w:val="20"/>
        </w:rPr>
        <w:t>java.lang.Integer</w:t>
      </w:r>
      <w:r w:rsidRPr="005E7BAC">
        <w:rPr>
          <w:rFonts w:ascii="Segoe UI" w:eastAsia="宋体" w:hAnsi="Segoe UI" w:cs="Segoe UI"/>
          <w:color w:val="24292E"/>
          <w:kern w:val="0"/>
          <w:sz w:val="24"/>
          <w:szCs w:val="24"/>
        </w:rPr>
        <w:t>的实例</w:t>
      </w:r>
    </w:p>
    <w:p w:rsidR="005E7BAC" w:rsidRPr="005E7BAC" w:rsidRDefault="005E7BAC" w:rsidP="005E7BAC">
      <w:pPr>
        <w:widowControl/>
        <w:numPr>
          <w:ilvl w:val="0"/>
          <w:numId w:val="5"/>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lastRenderedPageBreak/>
        <w:t>parseInt</w:t>
      </w:r>
      <w:r w:rsidRPr="005E7BAC">
        <w:rPr>
          <w:rFonts w:ascii="Segoe UI" w:eastAsia="宋体" w:hAnsi="Segoe UI" w:cs="Segoe UI"/>
          <w:color w:val="24292E"/>
          <w:kern w:val="0"/>
          <w:sz w:val="24"/>
          <w:szCs w:val="24"/>
        </w:rPr>
        <w:t>返回的是基本数据类型</w:t>
      </w:r>
      <w:r w:rsidRPr="005E7BAC">
        <w:rPr>
          <w:rFonts w:ascii="Segoe UI" w:eastAsia="宋体" w:hAnsi="Segoe UI" w:cs="Segoe UI"/>
          <w:color w:val="24292E"/>
          <w:kern w:val="0"/>
          <w:sz w:val="24"/>
          <w:szCs w:val="24"/>
        </w:rPr>
        <w:t xml:space="preserve"> int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Short.valueOf/parseShort</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Long.valueOf/parseLong</w:t>
      </w:r>
      <w:r w:rsidRPr="005E7BAC">
        <w:rPr>
          <w:rFonts w:ascii="Segoe UI" w:eastAsia="宋体" w:hAnsi="Segoe UI" w:cs="Segoe UI"/>
          <w:color w:val="24292E"/>
          <w:kern w:val="0"/>
          <w:sz w:val="24"/>
          <w:szCs w:val="24"/>
        </w:rPr>
        <w:t>等也是有类似差别。</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另外还需注意的是，在做</w:t>
      </w:r>
      <w:r w:rsidRPr="005E7BAC">
        <w:rPr>
          <w:rFonts w:ascii="Segoe UI" w:eastAsia="宋体" w:hAnsi="Segoe UI" w:cs="Segoe UI"/>
          <w:color w:val="24292E"/>
          <w:kern w:val="0"/>
          <w:sz w:val="24"/>
          <w:szCs w:val="24"/>
        </w:rPr>
        <w:t>int</w:t>
      </w:r>
      <w:r w:rsidRPr="005E7BAC">
        <w:rPr>
          <w:rFonts w:ascii="Segoe UI" w:eastAsia="宋体" w:hAnsi="Segoe UI" w:cs="Segoe UI"/>
          <w:color w:val="24292E"/>
          <w:kern w:val="0"/>
          <w:sz w:val="24"/>
          <w:szCs w:val="24"/>
        </w:rPr>
        <w:t>类型转换时，可能会抛出</w:t>
      </w:r>
      <w:r w:rsidRPr="005E7BAC">
        <w:rPr>
          <w:rFonts w:ascii="Segoe UI" w:eastAsia="宋体" w:hAnsi="Segoe UI" w:cs="Segoe UI"/>
          <w:color w:val="24292E"/>
          <w:kern w:val="0"/>
          <w:sz w:val="24"/>
          <w:szCs w:val="24"/>
        </w:rPr>
        <w:t>NumberFormatException</w:t>
      </w:r>
      <w:r w:rsidRPr="005E7BAC">
        <w:rPr>
          <w:rFonts w:ascii="Segoe UI" w:eastAsia="宋体" w:hAnsi="Segoe UI" w:cs="Segoe UI"/>
          <w:color w:val="24292E"/>
          <w:kern w:val="0"/>
          <w:sz w:val="24"/>
          <w:szCs w:val="24"/>
        </w:rPr>
        <w:t>，因此要做好异常捕获</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StringThatCouldBeANumberOrNot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"26263Hello"</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//will throw 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StringThatCouldBeANumberOrNot2</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"26263"</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//will not throw 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foo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parseInt(</w:t>
      </w:r>
      <w:r w:rsidRPr="005E7BAC">
        <w:rPr>
          <w:rFonts w:ascii="Consolas" w:eastAsia="宋体" w:hAnsi="Consolas" w:cs="Consolas"/>
          <w:color w:val="333333"/>
          <w:kern w:val="0"/>
          <w:sz w:val="20"/>
          <w:szCs w:val="20"/>
        </w:rPr>
        <w:t>StringThatCouldBeANumberOrNot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NumberFormatException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//Will Throw 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//do something! anything to handle the 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foo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parseInt(</w:t>
      </w:r>
      <w:r w:rsidRPr="005E7BAC">
        <w:rPr>
          <w:rFonts w:ascii="Consolas" w:eastAsia="宋体" w:hAnsi="Consolas" w:cs="Consolas"/>
          <w:color w:val="333333"/>
          <w:kern w:val="0"/>
          <w:sz w:val="20"/>
          <w:szCs w:val="20"/>
        </w:rPr>
        <w:t>StringThatCouldBeANumberOrNot2</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NumberFormatException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//No problem this time but still it is good practice to care about exceptions.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//Never trust user input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//do something! anything to handle the 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hyperlink r:id="rId28" w:history="1">
        <w:r w:rsidRPr="005E7BAC">
          <w:rPr>
            <w:rFonts w:ascii="Segoe UI" w:eastAsia="宋体" w:hAnsi="Segoe UI" w:cs="Segoe UI"/>
            <w:color w:val="0366D6"/>
            <w:kern w:val="0"/>
            <w:sz w:val="24"/>
            <w:szCs w:val="24"/>
            <w:u w:val="single"/>
          </w:rPr>
          <w:t>http://stackoverflow.com/questions/5585779/converting-string-to-int-in-java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9" w:history="1">
        <w:r w:rsidRPr="005E7BAC">
          <w:rPr>
            <w:rFonts w:ascii="Segoe UI" w:eastAsia="宋体" w:hAnsi="Segoe UI" w:cs="Segoe UI"/>
            <w:b/>
            <w:bCs/>
            <w:color w:val="0366D6"/>
            <w:kern w:val="0"/>
            <w:sz w:val="36"/>
            <w:szCs w:val="36"/>
            <w:u w:val="single"/>
          </w:rPr>
          <w:t xml:space="preserve">10. </w:t>
        </w:r>
        <w:r w:rsidRPr="005E7BAC">
          <w:rPr>
            <w:rFonts w:ascii="Segoe UI" w:eastAsia="宋体" w:hAnsi="Segoe UI" w:cs="Segoe UI"/>
            <w:b/>
            <w:bCs/>
            <w:color w:val="0366D6"/>
            <w:kern w:val="0"/>
            <w:sz w:val="36"/>
            <w:szCs w:val="36"/>
            <w:u w:val="single"/>
          </w:rPr>
          <w:t>如何分割（</w:t>
        </w:r>
        <w:r w:rsidRPr="005E7BAC">
          <w:rPr>
            <w:rFonts w:ascii="Segoe UI" w:eastAsia="宋体" w:hAnsi="Segoe UI" w:cs="Segoe UI"/>
            <w:b/>
            <w:bCs/>
            <w:color w:val="0366D6"/>
            <w:kern w:val="0"/>
            <w:sz w:val="36"/>
            <w:szCs w:val="36"/>
            <w:u w:val="single"/>
          </w:rPr>
          <w:t>split</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string</w:t>
        </w:r>
        <w:r w:rsidRPr="005E7BAC">
          <w:rPr>
            <w:rFonts w:ascii="Segoe UI" w:eastAsia="宋体" w:hAnsi="Segoe UI" w:cs="Segoe UI"/>
            <w:b/>
            <w:bCs/>
            <w:color w:val="0366D6"/>
            <w:kern w:val="0"/>
            <w:sz w:val="36"/>
            <w:szCs w:val="36"/>
            <w:u w:val="single"/>
          </w:rPr>
          <w:t>字符串</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如何分割（</w:t>
      </w:r>
      <w:r w:rsidRPr="005E7BAC">
        <w:rPr>
          <w:rFonts w:ascii="Segoe UI" w:eastAsia="宋体" w:hAnsi="Segoe UI" w:cs="Segoe UI"/>
          <w:b/>
          <w:bCs/>
          <w:color w:val="24292E"/>
          <w:kern w:val="0"/>
          <w:sz w:val="30"/>
          <w:szCs w:val="30"/>
        </w:rPr>
        <w:t>split</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string</w:t>
      </w:r>
      <w:r w:rsidRPr="005E7BAC">
        <w:rPr>
          <w:rFonts w:ascii="Segoe UI" w:eastAsia="宋体" w:hAnsi="Segoe UI" w:cs="Segoe UI"/>
          <w:b/>
          <w:bCs/>
          <w:color w:val="24292E"/>
          <w:kern w:val="0"/>
          <w:sz w:val="30"/>
          <w:szCs w:val="30"/>
        </w:rPr>
        <w:t>字符串</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w:t>
      </w:r>
      <w:hyperlink r:id="rId30" w:anchor="split-java.lang.String-" w:history="1">
        <w:r w:rsidRPr="005E7BAC">
          <w:rPr>
            <w:rFonts w:ascii="Consolas" w:eastAsia="宋体" w:hAnsi="Consolas" w:cs="Consolas"/>
            <w:color w:val="0366D6"/>
            <w:kern w:val="0"/>
            <w:sz w:val="20"/>
            <w:szCs w:val="20"/>
          </w:rPr>
          <w:t>String#split()</w:t>
        </w:r>
      </w:hyperlink>
      <w:r w:rsidRPr="005E7BAC">
        <w:rPr>
          <w:rFonts w:ascii="Segoe UI" w:eastAsia="宋体" w:hAnsi="Segoe UI" w:cs="Segoe UI"/>
          <w:color w:val="24292E"/>
          <w:kern w:val="0"/>
          <w:sz w:val="24"/>
          <w:szCs w:val="24"/>
        </w:rPr>
        <w:t>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如下所示：</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string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"004-034556"</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parts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split(</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part1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parts[</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004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lastRenderedPageBreak/>
        <w:t>String</w:t>
      </w:r>
      <w:r w:rsidRPr="005E7BAC">
        <w:rPr>
          <w:rFonts w:ascii="Consolas" w:eastAsia="宋体" w:hAnsi="Consolas" w:cs="Consolas"/>
          <w:color w:val="24292E"/>
          <w:kern w:val="0"/>
          <w:sz w:val="20"/>
          <w:szCs w:val="20"/>
        </w:rPr>
        <w:t xml:space="preserve"> part2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parts[</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034556</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需要注意的是，该方法的参数是个</w:t>
      </w:r>
      <w:hyperlink r:id="rId31" w:anchor="sum" w:history="1">
        <w:r w:rsidRPr="005E7BAC">
          <w:rPr>
            <w:rFonts w:ascii="Segoe UI" w:eastAsia="宋体" w:hAnsi="Segoe UI" w:cs="Segoe UI"/>
            <w:color w:val="0366D6"/>
            <w:kern w:val="0"/>
            <w:sz w:val="24"/>
            <w:szCs w:val="24"/>
            <w:u w:val="single"/>
          </w:rPr>
          <w:t>正则表达式</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要注意对某些字符做转码。例如，</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在正则表达式中表示任意字符，因此，如果你要通过</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号做分割，需要这样写，</w:t>
      </w:r>
      <w:r w:rsidRPr="005E7BAC">
        <w:rPr>
          <w:rFonts w:ascii="Consolas" w:eastAsia="宋体" w:hAnsi="Consolas" w:cs="Consolas"/>
          <w:color w:val="24292E"/>
          <w:kern w:val="0"/>
          <w:sz w:val="20"/>
          <w:szCs w:val="20"/>
        </w:rPr>
        <w:t>split("\\.")</w:t>
      </w:r>
      <w:r w:rsidRPr="005E7BAC">
        <w:rPr>
          <w:rFonts w:ascii="Segoe UI" w:eastAsia="宋体" w:hAnsi="Segoe UI" w:cs="Segoe UI"/>
          <w:color w:val="24292E"/>
          <w:kern w:val="0"/>
          <w:sz w:val="24"/>
          <w:szCs w:val="24"/>
        </w:rPr>
        <w:t>或者</w:t>
      </w:r>
      <w:r w:rsidRPr="005E7BAC">
        <w:rPr>
          <w:rFonts w:ascii="Consolas" w:eastAsia="宋体" w:hAnsi="Consolas" w:cs="Consolas"/>
          <w:color w:val="24292E"/>
          <w:kern w:val="0"/>
          <w:sz w:val="20"/>
          <w:szCs w:val="20"/>
        </w:rPr>
        <w:t>split(Pattern.quote("."))</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如果只是为了验证字符串中是否包含某个字符，使用</w:t>
      </w:r>
      <w:hyperlink r:id="rId32" w:anchor="contains-java.lang.CharSequence-" w:history="1">
        <w:r w:rsidRPr="005E7BAC">
          <w:rPr>
            <w:rFonts w:ascii="Consolas" w:eastAsia="宋体" w:hAnsi="Consolas" w:cs="Consolas"/>
            <w:color w:val="0366D6"/>
            <w:kern w:val="0"/>
            <w:sz w:val="20"/>
            <w:szCs w:val="20"/>
          </w:rPr>
          <w:t>String#contains</w:t>
        </w:r>
      </w:hyperlink>
      <w:r w:rsidRPr="005E7BAC">
        <w:rPr>
          <w:rFonts w:ascii="Segoe UI" w:eastAsia="宋体" w:hAnsi="Segoe UI" w:cs="Segoe UI"/>
          <w:color w:val="24292E"/>
          <w:kern w:val="0"/>
          <w:sz w:val="24"/>
          <w:szCs w:val="24"/>
        </w:rPr>
        <w:t>方法就行。注意该方法的参数，不是正则表达式</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33" w:history="1">
        <w:r w:rsidRPr="005E7BAC">
          <w:rPr>
            <w:rFonts w:ascii="Segoe UI" w:eastAsia="宋体" w:hAnsi="Segoe UI" w:cs="Segoe UI"/>
            <w:color w:val="0366D6"/>
            <w:kern w:val="0"/>
            <w:sz w:val="24"/>
            <w:szCs w:val="24"/>
            <w:u w:val="single"/>
          </w:rPr>
          <w:t>http://stackoverflow.com/questions/3481828/how-to-split-a-string-in-java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4" w:history="1">
        <w:r w:rsidRPr="005E7BAC">
          <w:rPr>
            <w:rFonts w:ascii="Segoe UI" w:eastAsia="宋体" w:hAnsi="Segoe UI" w:cs="Segoe UI"/>
            <w:b/>
            <w:bCs/>
            <w:color w:val="0366D6"/>
            <w:kern w:val="0"/>
            <w:sz w:val="36"/>
            <w:szCs w:val="36"/>
            <w:u w:val="single"/>
          </w:rPr>
          <w:t xml:space="preserve">11. </w:t>
        </w:r>
        <w:r w:rsidRPr="005E7BAC">
          <w:rPr>
            <w:rFonts w:ascii="Segoe UI" w:eastAsia="宋体" w:hAnsi="Segoe UI" w:cs="Segoe UI"/>
            <w:b/>
            <w:bCs/>
            <w:color w:val="0366D6"/>
            <w:kern w:val="0"/>
            <w:sz w:val="36"/>
            <w:szCs w:val="36"/>
            <w:u w:val="single"/>
          </w:rPr>
          <w:t>在</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中如何对比（</w:t>
        </w:r>
        <w:r w:rsidRPr="005E7BAC">
          <w:rPr>
            <w:rFonts w:ascii="Segoe UI" w:eastAsia="宋体" w:hAnsi="Segoe UI" w:cs="Segoe UI"/>
            <w:b/>
            <w:bCs/>
            <w:color w:val="0366D6"/>
            <w:kern w:val="0"/>
            <w:sz w:val="36"/>
            <w:szCs w:val="36"/>
            <w:u w:val="single"/>
          </w:rPr>
          <w:t>compare</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string</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在</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中如何对比（</w:t>
      </w:r>
      <w:r w:rsidRPr="005E7BAC">
        <w:rPr>
          <w:rFonts w:ascii="Segoe UI" w:eastAsia="宋体" w:hAnsi="Segoe UI" w:cs="Segoe UI"/>
          <w:b/>
          <w:bCs/>
          <w:color w:val="24292E"/>
          <w:kern w:val="0"/>
          <w:sz w:val="30"/>
          <w:szCs w:val="30"/>
        </w:rPr>
        <w:t>compare</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string</w:t>
      </w:r>
    </w:p>
    <w:p w:rsidR="005E7BAC" w:rsidRPr="005E7BAC" w:rsidRDefault="005E7BAC" w:rsidP="005E7BAC">
      <w:pPr>
        <w:widowControl/>
        <w:numPr>
          <w:ilvl w:val="0"/>
          <w:numId w:val="6"/>
        </w:numPr>
        <w:spacing w:beforeAutospacing="1"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对应的是指针相等，也就是他们是否为同一个对象</w:t>
      </w:r>
    </w:p>
    <w:p w:rsidR="005E7BAC" w:rsidRPr="005E7BAC" w:rsidRDefault="005E7BAC" w:rsidP="005E7BAC">
      <w:pPr>
        <w:widowControl/>
        <w:numPr>
          <w:ilvl w:val="0"/>
          <w:numId w:val="6"/>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.equals()</w:t>
      </w:r>
      <w:r w:rsidRPr="005E7BAC">
        <w:rPr>
          <w:rFonts w:ascii="Segoe UI" w:eastAsia="宋体" w:hAnsi="Segoe UI" w:cs="Segoe UI"/>
          <w:color w:val="24292E"/>
          <w:kern w:val="0"/>
          <w:sz w:val="24"/>
          <w:szCs w:val="24"/>
        </w:rPr>
        <w:t>对应的是值相等，也就是逻辑相等</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因此，如果你想检查两个字符串是否为相同值，那么应该用</w:t>
      </w:r>
      <w:r w:rsidRPr="005E7BAC">
        <w:rPr>
          <w:rFonts w:ascii="Consolas" w:eastAsia="宋体" w:hAnsi="Consolas" w:cs="Consolas"/>
          <w:color w:val="24292E"/>
          <w:kern w:val="0"/>
          <w:sz w:val="20"/>
          <w:szCs w:val="20"/>
        </w:rPr>
        <w:t>.equals()</w:t>
      </w:r>
      <w:r w:rsidRPr="005E7BAC">
        <w:rPr>
          <w:rFonts w:ascii="Segoe UI" w:eastAsia="宋体" w:hAnsi="Segoe UI" w:cs="Segoe UI"/>
          <w:color w:val="24292E"/>
          <w:kern w:val="0"/>
          <w:sz w:val="24"/>
          <w:szCs w:val="24"/>
        </w:rPr>
        <w:t>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值是相等的</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--&gt; true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w:t>
      </w:r>
      <w:r w:rsidRPr="005E7BAC">
        <w:rPr>
          <w:rFonts w:ascii="Consolas" w:eastAsia="宋体" w:hAnsi="Consolas" w:cs="Consolas"/>
          <w:color w:val="969896"/>
          <w:kern w:val="0"/>
          <w:sz w:val="20"/>
          <w:szCs w:val="20"/>
        </w:rPr>
        <w:t>值相等，但不是同个对象</w:t>
      </w: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指向不同的地址空间）</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--&gt; false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w:t>
      </w:r>
      <w:r w:rsidRPr="005E7BAC">
        <w:rPr>
          <w:rFonts w:ascii="Consolas" w:eastAsia="宋体" w:hAnsi="Consolas" w:cs="Consolas"/>
          <w:color w:val="969896"/>
          <w:kern w:val="0"/>
          <w:sz w:val="20"/>
          <w:szCs w:val="20"/>
        </w:rPr>
        <w:t>同上</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--&gt; false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这个返回</w:t>
      </w:r>
      <w:r w:rsidRPr="005E7BAC">
        <w:rPr>
          <w:rFonts w:ascii="Consolas" w:eastAsia="宋体" w:hAnsi="Consolas" w:cs="Consolas"/>
          <w:color w:val="969896"/>
          <w:kern w:val="0"/>
          <w:sz w:val="20"/>
          <w:szCs w:val="20"/>
        </w:rPr>
        <w:t>true</w:t>
      </w:r>
      <w:r w:rsidRPr="005E7BAC">
        <w:rPr>
          <w:rFonts w:ascii="Consolas" w:eastAsia="宋体" w:hAnsi="Consolas" w:cs="Consolas"/>
          <w:color w:val="969896"/>
          <w:kern w:val="0"/>
          <w:sz w:val="20"/>
          <w:szCs w:val="20"/>
        </w:rPr>
        <w:t>，是因为这种写法属于字符串字面量，编译器会维护一个常量池，相同的字面量，都会指向相同的一个对象</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--&gt; true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因此，</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值的对比，一般都是用</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方法。字符串字面量之间的对比，也可以用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（大家知其所以然即可，但没必要用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下面多举个字符串字面量的例子</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下面代码中，前四个对比，返回</w:t>
      </w:r>
      <w:r w:rsidRPr="005E7BAC">
        <w:rPr>
          <w:rFonts w:ascii="Segoe UI" w:eastAsia="宋体" w:hAnsi="Segoe UI" w:cs="Segoe UI"/>
          <w:color w:val="24292E"/>
          <w:kern w:val="0"/>
          <w:sz w:val="24"/>
          <w:szCs w:val="24"/>
        </w:rPr>
        <w:t>true</w:t>
      </w:r>
      <w:r w:rsidRPr="005E7BAC">
        <w:rPr>
          <w:rFonts w:ascii="Segoe UI" w:eastAsia="宋体" w:hAnsi="Segoe UI" w:cs="Segoe UI"/>
          <w:color w:val="24292E"/>
          <w:kern w:val="0"/>
          <w:sz w:val="24"/>
          <w:szCs w:val="24"/>
        </w:rPr>
        <w:t>，最后一个返回</w:t>
      </w:r>
      <w:r w:rsidRPr="005E7BAC">
        <w:rPr>
          <w:rFonts w:ascii="Segoe UI" w:eastAsia="宋体" w:hAnsi="Segoe UI" w:cs="Segoe UI"/>
          <w:color w:val="24292E"/>
          <w:kern w:val="0"/>
          <w:sz w:val="24"/>
          <w:szCs w:val="24"/>
        </w:rPr>
        <w:t>false</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ab/>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test1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test2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test()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test3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test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println(test3</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println(test3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println(test1</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equals(test2));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println(test1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test2);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println(test1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"test"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其他</w:t>
      </w:r>
    </w:p>
    <w:p w:rsidR="005E7BAC" w:rsidRPr="005E7BAC" w:rsidRDefault="005E7BAC" w:rsidP="005E7BAC">
      <w:pPr>
        <w:widowControl/>
        <w:numPr>
          <w:ilvl w:val="0"/>
          <w:numId w:val="7"/>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如果你重写了</w:t>
      </w:r>
      <w:r w:rsidRPr="005E7BAC">
        <w:rPr>
          <w:rFonts w:ascii="Segoe UI" w:eastAsia="宋体" w:hAnsi="Segoe UI" w:cs="Segoe UI"/>
          <w:color w:val="24292E"/>
          <w:kern w:val="0"/>
          <w:sz w:val="24"/>
          <w:szCs w:val="24"/>
        </w:rPr>
        <w:t>equal</w:t>
      </w:r>
      <w:r w:rsidRPr="005E7BAC">
        <w:rPr>
          <w:rFonts w:ascii="Segoe UI" w:eastAsia="宋体" w:hAnsi="Segoe UI" w:cs="Segoe UI"/>
          <w:color w:val="24292E"/>
          <w:kern w:val="0"/>
          <w:sz w:val="24"/>
          <w:szCs w:val="24"/>
        </w:rPr>
        <w:t>方法，记得相对应地修改</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方法，否则将会违反这两个方法的对等关系，如果两个对象是相等（</w:t>
      </w:r>
      <w:r w:rsidRPr="005E7BAC">
        <w:rPr>
          <w:rFonts w:ascii="Segoe UI" w:eastAsia="宋体" w:hAnsi="Segoe UI" w:cs="Segoe UI"/>
          <w:color w:val="24292E"/>
          <w:kern w:val="0"/>
          <w:sz w:val="24"/>
          <w:szCs w:val="24"/>
        </w:rPr>
        <w:t>equal</w:t>
      </w:r>
      <w:r w:rsidRPr="005E7BAC">
        <w:rPr>
          <w:rFonts w:ascii="Segoe UI" w:eastAsia="宋体" w:hAnsi="Segoe UI" w:cs="Segoe UI"/>
          <w:color w:val="24292E"/>
          <w:kern w:val="0"/>
          <w:sz w:val="24"/>
          <w:szCs w:val="24"/>
        </w:rPr>
        <w:t>）的，那么两个对象调用</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必须产生相同的整数结果，即：</w:t>
      </w:r>
      <w:r w:rsidRPr="005E7BAC">
        <w:rPr>
          <w:rFonts w:ascii="Segoe UI" w:eastAsia="宋体" w:hAnsi="Segoe UI" w:cs="Segoe UI"/>
          <w:color w:val="24292E"/>
          <w:kern w:val="0"/>
          <w:sz w:val="24"/>
          <w:szCs w:val="24"/>
        </w:rPr>
        <w:t>equal</w:t>
      </w:r>
      <w:r w:rsidRPr="005E7BAC">
        <w:rPr>
          <w:rFonts w:ascii="Segoe UI" w:eastAsia="宋体" w:hAnsi="Segoe UI" w:cs="Segoe UI"/>
          <w:color w:val="24292E"/>
          <w:kern w:val="0"/>
          <w:sz w:val="24"/>
          <w:szCs w:val="24"/>
        </w:rPr>
        <w:t>为</w:t>
      </w:r>
      <w:r w:rsidRPr="005E7BAC">
        <w:rPr>
          <w:rFonts w:ascii="Segoe UI" w:eastAsia="宋体" w:hAnsi="Segoe UI" w:cs="Segoe UI"/>
          <w:color w:val="24292E"/>
          <w:kern w:val="0"/>
          <w:sz w:val="24"/>
          <w:szCs w:val="24"/>
        </w:rPr>
        <w:t>true</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必须为</w:t>
      </w:r>
      <w:r w:rsidRPr="005E7BAC">
        <w:rPr>
          <w:rFonts w:ascii="Segoe UI" w:eastAsia="宋体" w:hAnsi="Segoe UI" w:cs="Segoe UI"/>
          <w:color w:val="24292E"/>
          <w:kern w:val="0"/>
          <w:sz w:val="24"/>
          <w:szCs w:val="24"/>
        </w:rPr>
        <w:t>true</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equal</w:t>
      </w:r>
      <w:r w:rsidRPr="005E7BAC">
        <w:rPr>
          <w:rFonts w:ascii="Segoe UI" w:eastAsia="宋体" w:hAnsi="Segoe UI" w:cs="Segoe UI"/>
          <w:color w:val="24292E"/>
          <w:kern w:val="0"/>
          <w:sz w:val="24"/>
          <w:szCs w:val="24"/>
        </w:rPr>
        <w:t>为</w:t>
      </w:r>
      <w:r w:rsidRPr="005E7BAC">
        <w:rPr>
          <w:rFonts w:ascii="Segoe UI" w:eastAsia="宋体" w:hAnsi="Segoe UI" w:cs="Segoe UI"/>
          <w:color w:val="24292E"/>
          <w:kern w:val="0"/>
          <w:sz w:val="24"/>
          <w:szCs w:val="24"/>
        </w:rPr>
        <w:t>false</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也必须为</w:t>
      </w:r>
      <w:r w:rsidRPr="005E7BAC">
        <w:rPr>
          <w:rFonts w:ascii="Segoe UI" w:eastAsia="宋体" w:hAnsi="Segoe UI" w:cs="Segoe UI"/>
          <w:color w:val="24292E"/>
          <w:kern w:val="0"/>
          <w:sz w:val="24"/>
          <w:szCs w:val="24"/>
        </w:rPr>
        <w:t>false</w:t>
      </w:r>
    </w:p>
    <w:p w:rsidR="005E7BAC" w:rsidRPr="005E7BAC" w:rsidRDefault="005E7BAC" w:rsidP="005E7BAC">
      <w:pPr>
        <w:widowControl/>
        <w:numPr>
          <w:ilvl w:val="0"/>
          <w:numId w:val="7"/>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如果要忽略大小写进行对比，可以用</w:t>
      </w:r>
      <w:r w:rsidRPr="005E7BAC">
        <w:rPr>
          <w:rFonts w:ascii="Segoe UI" w:eastAsia="宋体" w:hAnsi="Segoe UI" w:cs="Segoe UI"/>
          <w:color w:val="24292E"/>
          <w:kern w:val="0"/>
          <w:sz w:val="24"/>
          <w:szCs w:val="24"/>
        </w:rPr>
        <w:t>equalsIgnoreCase()</w:t>
      </w:r>
      <w:r w:rsidRPr="005E7BAC">
        <w:rPr>
          <w:rFonts w:ascii="Segoe UI" w:eastAsia="宋体" w:hAnsi="Segoe UI" w:cs="Segoe UI"/>
          <w:color w:val="24292E"/>
          <w:kern w:val="0"/>
          <w:sz w:val="24"/>
          <w:szCs w:val="24"/>
        </w:rPr>
        <w:t>方法</w:t>
      </w:r>
    </w:p>
    <w:p w:rsidR="005E7BAC" w:rsidRPr="005E7BAC" w:rsidRDefault="005E7BAC" w:rsidP="005E7BAC">
      <w:pPr>
        <w:widowControl/>
        <w:pBdr>
          <w:bottom w:val="single" w:sz="6" w:space="4" w:color="EAECEF"/>
        </w:pBdr>
        <w:jc w:val="left"/>
        <w:outlineLvl w:val="1"/>
        <w:rPr>
          <w:rFonts w:ascii="Segoe UI" w:eastAsia="宋体" w:hAnsi="Segoe UI" w:cs="Segoe UI"/>
          <w:b/>
          <w:bCs/>
          <w:color w:val="24292E"/>
          <w:kern w:val="0"/>
          <w:sz w:val="36"/>
          <w:szCs w:val="36"/>
        </w:rPr>
      </w:pPr>
      <w:hyperlink r:id="rId35" w:history="1">
        <w:r w:rsidRPr="005E7BAC">
          <w:rPr>
            <w:rFonts w:ascii="Segoe UI" w:eastAsia="宋体" w:hAnsi="Segoe UI" w:cs="Segoe UI"/>
            <w:b/>
            <w:bCs/>
            <w:color w:val="0366D6"/>
            <w:kern w:val="0"/>
            <w:sz w:val="36"/>
            <w:szCs w:val="36"/>
            <w:u w:val="single"/>
          </w:rPr>
          <w:t>12.</w:t>
        </w:r>
        <w:r w:rsidRPr="005E7BAC">
          <w:rPr>
            <w:rFonts w:ascii="Segoe UI" w:eastAsia="宋体" w:hAnsi="Segoe UI" w:cs="Segoe UI"/>
            <w:b/>
            <w:bCs/>
            <w:color w:val="0366D6"/>
            <w:kern w:val="0"/>
            <w:sz w:val="36"/>
            <w:szCs w:val="36"/>
          </w:rPr>
          <w:t> </w:t>
        </w:r>
        <w:r w:rsidRPr="005E7BAC">
          <w:rPr>
            <w:rFonts w:ascii="Consolas" w:eastAsia="宋体" w:hAnsi="Consolas" w:cs="Consolas"/>
            <w:b/>
            <w:bCs/>
            <w:color w:val="0366D6"/>
            <w:kern w:val="0"/>
            <w:sz w:val="24"/>
            <w:szCs w:val="24"/>
          </w:rPr>
          <w:t>Map&lt;Key,Value&gt;</w:t>
        </w:r>
        <w:r w:rsidRPr="005E7BAC">
          <w:rPr>
            <w:rFonts w:ascii="Segoe UI" w:eastAsia="宋体" w:hAnsi="Segoe UI" w:cs="Segoe UI"/>
            <w:b/>
            <w:bCs/>
            <w:color w:val="0366D6"/>
            <w:kern w:val="0"/>
            <w:sz w:val="36"/>
            <w:szCs w:val="36"/>
            <w:u w:val="single"/>
          </w:rPr>
          <w:t>基于</w:t>
        </w:r>
        <w:r w:rsidRPr="005E7BAC">
          <w:rPr>
            <w:rFonts w:ascii="Segoe UI" w:eastAsia="宋体" w:hAnsi="Segoe UI" w:cs="Segoe UI"/>
            <w:b/>
            <w:bCs/>
            <w:color w:val="0366D6"/>
            <w:kern w:val="0"/>
            <w:sz w:val="36"/>
            <w:szCs w:val="36"/>
            <w:u w:val="single"/>
          </w:rPr>
          <w:t>Value</w:t>
        </w:r>
        <w:r w:rsidRPr="005E7BAC">
          <w:rPr>
            <w:rFonts w:ascii="Segoe UI" w:eastAsia="宋体" w:hAnsi="Segoe UI" w:cs="Segoe UI"/>
            <w:b/>
            <w:bCs/>
            <w:color w:val="0366D6"/>
            <w:kern w:val="0"/>
            <w:sz w:val="36"/>
            <w:szCs w:val="36"/>
            <w:u w:val="single"/>
          </w:rPr>
          <w:t>值排序</w:t>
        </w:r>
      </w:hyperlink>
    </w:p>
    <w:p w:rsidR="005E7BAC" w:rsidRPr="005E7BAC" w:rsidRDefault="005E7BAC" w:rsidP="005E7BAC">
      <w:pPr>
        <w:widowControl/>
        <w:jc w:val="left"/>
        <w:outlineLvl w:val="2"/>
        <w:rPr>
          <w:rFonts w:ascii="Segoe UI" w:eastAsia="宋体" w:hAnsi="Segoe UI" w:cs="Segoe UI"/>
          <w:b/>
          <w:bCs/>
          <w:color w:val="24292E"/>
          <w:kern w:val="0"/>
          <w:sz w:val="30"/>
          <w:szCs w:val="30"/>
        </w:rPr>
      </w:pPr>
      <w:r w:rsidRPr="005E7BAC">
        <w:rPr>
          <w:rFonts w:ascii="Consolas" w:eastAsia="宋体" w:hAnsi="Consolas" w:cs="Consolas"/>
          <w:b/>
          <w:bCs/>
          <w:color w:val="24292E"/>
          <w:kern w:val="0"/>
          <w:sz w:val="24"/>
          <w:szCs w:val="24"/>
        </w:rPr>
        <w:t>Map&lt;Key,Value&gt;</w:t>
      </w:r>
      <w:r w:rsidRPr="005E7BAC">
        <w:rPr>
          <w:rFonts w:ascii="Segoe UI" w:eastAsia="宋体" w:hAnsi="Segoe UI" w:cs="Segoe UI"/>
          <w:b/>
          <w:bCs/>
          <w:color w:val="24292E"/>
          <w:kern w:val="0"/>
          <w:sz w:val="30"/>
          <w:szCs w:val="30"/>
        </w:rPr>
        <w:t>基于</w:t>
      </w:r>
      <w:r w:rsidRPr="005E7BAC">
        <w:rPr>
          <w:rFonts w:ascii="Segoe UI" w:eastAsia="宋体" w:hAnsi="Segoe UI" w:cs="Segoe UI"/>
          <w:b/>
          <w:bCs/>
          <w:color w:val="24292E"/>
          <w:kern w:val="0"/>
          <w:sz w:val="30"/>
          <w:szCs w:val="30"/>
        </w:rPr>
        <w:t>Value</w:t>
      </w:r>
      <w:r w:rsidRPr="005E7BAC">
        <w:rPr>
          <w:rFonts w:ascii="Segoe UI" w:eastAsia="宋体" w:hAnsi="Segoe UI" w:cs="Segoe UI"/>
          <w:b/>
          <w:bCs/>
          <w:color w:val="24292E"/>
          <w:kern w:val="0"/>
          <w:sz w:val="30"/>
          <w:szCs w:val="30"/>
        </w:rPr>
        <w:t>值排序</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方法</w:t>
      </w:r>
      <w:r w:rsidRPr="005E7BAC">
        <w:rPr>
          <w:rFonts w:ascii="Segoe UI" w:eastAsia="宋体" w:hAnsi="Segoe UI" w:cs="Segoe UI"/>
          <w:b/>
          <w:bCs/>
          <w:color w:val="24292E"/>
          <w:kern w:val="0"/>
          <w:sz w:val="30"/>
          <w:szCs w:val="30"/>
        </w:rPr>
        <w:t>1</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w:t>
      </w:r>
      <w:r w:rsidRPr="005E7BAC">
        <w:rPr>
          <w:rFonts w:ascii="Segoe UI" w:eastAsia="宋体" w:hAnsi="Segoe UI" w:cs="Segoe UI"/>
          <w:color w:val="24292E"/>
          <w:kern w:val="0"/>
          <w:sz w:val="24"/>
          <w:szCs w:val="24"/>
        </w:rPr>
        <w:t>TreeMap</w:t>
      </w:r>
      <w:r w:rsidRPr="005E7BAC">
        <w:rPr>
          <w:rFonts w:ascii="Segoe UI" w:eastAsia="宋体" w:hAnsi="Segoe UI" w:cs="Segoe UI"/>
          <w:color w:val="24292E"/>
          <w:kern w:val="0"/>
          <w:sz w:val="24"/>
          <w:szCs w:val="24"/>
        </w:rPr>
        <w:t>，可以参考下面的代码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Testing</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args</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HashMap&lt;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Double</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map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HashMap&lt;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Double</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ValueComparator</w:t>
      </w:r>
      <w:r w:rsidRPr="005E7BAC">
        <w:rPr>
          <w:rFonts w:ascii="Consolas" w:eastAsia="宋体" w:hAnsi="Consolas" w:cs="Consolas"/>
          <w:color w:val="24292E"/>
          <w:kern w:val="0"/>
          <w:sz w:val="20"/>
          <w:szCs w:val="20"/>
        </w:rPr>
        <w:t xml:space="preserve"> bvc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ValueComparator</w:t>
      </w:r>
      <w:r w:rsidRPr="005E7BAC">
        <w:rPr>
          <w:rFonts w:ascii="Consolas" w:eastAsia="宋体" w:hAnsi="Consolas" w:cs="Consolas"/>
          <w:color w:val="24292E"/>
          <w:kern w:val="0"/>
          <w:sz w:val="20"/>
          <w:szCs w:val="20"/>
        </w:rPr>
        <w:t xml:space="preserve">(map);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TreeMap&lt;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Double</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sorted_map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TreeMap&lt;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Double</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(bvc);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map</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w:t>
      </w:r>
      <w:r w:rsidRPr="005E7BAC">
        <w:rPr>
          <w:rFonts w:ascii="Consolas" w:eastAsia="宋体" w:hAnsi="Consolas" w:cs="Consolas"/>
          <w:color w:val="183691"/>
          <w:kern w:val="0"/>
          <w:sz w:val="20"/>
          <w:szCs w:val="20"/>
        </w:rPr>
        <w:t>"A"</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99.5</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map</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w:t>
      </w:r>
      <w:r w:rsidRPr="005E7BAC">
        <w:rPr>
          <w:rFonts w:ascii="Consolas" w:eastAsia="宋体" w:hAnsi="Consolas" w:cs="Consolas"/>
          <w:color w:val="183691"/>
          <w:kern w:val="0"/>
          <w:sz w:val="20"/>
          <w:szCs w:val="20"/>
        </w:rPr>
        <w:t>"B"</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67.4</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map</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w:t>
      </w:r>
      <w:r w:rsidRPr="005E7BAC">
        <w:rPr>
          <w:rFonts w:ascii="Consolas" w:eastAsia="宋体" w:hAnsi="Consolas" w:cs="Consolas"/>
          <w:color w:val="183691"/>
          <w:kern w:val="0"/>
          <w:sz w:val="20"/>
          <w:szCs w:val="20"/>
        </w:rPr>
        <w:t>"C"</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67.4</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map</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w:t>
      </w:r>
      <w:r w:rsidRPr="005E7BAC">
        <w:rPr>
          <w:rFonts w:ascii="Consolas" w:eastAsia="宋体" w:hAnsi="Consolas" w:cs="Consolas"/>
          <w:color w:val="183691"/>
          <w:kern w:val="0"/>
          <w:sz w:val="20"/>
          <w:szCs w:val="20"/>
        </w:rPr>
        <w:t>"D"</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67.3</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"unsorted map: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map);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sorted_map</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putAll(map);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"results: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sorted_map);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ValueComparator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implements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Comparator&lt;</w:t>
      </w:r>
      <w:r w:rsidRPr="005E7BAC">
        <w:rPr>
          <w:rFonts w:ascii="Consolas" w:eastAsia="宋体" w:hAnsi="Consolas" w:cs="Consolas"/>
          <w:color w:val="333333"/>
          <w:kern w:val="0"/>
          <w:sz w:val="20"/>
          <w:szCs w:val="20"/>
        </w:rPr>
        <w:t>String</w:t>
      </w:r>
      <w:r w:rsidRPr="005E7BAC">
        <w:rPr>
          <w:rFonts w:ascii="Consolas" w:eastAsia="宋体" w:hAnsi="Consolas" w:cs="Consolas"/>
          <w:color w:val="795DA3"/>
          <w:kern w:val="0"/>
          <w:sz w:val="20"/>
          <w:szCs w:val="20"/>
        </w:rPr>
        <w:t>&gt;</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Map&lt;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Double</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base;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ValueComparator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Map&lt;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Double</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base</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base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base;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Note: this comparator imposes orderings that are inconsistent with equals.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compare</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a</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b</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(base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get(a) </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base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get(b))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else</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969896"/>
          <w:kern w:val="0"/>
          <w:sz w:val="20"/>
          <w:szCs w:val="20"/>
        </w:rPr>
        <w:t xml:space="preserve">// returning 0 would merge keys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译注：如果不自己写</w:t>
      </w:r>
      <w:r w:rsidRPr="005E7BAC">
        <w:rPr>
          <w:rFonts w:ascii="Segoe UI" w:eastAsia="宋体" w:hAnsi="Segoe UI" w:cs="Segoe UI"/>
          <w:color w:val="24292E"/>
          <w:kern w:val="0"/>
          <w:sz w:val="24"/>
          <w:szCs w:val="24"/>
        </w:rPr>
        <w:t>Comparator,treemap</w:t>
      </w:r>
      <w:r w:rsidRPr="005E7BAC">
        <w:rPr>
          <w:rFonts w:ascii="Segoe UI" w:eastAsia="宋体" w:hAnsi="Segoe UI" w:cs="Segoe UI"/>
          <w:color w:val="24292E"/>
          <w:kern w:val="0"/>
          <w:sz w:val="24"/>
          <w:szCs w:val="24"/>
        </w:rPr>
        <w:t>默认是用</w:t>
      </w:r>
      <w:r w:rsidRPr="005E7BAC">
        <w:rPr>
          <w:rFonts w:ascii="Segoe UI" w:eastAsia="宋体" w:hAnsi="Segoe UI" w:cs="Segoe UI"/>
          <w:color w:val="24292E"/>
          <w:kern w:val="0"/>
          <w:sz w:val="24"/>
          <w:szCs w:val="24"/>
        </w:rPr>
        <w:t>key</w:t>
      </w:r>
      <w:r w:rsidRPr="005E7BAC">
        <w:rPr>
          <w:rFonts w:ascii="Segoe UI" w:eastAsia="宋体" w:hAnsi="Segoe UI" w:cs="Segoe UI"/>
          <w:color w:val="24292E"/>
          <w:kern w:val="0"/>
          <w:sz w:val="24"/>
          <w:szCs w:val="24"/>
        </w:rPr>
        <w:t>来排序</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方法</w:t>
      </w:r>
      <w:r w:rsidRPr="005E7BAC">
        <w:rPr>
          <w:rFonts w:ascii="Segoe UI" w:eastAsia="宋体" w:hAnsi="Segoe UI" w:cs="Segoe UI"/>
          <w:b/>
          <w:bCs/>
          <w:color w:val="24292E"/>
          <w:kern w:val="0"/>
          <w:sz w:val="30"/>
          <w:szCs w:val="30"/>
        </w:rPr>
        <w:t>2</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先通过</w:t>
      </w:r>
      <w:r w:rsidRPr="005E7BAC">
        <w:rPr>
          <w:rFonts w:ascii="Segoe UI" w:eastAsia="宋体" w:hAnsi="Segoe UI" w:cs="Segoe UI"/>
          <w:color w:val="24292E"/>
          <w:kern w:val="0"/>
          <w:sz w:val="24"/>
          <w:szCs w:val="24"/>
        </w:rPr>
        <w:t>linkedlist</w:t>
      </w:r>
      <w:r w:rsidRPr="005E7BAC">
        <w:rPr>
          <w:rFonts w:ascii="Segoe UI" w:eastAsia="宋体" w:hAnsi="Segoe UI" w:cs="Segoe UI"/>
          <w:color w:val="24292E"/>
          <w:kern w:val="0"/>
          <w:sz w:val="24"/>
          <w:szCs w:val="24"/>
        </w:rPr>
        <w:t>排好序，再放到</w:t>
      </w:r>
      <w:r w:rsidRPr="005E7BAC">
        <w:rPr>
          <w:rFonts w:ascii="Segoe UI" w:eastAsia="宋体" w:hAnsi="Segoe UI" w:cs="Segoe UI"/>
          <w:color w:val="24292E"/>
          <w:kern w:val="0"/>
          <w:sz w:val="24"/>
          <w:szCs w:val="24"/>
        </w:rPr>
        <w:t>LinkedHashMap</w:t>
      </w:r>
      <w:r w:rsidRPr="005E7BAC">
        <w:rPr>
          <w:rFonts w:ascii="Segoe UI" w:eastAsia="宋体" w:hAnsi="Segoe UI" w:cs="Segoe UI"/>
          <w:color w:val="24292E"/>
          <w:kern w:val="0"/>
          <w:sz w:val="24"/>
          <w:szCs w:val="24"/>
        </w:rPr>
        <w:t>中</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MapUtil</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333333"/>
          <w:kern w:val="0"/>
          <w:sz w:val="20"/>
          <w:szCs w:val="20"/>
        </w:rPr>
        <w:t>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24292E"/>
          <w:kern w:val="0"/>
          <w:sz w:val="20"/>
          <w:szCs w:val="20"/>
        </w:rPr>
        <w:t xml:space="preserve"> extends </w:t>
      </w:r>
      <w:r w:rsidRPr="005E7BAC">
        <w:rPr>
          <w:rFonts w:ascii="Consolas" w:eastAsia="宋体" w:hAnsi="Consolas" w:cs="Consolas"/>
          <w:color w:val="A71D5D"/>
          <w:kern w:val="0"/>
          <w:sz w:val="20"/>
          <w:szCs w:val="20"/>
        </w:rPr>
        <w:t xml:space="preserve">Comparable&lt;? super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Map&lt;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sortByValue( </w:t>
      </w:r>
      <w:r w:rsidRPr="005E7BAC">
        <w:rPr>
          <w:rFonts w:ascii="Consolas" w:eastAsia="宋体" w:hAnsi="Consolas" w:cs="Consolas"/>
          <w:color w:val="A71D5D"/>
          <w:kern w:val="0"/>
          <w:sz w:val="20"/>
          <w:szCs w:val="20"/>
        </w:rPr>
        <w:t>Map&lt;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map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Map</w:t>
      </w:r>
      <w:r w:rsidRPr="005E7BAC">
        <w:rPr>
          <w:rFonts w:ascii="Consolas" w:eastAsia="宋体" w:hAnsi="Consolas" w:cs="Consolas"/>
          <w:color w:val="A71D5D"/>
          <w:kern w:val="0"/>
          <w:sz w:val="20"/>
          <w:szCs w:val="20"/>
        </w:rPr>
        <w:t>.Entry&lt;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&gt;&gt;</w:t>
      </w:r>
      <w:r w:rsidRPr="005E7BAC">
        <w:rPr>
          <w:rFonts w:ascii="Consolas" w:eastAsia="宋体" w:hAnsi="Consolas" w:cs="Consolas"/>
          <w:color w:val="24292E"/>
          <w:kern w:val="0"/>
          <w:sz w:val="20"/>
          <w:szCs w:val="20"/>
        </w:rPr>
        <w:t xml:space="preserve"> list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LinkedList&lt;</w:t>
      </w:r>
      <w:r w:rsidRPr="005E7BAC">
        <w:rPr>
          <w:rFonts w:ascii="Consolas" w:eastAsia="宋体" w:hAnsi="Consolas" w:cs="Consolas"/>
          <w:color w:val="333333"/>
          <w:kern w:val="0"/>
          <w:sz w:val="20"/>
          <w:szCs w:val="20"/>
        </w:rPr>
        <w:t>Map</w:t>
      </w:r>
      <w:r w:rsidRPr="005E7BAC">
        <w:rPr>
          <w:rFonts w:ascii="Consolas" w:eastAsia="宋体" w:hAnsi="Consolas" w:cs="Consolas"/>
          <w:color w:val="A71D5D"/>
          <w:kern w:val="0"/>
          <w:sz w:val="20"/>
          <w:szCs w:val="20"/>
        </w:rPr>
        <w:t>.Entry&lt;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&gt;( map</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entrySet()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Collections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sort( list,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Comparator&lt;</w:t>
      </w:r>
      <w:r w:rsidRPr="005E7BAC">
        <w:rPr>
          <w:rFonts w:ascii="Consolas" w:eastAsia="宋体" w:hAnsi="Consolas" w:cs="Consolas"/>
          <w:color w:val="333333"/>
          <w:kern w:val="0"/>
          <w:sz w:val="20"/>
          <w:szCs w:val="20"/>
        </w:rPr>
        <w:t>Map</w:t>
      </w:r>
      <w:r w:rsidRPr="005E7BAC">
        <w:rPr>
          <w:rFonts w:ascii="Consolas" w:eastAsia="宋体" w:hAnsi="Consolas" w:cs="Consolas"/>
          <w:color w:val="A71D5D"/>
          <w:kern w:val="0"/>
          <w:sz w:val="20"/>
          <w:szCs w:val="20"/>
        </w:rPr>
        <w:t>.Entry&lt;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&gt;()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compare( </w:t>
      </w:r>
      <w:r w:rsidRPr="005E7BAC">
        <w:rPr>
          <w:rFonts w:ascii="Consolas" w:eastAsia="宋体" w:hAnsi="Consolas" w:cs="Consolas"/>
          <w:color w:val="333333"/>
          <w:kern w:val="0"/>
          <w:sz w:val="20"/>
          <w:szCs w:val="20"/>
        </w:rPr>
        <w:t>Map</w:t>
      </w:r>
      <w:r w:rsidRPr="005E7BAC">
        <w:rPr>
          <w:rFonts w:ascii="Consolas" w:eastAsia="宋体" w:hAnsi="Consolas" w:cs="Consolas"/>
          <w:color w:val="A71D5D"/>
          <w:kern w:val="0"/>
          <w:sz w:val="20"/>
          <w:szCs w:val="20"/>
        </w:rPr>
        <w:t>.Entry&lt;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o1, </w:t>
      </w:r>
      <w:r w:rsidRPr="005E7BAC">
        <w:rPr>
          <w:rFonts w:ascii="Consolas" w:eastAsia="宋体" w:hAnsi="Consolas" w:cs="Consolas"/>
          <w:color w:val="333333"/>
          <w:kern w:val="0"/>
          <w:sz w:val="20"/>
          <w:szCs w:val="20"/>
        </w:rPr>
        <w:t>Map</w:t>
      </w:r>
      <w:r w:rsidRPr="005E7BAC">
        <w:rPr>
          <w:rFonts w:ascii="Consolas" w:eastAsia="宋体" w:hAnsi="Consolas" w:cs="Consolas"/>
          <w:color w:val="A71D5D"/>
          <w:kern w:val="0"/>
          <w:sz w:val="20"/>
          <w:szCs w:val="20"/>
        </w:rPr>
        <w:t>.Entry&lt;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o2 )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(o1</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getValue())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compareTo( o2</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getValue()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Map&lt;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result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LinkedHashMap&lt;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Map</w:t>
      </w:r>
      <w:r w:rsidRPr="005E7BAC">
        <w:rPr>
          <w:rFonts w:ascii="Consolas" w:eastAsia="宋体" w:hAnsi="Consolas" w:cs="Consolas"/>
          <w:color w:val="A71D5D"/>
          <w:kern w:val="0"/>
          <w:sz w:val="20"/>
          <w:szCs w:val="20"/>
        </w:rPr>
        <w:t>.Entry&lt;</w:t>
      </w:r>
      <w:r w:rsidRPr="005E7BAC">
        <w:rPr>
          <w:rFonts w:ascii="Consolas" w:eastAsia="宋体" w:hAnsi="Consolas" w:cs="Consolas"/>
          <w:color w:val="333333"/>
          <w:kern w:val="0"/>
          <w:sz w:val="20"/>
          <w:szCs w:val="20"/>
        </w:rPr>
        <w:t>K</w:t>
      </w:r>
      <w:r w:rsidRPr="005E7BAC">
        <w:rPr>
          <w:rFonts w:ascii="Consolas" w:eastAsia="宋体" w:hAnsi="Consolas" w:cs="Consolas"/>
          <w:color w:val="A71D5D"/>
          <w:kern w:val="0"/>
          <w:sz w:val="20"/>
          <w:szCs w:val="20"/>
        </w:rPr>
        <w:t xml:space="preserve">, </w:t>
      </w:r>
      <w:r w:rsidRPr="005E7BAC">
        <w:rPr>
          <w:rFonts w:ascii="Consolas" w:eastAsia="宋体" w:hAnsi="Consolas" w:cs="Consolas"/>
          <w:color w:val="333333"/>
          <w:kern w:val="0"/>
          <w:sz w:val="20"/>
          <w:szCs w:val="20"/>
        </w:rPr>
        <w:t>V</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entry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list)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result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 entry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getKey(), entry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getValue()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result;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译注：这两种方法，我简单测试了下，如果</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size</w:t>
      </w:r>
      <w:r w:rsidRPr="005E7BAC">
        <w:rPr>
          <w:rFonts w:ascii="Segoe UI" w:eastAsia="宋体" w:hAnsi="Segoe UI" w:cs="Segoe UI"/>
          <w:color w:val="24292E"/>
          <w:kern w:val="0"/>
          <w:sz w:val="24"/>
          <w:szCs w:val="24"/>
        </w:rPr>
        <w:t>在十万级别以上，两者的耗时都是几百毫秒，第二个方法会快一些。否则，第一个方法快一些。因此，如果你处理的</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，都是几十万级别以下的大小，两种方式随意使用，看个人喜欢了。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36" w:history="1">
        <w:r w:rsidRPr="005E7BAC">
          <w:rPr>
            <w:rFonts w:ascii="Segoe UI" w:eastAsia="宋体" w:hAnsi="Segoe UI" w:cs="Segoe UI"/>
            <w:color w:val="0366D6"/>
            <w:kern w:val="0"/>
            <w:sz w:val="24"/>
            <w:szCs w:val="24"/>
            <w:u w:val="single"/>
          </w:rPr>
          <w:t>http://stackoverflow.com/questions/109383/how-to-sort-a-mapkey-value-on-the-values-in-java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7" w:history="1">
        <w:r w:rsidRPr="005E7BAC">
          <w:rPr>
            <w:rFonts w:ascii="Segoe UI" w:eastAsia="宋体" w:hAnsi="Segoe UI" w:cs="Segoe UI"/>
            <w:b/>
            <w:bCs/>
            <w:color w:val="0366D6"/>
            <w:kern w:val="0"/>
            <w:sz w:val="36"/>
            <w:szCs w:val="36"/>
            <w:u w:val="single"/>
          </w:rPr>
          <w:t>13. `HashMap</w:t>
        </w:r>
        <w:r w:rsidRPr="005E7BAC">
          <w:rPr>
            <w:rFonts w:ascii="Segoe UI" w:eastAsia="宋体" w:hAnsi="Segoe UI" w:cs="Segoe UI"/>
            <w:b/>
            <w:bCs/>
            <w:color w:val="0366D6"/>
            <w:kern w:val="0"/>
            <w:sz w:val="36"/>
            <w:szCs w:val="36"/>
            <w:u w:val="single"/>
          </w:rPr>
          <w:t>和</w:t>
        </w:r>
        <w:r w:rsidRPr="005E7BAC">
          <w:rPr>
            <w:rFonts w:ascii="Segoe UI" w:eastAsia="宋体" w:hAnsi="Segoe UI" w:cs="Segoe UI"/>
            <w:b/>
            <w:bCs/>
            <w:color w:val="0366D6"/>
            <w:kern w:val="0"/>
            <w:sz w:val="36"/>
            <w:szCs w:val="36"/>
            <w:u w:val="single"/>
          </w:rPr>
          <w:t>Hashtable</w:t>
        </w:r>
        <w:r w:rsidRPr="005E7BAC">
          <w:rPr>
            <w:rFonts w:ascii="Segoe UI" w:eastAsia="宋体" w:hAnsi="Segoe UI" w:cs="Segoe UI"/>
            <w:b/>
            <w:bCs/>
            <w:color w:val="0366D6"/>
            <w:kern w:val="0"/>
            <w:sz w:val="36"/>
            <w:szCs w:val="36"/>
            <w:u w:val="single"/>
          </w:rPr>
          <w:t>的区别</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HashMap</w:t>
      </w:r>
      <w:r w:rsidRPr="005E7BAC">
        <w:rPr>
          <w:rFonts w:ascii="Segoe UI" w:eastAsia="宋体" w:hAnsi="Segoe UI" w:cs="Segoe UI"/>
          <w:b/>
          <w:bCs/>
          <w:color w:val="24292E"/>
          <w:kern w:val="0"/>
          <w:sz w:val="30"/>
          <w:szCs w:val="30"/>
        </w:rPr>
        <w:t>和</w:t>
      </w:r>
      <w:r w:rsidRPr="005E7BAC">
        <w:rPr>
          <w:rFonts w:ascii="Segoe UI" w:eastAsia="宋体" w:hAnsi="Segoe UI" w:cs="Segoe UI"/>
          <w:b/>
          <w:bCs/>
          <w:color w:val="24292E"/>
          <w:kern w:val="0"/>
          <w:sz w:val="30"/>
          <w:szCs w:val="30"/>
        </w:rPr>
        <w:t>Hashtable</w:t>
      </w:r>
      <w:r w:rsidRPr="005E7BAC">
        <w:rPr>
          <w:rFonts w:ascii="Segoe UI" w:eastAsia="宋体" w:hAnsi="Segoe UI" w:cs="Segoe UI"/>
          <w:b/>
          <w:bCs/>
          <w:color w:val="24292E"/>
          <w:kern w:val="0"/>
          <w:sz w:val="30"/>
          <w:szCs w:val="30"/>
        </w:rPr>
        <w:t>的区别</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w:t>
      </w:r>
      <w:r w:rsidRPr="005E7BAC">
        <w:rPr>
          <w:rFonts w:ascii="Consolas" w:eastAsia="宋体" w:hAnsi="Consolas" w:cs="Consolas"/>
          <w:color w:val="24292E"/>
          <w:kern w:val="0"/>
          <w:sz w:val="20"/>
          <w:szCs w:val="20"/>
        </w:rPr>
        <w:t>HashMap</w:t>
      </w:r>
      <w:r w:rsidRPr="005E7BAC">
        <w:rPr>
          <w:rFonts w:ascii="Segoe UI" w:eastAsia="宋体" w:hAnsi="Segoe UI" w:cs="Segoe UI"/>
          <w:color w:val="24292E"/>
          <w:kern w:val="0"/>
          <w:sz w:val="24"/>
          <w:szCs w:val="24"/>
        </w:rPr>
        <w:t>和</w:t>
      </w:r>
      <w:r w:rsidRPr="005E7BAC">
        <w:rPr>
          <w:rFonts w:ascii="Consolas" w:eastAsia="宋体" w:hAnsi="Consolas" w:cs="Consolas"/>
          <w:color w:val="24292E"/>
          <w:kern w:val="0"/>
          <w:sz w:val="20"/>
          <w:szCs w:val="20"/>
        </w:rPr>
        <w:t>Hashtable</w:t>
      </w:r>
      <w:r w:rsidRPr="005E7BAC">
        <w:rPr>
          <w:rFonts w:ascii="Segoe UI" w:eastAsia="宋体" w:hAnsi="Segoe UI" w:cs="Segoe UI"/>
          <w:color w:val="24292E"/>
          <w:kern w:val="0"/>
          <w:sz w:val="24"/>
          <w:szCs w:val="24"/>
        </w:rPr>
        <w:t>的区别？</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哪一个对于多线程应用程序更好？</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numPr>
          <w:ilvl w:val="0"/>
          <w:numId w:val="8"/>
        </w:numPr>
        <w:spacing w:beforeAutospacing="1"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Hashtable</w:t>
      </w:r>
      <w:r w:rsidRPr="005E7BAC">
        <w:rPr>
          <w:rFonts w:ascii="Segoe UI" w:eastAsia="宋体" w:hAnsi="Segoe UI" w:cs="Segoe UI"/>
          <w:color w:val="24292E"/>
          <w:kern w:val="0"/>
          <w:sz w:val="24"/>
          <w:szCs w:val="24"/>
        </w:rPr>
        <w:t>是同步的，加了</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锁，而</w:t>
      </w:r>
      <w:r w:rsidRPr="005E7BAC">
        <w:rPr>
          <w:rFonts w:ascii="Consolas" w:eastAsia="宋体" w:hAnsi="Consolas" w:cs="Consolas"/>
          <w:color w:val="24292E"/>
          <w:kern w:val="0"/>
          <w:sz w:val="20"/>
          <w:szCs w:val="20"/>
        </w:rPr>
        <w:t>HashMap</w:t>
      </w:r>
      <w:r w:rsidRPr="005E7BAC">
        <w:rPr>
          <w:rFonts w:ascii="Segoe UI" w:eastAsia="宋体" w:hAnsi="Segoe UI" w:cs="Segoe UI"/>
          <w:color w:val="24292E"/>
          <w:kern w:val="0"/>
          <w:sz w:val="24"/>
          <w:szCs w:val="24"/>
        </w:rPr>
        <w:t>不是。没有加</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锁的对象，性能通常比加了</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锁的对象要更好一些，因此，如果是非多线程程序，不需要考虑锁、同步等问题，那么使用</w:t>
      </w:r>
      <w:r w:rsidRPr="005E7BAC">
        <w:rPr>
          <w:rFonts w:ascii="Consolas" w:eastAsia="宋体" w:hAnsi="Consolas" w:cs="Consolas"/>
          <w:color w:val="24292E"/>
          <w:kern w:val="0"/>
          <w:sz w:val="20"/>
          <w:szCs w:val="20"/>
        </w:rPr>
        <w:t>HashMap</w:t>
      </w:r>
      <w:r w:rsidRPr="005E7BAC">
        <w:rPr>
          <w:rFonts w:ascii="Segoe UI" w:eastAsia="宋体" w:hAnsi="Segoe UI" w:cs="Segoe UI"/>
          <w:color w:val="24292E"/>
          <w:kern w:val="0"/>
          <w:sz w:val="24"/>
          <w:szCs w:val="24"/>
        </w:rPr>
        <w:t>更好。</w:t>
      </w:r>
    </w:p>
    <w:p w:rsidR="005E7BAC" w:rsidRPr="005E7BAC" w:rsidRDefault="005E7BAC" w:rsidP="005E7BAC">
      <w:pPr>
        <w:widowControl/>
        <w:numPr>
          <w:ilvl w:val="0"/>
          <w:numId w:val="8"/>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Hashtable</w:t>
      </w:r>
      <w:r w:rsidRPr="005E7BAC">
        <w:rPr>
          <w:rFonts w:ascii="Segoe UI" w:eastAsia="宋体" w:hAnsi="Segoe UI" w:cs="Segoe UI"/>
          <w:color w:val="24292E"/>
          <w:kern w:val="0"/>
          <w:sz w:val="24"/>
          <w:szCs w:val="24"/>
        </w:rPr>
        <w:t>不允许有空的键或值。</w:t>
      </w:r>
      <w:r w:rsidRPr="005E7BAC">
        <w:rPr>
          <w:rFonts w:ascii="Consolas" w:eastAsia="宋体" w:hAnsi="Consolas" w:cs="Consolas"/>
          <w:color w:val="24292E"/>
          <w:kern w:val="0"/>
          <w:sz w:val="20"/>
          <w:szCs w:val="20"/>
        </w:rPr>
        <w:t>HashMap</w:t>
      </w:r>
      <w:r w:rsidRPr="005E7BAC">
        <w:rPr>
          <w:rFonts w:ascii="Segoe UI" w:eastAsia="宋体" w:hAnsi="Segoe UI" w:cs="Segoe UI"/>
          <w:color w:val="24292E"/>
          <w:kern w:val="0"/>
          <w:sz w:val="24"/>
          <w:szCs w:val="24"/>
        </w:rPr>
        <w:t>允许空键和空值。</w:t>
      </w:r>
    </w:p>
    <w:p w:rsidR="005E7BAC" w:rsidRPr="005E7BAC" w:rsidRDefault="005E7BAC" w:rsidP="005E7BAC">
      <w:pPr>
        <w:widowControl/>
        <w:numPr>
          <w:ilvl w:val="0"/>
          <w:numId w:val="8"/>
        </w:numPr>
        <w:spacing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HashMap</w:t>
      </w:r>
      <w:r w:rsidRPr="005E7BAC">
        <w:rPr>
          <w:rFonts w:ascii="Segoe UI" w:eastAsia="宋体" w:hAnsi="Segoe UI" w:cs="Segoe UI"/>
          <w:color w:val="24292E"/>
          <w:kern w:val="0"/>
          <w:sz w:val="24"/>
          <w:szCs w:val="24"/>
        </w:rPr>
        <w:t>有一个子类</w:t>
      </w:r>
      <w:hyperlink r:id="rId38" w:history="1">
        <w:r w:rsidRPr="005E7BAC">
          <w:rPr>
            <w:rFonts w:ascii="Segoe UI" w:eastAsia="宋体" w:hAnsi="Segoe UI" w:cs="Segoe UI"/>
            <w:color w:val="0366D6"/>
            <w:kern w:val="0"/>
            <w:sz w:val="24"/>
            <w:szCs w:val="24"/>
            <w:u w:val="single"/>
          </w:rPr>
          <w:t>LinkedHashMap</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对这个类对象进行迭代时，它的顺序是有序的（按插入顺序排序）。如有需要，你也能轻易的从</w:t>
      </w:r>
      <w:r w:rsidRPr="005E7BAC">
        <w:rPr>
          <w:rFonts w:ascii="Consolas" w:eastAsia="宋体" w:hAnsi="Consolas" w:cs="Consolas"/>
          <w:color w:val="24292E"/>
          <w:kern w:val="0"/>
          <w:sz w:val="20"/>
          <w:szCs w:val="20"/>
        </w:rPr>
        <w:t>LinkedHashMap</w:t>
      </w:r>
      <w:r w:rsidRPr="005E7BAC">
        <w:rPr>
          <w:rFonts w:ascii="Segoe UI" w:eastAsia="宋体" w:hAnsi="Segoe UI" w:cs="Segoe UI"/>
          <w:color w:val="24292E"/>
          <w:kern w:val="0"/>
          <w:sz w:val="24"/>
          <w:szCs w:val="24"/>
        </w:rPr>
        <w:t>转化成</w:t>
      </w:r>
      <w:r w:rsidRPr="005E7BAC">
        <w:rPr>
          <w:rFonts w:ascii="Consolas" w:eastAsia="宋体" w:hAnsi="Consolas" w:cs="Consolas"/>
          <w:color w:val="24292E"/>
          <w:kern w:val="0"/>
          <w:sz w:val="20"/>
          <w:szCs w:val="20"/>
        </w:rPr>
        <w:t>HashMap</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Hashtable</w:t>
      </w:r>
      <w:r w:rsidRPr="005E7BAC">
        <w:rPr>
          <w:rFonts w:ascii="Segoe UI" w:eastAsia="宋体" w:hAnsi="Segoe UI" w:cs="Segoe UI"/>
          <w:color w:val="24292E"/>
          <w:kern w:val="0"/>
          <w:sz w:val="24"/>
          <w:szCs w:val="24"/>
        </w:rPr>
        <w:t>就没那么简单了，</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总之，如果你无需关心同步（</w:t>
      </w:r>
      <w:r w:rsidRPr="005E7BAC">
        <w:rPr>
          <w:rFonts w:ascii="Segoe UI" w:eastAsia="宋体" w:hAnsi="Segoe UI" w:cs="Segoe UI"/>
          <w:color w:val="24292E"/>
          <w:kern w:val="0"/>
          <w:sz w:val="24"/>
          <w:szCs w:val="24"/>
        </w:rPr>
        <w:t>synchronized</w:t>
      </w:r>
      <w:r w:rsidRPr="005E7BAC">
        <w:rPr>
          <w:rFonts w:ascii="Segoe UI" w:eastAsia="宋体" w:hAnsi="Segoe UI" w:cs="Segoe UI"/>
          <w:color w:val="24292E"/>
          <w:kern w:val="0"/>
          <w:sz w:val="24"/>
          <w:szCs w:val="24"/>
        </w:rPr>
        <w:t>）问题，我会建议用</w:t>
      </w:r>
      <w:r w:rsidRPr="005E7BAC">
        <w:rPr>
          <w:rFonts w:ascii="Consolas" w:eastAsia="宋体" w:hAnsi="Consolas" w:cs="Consolas"/>
          <w:color w:val="24292E"/>
          <w:kern w:val="0"/>
          <w:sz w:val="20"/>
          <w:szCs w:val="20"/>
        </w:rPr>
        <w:t>HashMap</w:t>
      </w:r>
      <w:r w:rsidRPr="005E7BAC">
        <w:rPr>
          <w:rFonts w:ascii="Segoe UI" w:eastAsia="宋体" w:hAnsi="Segoe UI" w:cs="Segoe UI"/>
          <w:color w:val="24292E"/>
          <w:kern w:val="0"/>
          <w:sz w:val="24"/>
          <w:szCs w:val="24"/>
        </w:rPr>
        <w:t>。反之，你可以考虑使用</w:t>
      </w:r>
      <w:hyperlink r:id="rId39" w:history="1">
        <w:r w:rsidRPr="005E7BAC">
          <w:rPr>
            <w:rFonts w:ascii="Segoe UI" w:eastAsia="宋体" w:hAnsi="Segoe UI" w:cs="Segoe UI"/>
            <w:color w:val="0366D6"/>
            <w:kern w:val="0"/>
            <w:sz w:val="24"/>
            <w:szCs w:val="24"/>
            <w:u w:val="single"/>
          </w:rPr>
          <w:t>ConcurrentHashMap</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stackoverflow</w:t>
      </w:r>
      <w:r w:rsidRPr="005E7BAC">
        <w:rPr>
          <w:rFonts w:ascii="Segoe UI" w:eastAsia="宋体" w:hAnsi="Segoe UI" w:cs="Segoe UI"/>
          <w:b/>
          <w:bCs/>
          <w:color w:val="24292E"/>
          <w:kern w:val="0"/>
          <w:sz w:val="30"/>
          <w:szCs w:val="30"/>
        </w:rPr>
        <w:t>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40" w:history="1">
        <w:r w:rsidRPr="005E7BAC">
          <w:rPr>
            <w:rFonts w:ascii="Segoe UI" w:eastAsia="宋体" w:hAnsi="Segoe UI" w:cs="Segoe UI"/>
            <w:color w:val="0366D6"/>
            <w:kern w:val="0"/>
            <w:sz w:val="24"/>
            <w:szCs w:val="24"/>
            <w:u w:val="single"/>
          </w:rPr>
          <w:t>http://stackoverflow.com/questions/40471/differences-between-hashmap-and-hashtable</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相关推荐：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importnew:</w:t>
      </w:r>
      <w:hyperlink r:id="rId41" w:history="1">
        <w:r w:rsidRPr="005E7BAC">
          <w:rPr>
            <w:rFonts w:ascii="Segoe UI" w:eastAsia="宋体" w:hAnsi="Segoe UI" w:cs="Segoe UI"/>
            <w:color w:val="0366D6"/>
            <w:kern w:val="0"/>
            <w:sz w:val="24"/>
            <w:szCs w:val="24"/>
            <w:u w:val="single"/>
          </w:rPr>
          <w:t>HashMap</w:t>
        </w:r>
        <w:r w:rsidRPr="005E7BAC">
          <w:rPr>
            <w:rFonts w:ascii="Segoe UI" w:eastAsia="宋体" w:hAnsi="Segoe UI" w:cs="Segoe UI"/>
            <w:color w:val="0366D6"/>
            <w:kern w:val="0"/>
            <w:sz w:val="24"/>
            <w:szCs w:val="24"/>
            <w:u w:val="single"/>
          </w:rPr>
          <w:t>和</w:t>
        </w:r>
        <w:r w:rsidRPr="005E7BAC">
          <w:rPr>
            <w:rFonts w:ascii="Segoe UI" w:eastAsia="宋体" w:hAnsi="Segoe UI" w:cs="Segoe UI"/>
            <w:color w:val="0366D6"/>
            <w:kern w:val="0"/>
            <w:sz w:val="24"/>
            <w:szCs w:val="24"/>
            <w:u w:val="single"/>
          </w:rPr>
          <w:t>Hashtable</w:t>
        </w:r>
        <w:r w:rsidRPr="005E7BAC">
          <w:rPr>
            <w:rFonts w:ascii="Segoe UI" w:eastAsia="宋体" w:hAnsi="Segoe UI" w:cs="Segoe UI"/>
            <w:color w:val="0366D6"/>
            <w:kern w:val="0"/>
            <w:sz w:val="24"/>
            <w:szCs w:val="24"/>
            <w:u w:val="single"/>
          </w:rPr>
          <w:t>的区别</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2" w:history="1">
        <w:r w:rsidRPr="005E7BAC">
          <w:rPr>
            <w:rFonts w:ascii="Segoe UI" w:eastAsia="宋体" w:hAnsi="Segoe UI" w:cs="Segoe UI"/>
            <w:b/>
            <w:bCs/>
            <w:color w:val="0366D6"/>
            <w:kern w:val="0"/>
            <w:sz w:val="36"/>
            <w:szCs w:val="36"/>
            <w:u w:val="single"/>
          </w:rPr>
          <w:t xml:space="preserve">14. </w:t>
        </w:r>
        <w:r w:rsidRPr="005E7BAC">
          <w:rPr>
            <w:rFonts w:ascii="Segoe UI" w:eastAsia="宋体" w:hAnsi="Segoe UI" w:cs="Segoe UI"/>
            <w:b/>
            <w:bCs/>
            <w:color w:val="0366D6"/>
            <w:kern w:val="0"/>
            <w:sz w:val="36"/>
            <w:szCs w:val="36"/>
            <w:u w:val="single"/>
          </w:rPr>
          <w:t>如何便捷地将两个数组合到一起</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如何便捷地将两个数组合到一起</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一行代码搞定</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Apache Commons Lang library </w:t>
      </w:r>
      <w:hyperlink r:id="rId43" w:anchor="addAll%28T%5B%5D,%20T...%29" w:history="1">
        <w:r w:rsidRPr="005E7BAC">
          <w:rPr>
            <w:rFonts w:ascii="Consolas" w:eastAsia="宋体" w:hAnsi="Consolas" w:cs="Consolas"/>
            <w:color w:val="0366D6"/>
            <w:kern w:val="0"/>
            <w:sz w:val="20"/>
            <w:szCs w:val="20"/>
          </w:rPr>
          <w:t>ArrayUtils.addAll(T[], T...)</w:t>
        </w:r>
      </w:hyperlink>
      <w:r w:rsidRPr="005E7BAC">
        <w:rPr>
          <w:rFonts w:ascii="Segoe UI" w:eastAsia="宋体" w:hAnsi="Segoe UI" w:cs="Segoe UI"/>
          <w:color w:val="24292E"/>
          <w:kern w:val="0"/>
          <w:sz w:val="24"/>
          <w:szCs w:val="24"/>
        </w:rPr>
        <w:t>就是专门干这事的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both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ArrayUtils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addAll(first, second);</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不借助依赖包</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非泛型</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把下面的</w:t>
      </w:r>
      <w:r w:rsidRPr="005E7BAC">
        <w:rPr>
          <w:rFonts w:ascii="Consolas" w:eastAsia="宋体" w:hAnsi="Consolas" w:cs="Consolas"/>
          <w:color w:val="24292E"/>
          <w:kern w:val="0"/>
          <w:sz w:val="20"/>
          <w:szCs w:val="20"/>
        </w:rPr>
        <w:t>Foo</w:t>
      </w:r>
      <w:r w:rsidRPr="005E7BAC">
        <w:rPr>
          <w:rFonts w:ascii="Segoe UI" w:eastAsia="宋体" w:hAnsi="Segoe UI" w:cs="Segoe UI"/>
          <w:color w:val="24292E"/>
          <w:kern w:val="0"/>
          <w:sz w:val="24"/>
          <w:szCs w:val="24"/>
        </w:rPr>
        <w:t>替换成你自己的类名</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Foo</w:t>
      </w:r>
      <w:r w:rsidRPr="005E7BAC">
        <w:rPr>
          <w:rFonts w:ascii="Consolas" w:eastAsia="宋体" w:hAnsi="Consolas" w:cs="Consolas"/>
          <w:color w:val="24292E"/>
          <w:kern w:val="0"/>
          <w:sz w:val="20"/>
          <w:szCs w:val="20"/>
        </w:rPr>
        <w:t>[] concat(</w:t>
      </w:r>
      <w:r w:rsidRPr="005E7BAC">
        <w:rPr>
          <w:rFonts w:ascii="Consolas" w:eastAsia="宋体" w:hAnsi="Consolas" w:cs="Consolas"/>
          <w:color w:val="A71D5D"/>
          <w:kern w:val="0"/>
          <w:sz w:val="20"/>
          <w:szCs w:val="20"/>
        </w:rPr>
        <w:t>Foo</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Foo</w:t>
      </w:r>
      <w:r w:rsidRPr="005E7BAC">
        <w:rPr>
          <w:rFonts w:ascii="Consolas" w:eastAsia="宋体" w:hAnsi="Consolas" w:cs="Consolas"/>
          <w:color w:val="24292E"/>
          <w:kern w:val="0"/>
          <w:sz w:val="20"/>
          <w:szCs w:val="20"/>
        </w:rPr>
        <w:t>[] b)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aLen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bLen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Foo</w:t>
      </w:r>
      <w:r w:rsidRPr="005E7BAC">
        <w:rPr>
          <w:rFonts w:ascii="Consolas" w:eastAsia="宋体" w:hAnsi="Consolas" w:cs="Consolas"/>
          <w:color w:val="24292E"/>
          <w:kern w:val="0"/>
          <w:sz w:val="20"/>
          <w:szCs w:val="20"/>
        </w:rPr>
        <w:t>[] c</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Foo</w:t>
      </w:r>
      <w:r w:rsidRPr="005E7BAC">
        <w:rPr>
          <w:rFonts w:ascii="Consolas" w:eastAsia="宋体" w:hAnsi="Consolas" w:cs="Consolas"/>
          <w:color w:val="24292E"/>
          <w:kern w:val="0"/>
          <w:sz w:val="20"/>
          <w:szCs w:val="20"/>
        </w:rPr>
        <w:t>[aLen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bLen];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arraycopy(a,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aLen);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arraycopy(b,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c, aLen, bLen);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泛型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333333"/>
          <w:kern w:val="0"/>
          <w:sz w:val="20"/>
          <w:szCs w:val="20"/>
        </w:rPr>
        <w:t>T</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w:t>
      </w:r>
      <w:r w:rsidRPr="005E7BAC">
        <w:rPr>
          <w:rFonts w:ascii="Consolas" w:eastAsia="宋体" w:hAnsi="Consolas" w:cs="Consolas"/>
          <w:color w:val="24292E"/>
          <w:kern w:val="0"/>
          <w:sz w:val="20"/>
          <w:szCs w:val="20"/>
        </w:rPr>
        <w:t>[] concatenate (</w:t>
      </w:r>
      <w:r w:rsidRPr="005E7BAC">
        <w:rPr>
          <w:rFonts w:ascii="Consolas" w:eastAsia="宋体" w:hAnsi="Consolas" w:cs="Consolas"/>
          <w:color w:val="A71D5D"/>
          <w:kern w:val="0"/>
          <w:sz w:val="20"/>
          <w:szCs w:val="20"/>
        </w:rPr>
        <w:t>T</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T</w:t>
      </w:r>
      <w:r w:rsidRPr="005E7BAC">
        <w:rPr>
          <w:rFonts w:ascii="Consolas" w:eastAsia="宋体" w:hAnsi="Consolas" w:cs="Consolas"/>
          <w:color w:val="24292E"/>
          <w:kern w:val="0"/>
          <w:sz w:val="20"/>
          <w:szCs w:val="20"/>
        </w:rPr>
        <w:t>[] b)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aLen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bLen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@SuppressWarnings</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"unchecked"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Array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newInstance(a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getClass()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getComponentType(), aLen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bLen);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arraycopy(a,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aLen);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arraycopy(b,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c, aLen, bLen);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注意，泛型的方案不适用于基本数据类型（</w:t>
      </w:r>
      <w:r w:rsidRPr="005E7BAC">
        <w:rPr>
          <w:rFonts w:ascii="Segoe UI" w:eastAsia="宋体" w:hAnsi="Segoe UI" w:cs="Segoe UI"/>
          <w:color w:val="24292E"/>
          <w:kern w:val="0"/>
          <w:sz w:val="24"/>
          <w:szCs w:val="24"/>
        </w:rPr>
        <w:t>int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boolean……)</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4" w:history="1">
        <w:r w:rsidRPr="005E7BAC">
          <w:rPr>
            <w:rFonts w:ascii="Segoe UI" w:eastAsia="宋体" w:hAnsi="Segoe UI" w:cs="Segoe UI"/>
            <w:b/>
            <w:bCs/>
            <w:color w:val="0366D6"/>
            <w:kern w:val="0"/>
            <w:sz w:val="36"/>
            <w:szCs w:val="36"/>
            <w:u w:val="single"/>
          </w:rPr>
          <w:t xml:space="preserve">15. Java </w:t>
        </w:r>
        <w:r w:rsidRPr="005E7BAC">
          <w:rPr>
            <w:rFonts w:ascii="Segoe UI" w:eastAsia="宋体" w:hAnsi="Segoe UI" w:cs="Segoe UI"/>
            <w:b/>
            <w:bCs/>
            <w:color w:val="0366D6"/>
            <w:kern w:val="0"/>
            <w:sz w:val="36"/>
            <w:szCs w:val="36"/>
            <w:u w:val="single"/>
          </w:rPr>
          <w:t>是否支持默认的参数值</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 xml:space="preserve">Java </w:t>
      </w:r>
      <w:r w:rsidRPr="005E7BAC">
        <w:rPr>
          <w:rFonts w:ascii="Segoe UI" w:eastAsia="宋体" w:hAnsi="Segoe UI" w:cs="Segoe UI"/>
          <w:b/>
          <w:bCs/>
          <w:color w:val="24292E"/>
          <w:kern w:val="0"/>
          <w:sz w:val="30"/>
          <w:szCs w:val="30"/>
        </w:rPr>
        <w:t>是否支持默认的参数值？</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xml:space="preserve"> c++ </w:t>
      </w:r>
      <w:r w:rsidRPr="005E7BAC">
        <w:rPr>
          <w:rFonts w:ascii="Segoe UI" w:eastAsia="宋体" w:hAnsi="Segoe UI" w:cs="Segoe UI"/>
          <w:color w:val="24292E"/>
          <w:kern w:val="0"/>
          <w:sz w:val="24"/>
          <w:szCs w:val="24"/>
        </w:rPr>
        <w:t>中，常见到如下的方法定义</w:t>
      </w:r>
      <w:r w:rsidRPr="005E7BAC">
        <w:rPr>
          <w:rFonts w:ascii="Segoe UI" w:eastAsia="宋体" w:hAnsi="Segoe UI" w:cs="Segoe UI"/>
          <w:color w:val="24292E"/>
          <w:kern w:val="0"/>
          <w:sz w:val="24"/>
          <w:szCs w:val="24"/>
        </w:rPr>
        <w:t xml:space="preserve">(param3 </w:t>
      </w:r>
      <w:r w:rsidRPr="005E7BAC">
        <w:rPr>
          <w:rFonts w:ascii="Segoe UI" w:eastAsia="宋体" w:hAnsi="Segoe UI" w:cs="Segoe UI"/>
          <w:color w:val="24292E"/>
          <w:kern w:val="0"/>
          <w:sz w:val="24"/>
          <w:szCs w:val="24"/>
        </w:rPr>
        <w:t>默认为</w:t>
      </w:r>
      <w:r w:rsidRPr="005E7BAC">
        <w:rPr>
          <w:rFonts w:ascii="Segoe UI" w:eastAsia="宋体" w:hAnsi="Segoe UI" w:cs="Segoe UI"/>
          <w:color w:val="24292E"/>
          <w:kern w:val="0"/>
          <w:sz w:val="24"/>
          <w:szCs w:val="24"/>
        </w:rPr>
        <w:t xml:space="preserve"> false)</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void MyParameterizedFunction(String param1, int param2, bool param3=false);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那在</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中，是否也支持这样的定义方式？</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答案是否定的，不过我们可以通过多种方式处理这种参数默认值的情况。</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45" w:history="1">
        <w:r w:rsidRPr="005E7BAC">
          <w:rPr>
            <w:rFonts w:ascii="Segoe UI" w:eastAsia="宋体" w:hAnsi="Segoe UI" w:cs="Segoe UI"/>
            <w:b/>
            <w:bCs/>
            <w:color w:val="0366D6"/>
            <w:kern w:val="0"/>
            <w:sz w:val="30"/>
            <w:szCs w:val="30"/>
            <w:u w:val="single"/>
          </w:rPr>
          <w:t>创建者模式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使用创建者模式，你可以设定部分参数是有默认值，部分参数是可选的。如：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Student s1 = new StudentBuilder().name("Eli").buildStudent();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Student s2 = new StudentBuilder()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.name("Spicoli")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.age(16)</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.motto("Aloha, Mr Hand")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.buildStudent();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方法（构造函数）重载</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void foo(String a, Integer b)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void foo(String a)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foo(a, 0); // here, 0 is a default value for b</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 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构造函数重载，对于参数比较少的情况下，比较适合；当参数相对多的时候，可以考虑使用静态工厂方法，或添加一个参数辅助对象。</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如果是常规方法重载，可以考虑使用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参数辅助对象，或者重命名多种情况（比如说，有多个开银行卡的重载方法，可以根据需要重命名为</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开交行卡，开招行卡</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等多种方法）。</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 xml:space="preserve">null </w:t>
      </w:r>
      <w:r w:rsidRPr="005E7BAC">
        <w:rPr>
          <w:rFonts w:ascii="Segoe UI" w:eastAsia="宋体" w:hAnsi="Segoe UI" w:cs="Segoe UI"/>
          <w:b/>
          <w:bCs/>
          <w:color w:val="24292E"/>
          <w:kern w:val="0"/>
          <w:sz w:val="30"/>
          <w:szCs w:val="30"/>
        </w:rPr>
        <w:t>的传递</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当有多个默认参数时，可以考虑传递</w:t>
      </w:r>
      <w:r w:rsidRPr="005E7BAC">
        <w:rPr>
          <w:rFonts w:ascii="Segoe UI" w:eastAsia="宋体" w:hAnsi="Segoe UI" w:cs="Segoe UI"/>
          <w:color w:val="24292E"/>
          <w:kern w:val="0"/>
          <w:sz w:val="24"/>
          <w:szCs w:val="24"/>
        </w:rPr>
        <w:t xml:space="preserve"> null</w:t>
      </w:r>
      <w:r w:rsidRPr="005E7BAC">
        <w:rPr>
          <w:rFonts w:ascii="Segoe UI" w:eastAsia="宋体" w:hAnsi="Segoe UI" w:cs="Segoe UI"/>
          <w:color w:val="24292E"/>
          <w:kern w:val="0"/>
          <w:sz w:val="24"/>
          <w:szCs w:val="24"/>
        </w:rPr>
        <w:t>，当参数为</w:t>
      </w:r>
      <w:r w:rsidRPr="005E7BAC">
        <w:rPr>
          <w:rFonts w:ascii="Segoe UI" w:eastAsia="宋体" w:hAnsi="Segoe UI" w:cs="Segoe UI"/>
          <w:color w:val="24292E"/>
          <w:kern w:val="0"/>
          <w:sz w:val="24"/>
          <w:szCs w:val="24"/>
        </w:rPr>
        <w:t xml:space="preserve"> null </w:t>
      </w:r>
      <w:r w:rsidRPr="005E7BAC">
        <w:rPr>
          <w:rFonts w:ascii="Segoe UI" w:eastAsia="宋体" w:hAnsi="Segoe UI" w:cs="Segoe UI"/>
          <w:color w:val="24292E"/>
          <w:kern w:val="0"/>
          <w:sz w:val="24"/>
          <w:szCs w:val="24"/>
        </w:rPr>
        <w:t>时，将参数设为</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默认值。如：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void foo(String a, Integer b, Integer c)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 = b != null ? b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 = c != null ? c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 null, 2);</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多参数方式</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当有多个参数，且某些参数可以忽略不设置的情况下，可以考虑使用多参数方式。</w:t>
      </w:r>
    </w:p>
    <w:p w:rsidR="005E7BAC" w:rsidRPr="005E7BAC" w:rsidRDefault="005E7BAC" w:rsidP="005E7BAC">
      <w:pPr>
        <w:widowControl/>
        <w:numPr>
          <w:ilvl w:val="0"/>
          <w:numId w:val="9"/>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可选的参数类型的一致</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void foo(String a, Integer... b)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Integer b1 = b.length &gt; 0 ? b[0]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Integer b2 = b.length &gt; 1 ? b[1]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 1, 2);</w:t>
      </w:r>
    </w:p>
    <w:p w:rsidR="005E7BAC" w:rsidRPr="005E7BAC" w:rsidRDefault="005E7BAC" w:rsidP="005E7BAC">
      <w:pPr>
        <w:widowControl/>
        <w:numPr>
          <w:ilvl w:val="0"/>
          <w:numId w:val="10"/>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可选参数类型不一致</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void foo(String a, Object... b)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Integer b1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b2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(b.length &gt; 0)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(!(b[0] instanceof Integer))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throw new IllegalArgumentException("...");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b1 = (Integer)b[0];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(b.length &gt; 1)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(!(b[1] instanceof String))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throw new IllegalArgumentException("...");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b2 = (String)b[1];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 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foo("a", 1, "b2");</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使用</w:t>
      </w:r>
      <w:r w:rsidRPr="005E7BAC">
        <w:rPr>
          <w:rFonts w:ascii="Segoe UI" w:eastAsia="宋体" w:hAnsi="Segoe UI" w:cs="Segoe UI"/>
          <w:b/>
          <w:bCs/>
          <w:color w:val="24292E"/>
          <w:kern w:val="0"/>
          <w:sz w:val="30"/>
          <w:szCs w:val="30"/>
        </w:rPr>
        <w:t xml:space="preserve"> Map </w:t>
      </w:r>
      <w:r w:rsidRPr="005E7BAC">
        <w:rPr>
          <w:rFonts w:ascii="Segoe UI" w:eastAsia="宋体" w:hAnsi="Segoe UI" w:cs="Segoe UI"/>
          <w:b/>
          <w:bCs/>
          <w:color w:val="24292E"/>
          <w:kern w:val="0"/>
          <w:sz w:val="30"/>
          <w:szCs w:val="30"/>
        </w:rPr>
        <w:t>作为方法中的参数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当参数很多，且大部分参数都会使用默认值的情况，可以使用</w:t>
      </w:r>
      <w:r w:rsidRPr="005E7BAC">
        <w:rPr>
          <w:rFonts w:ascii="Segoe UI" w:eastAsia="宋体" w:hAnsi="Segoe UI" w:cs="Segoe UI"/>
          <w:color w:val="24292E"/>
          <w:kern w:val="0"/>
          <w:sz w:val="24"/>
          <w:szCs w:val="24"/>
        </w:rPr>
        <w:t xml:space="preserve"> Map </w:t>
      </w:r>
      <w:r w:rsidRPr="005E7BAC">
        <w:rPr>
          <w:rFonts w:ascii="Segoe UI" w:eastAsia="宋体" w:hAnsi="Segoe UI" w:cs="Segoe UI"/>
          <w:color w:val="24292E"/>
          <w:kern w:val="0"/>
          <w:sz w:val="24"/>
          <w:szCs w:val="24"/>
        </w:rPr>
        <w:t>作为方法中的参数。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void foo(Map&lt;String, Object&gt; parameters)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a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Integer b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(parameters.containsKey("a"))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(!(parameters.get("a") instanceof Integer))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throw new IllegalArgumentException("...");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a = (String)parameters.get("a");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(parameters.containsKey("b"))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foo(ImmutableMap.&lt;String, Object&gt;of(</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"a", "a",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 2,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 "value"));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hyperlink r:id="rId46" w:history="1">
        <w:r w:rsidRPr="005E7BAC">
          <w:rPr>
            <w:rFonts w:ascii="Segoe UI" w:eastAsia="宋体" w:hAnsi="Segoe UI" w:cs="Segoe UI"/>
            <w:color w:val="0366D6"/>
            <w:kern w:val="0"/>
            <w:sz w:val="24"/>
            <w:szCs w:val="24"/>
            <w:u w:val="single"/>
          </w:rPr>
          <w:t>https://stackoverflow.com/questions/997482/does-java-support-default-parameter-values</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7" w:history="1">
        <w:r w:rsidRPr="005E7BAC">
          <w:rPr>
            <w:rFonts w:ascii="Segoe UI" w:eastAsia="宋体" w:hAnsi="Segoe UI" w:cs="Segoe UI"/>
            <w:b/>
            <w:bCs/>
            <w:color w:val="0366D6"/>
            <w:kern w:val="0"/>
            <w:sz w:val="36"/>
            <w:szCs w:val="36"/>
            <w:u w:val="single"/>
          </w:rPr>
          <w:t xml:space="preserve">16. Java </w:t>
        </w:r>
        <w:r w:rsidRPr="005E7BAC">
          <w:rPr>
            <w:rFonts w:ascii="Segoe UI" w:eastAsia="宋体" w:hAnsi="Segoe UI" w:cs="Segoe UI"/>
            <w:b/>
            <w:bCs/>
            <w:color w:val="0366D6"/>
            <w:kern w:val="0"/>
            <w:sz w:val="36"/>
            <w:szCs w:val="36"/>
            <w:u w:val="single"/>
          </w:rPr>
          <w:t>产生指定范围的随机数</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 xml:space="preserve">java </w:t>
      </w:r>
      <w:r w:rsidRPr="005E7BAC">
        <w:rPr>
          <w:rFonts w:ascii="Segoe UI" w:eastAsia="宋体" w:hAnsi="Segoe UI" w:cs="Segoe UI"/>
          <w:b/>
          <w:bCs/>
          <w:color w:val="24292E"/>
          <w:kern w:val="0"/>
          <w:sz w:val="30"/>
          <w:szCs w:val="30"/>
        </w:rPr>
        <w:t>产生指定范围的随机数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问题，如何使用</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产生</w:t>
      </w:r>
      <w:r w:rsidRPr="005E7BAC">
        <w:rPr>
          <w:rFonts w:ascii="Segoe UI" w:eastAsia="宋体" w:hAnsi="Segoe UI" w:cs="Segoe UI"/>
          <w:color w:val="24292E"/>
          <w:kern w:val="0"/>
          <w:sz w:val="24"/>
          <w:szCs w:val="24"/>
        </w:rPr>
        <w:t xml:space="preserve"> 0</w:t>
      </w:r>
      <w:del w:id="0" w:author="Unknown">
        <w:r w:rsidRPr="005E7BAC">
          <w:rPr>
            <w:rFonts w:ascii="Segoe UI" w:eastAsia="宋体" w:hAnsi="Segoe UI" w:cs="Segoe UI"/>
            <w:color w:val="24292E"/>
            <w:kern w:val="0"/>
            <w:sz w:val="24"/>
            <w:szCs w:val="24"/>
          </w:rPr>
          <w:delText>10,5</w:delText>
        </w:r>
      </w:del>
      <w:r w:rsidRPr="005E7BAC">
        <w:rPr>
          <w:rFonts w:ascii="Segoe UI" w:eastAsia="宋体" w:hAnsi="Segoe UI" w:cs="Segoe UI"/>
          <w:color w:val="24292E"/>
          <w:kern w:val="0"/>
          <w:sz w:val="24"/>
          <w:szCs w:val="24"/>
        </w:rPr>
        <w:t xml:space="preserve">10 </w:t>
      </w:r>
      <w:r w:rsidRPr="005E7BAC">
        <w:rPr>
          <w:rFonts w:ascii="Segoe UI" w:eastAsia="宋体" w:hAnsi="Segoe UI" w:cs="Segoe UI"/>
          <w:color w:val="24292E"/>
          <w:kern w:val="0"/>
          <w:sz w:val="24"/>
          <w:szCs w:val="24"/>
        </w:rPr>
        <w:t>之间的随机数？</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48" w:anchor="random--" w:history="1">
        <w:r w:rsidRPr="005E7BAC">
          <w:rPr>
            <w:rFonts w:ascii="Segoe UI" w:eastAsia="宋体" w:hAnsi="Segoe UI" w:cs="Segoe UI"/>
            <w:b/>
            <w:bCs/>
            <w:color w:val="0366D6"/>
            <w:kern w:val="0"/>
            <w:sz w:val="30"/>
            <w:szCs w:val="30"/>
            <w:u w:val="single"/>
          </w:rPr>
          <w:t>Math.random()</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Math.random() </w:t>
      </w:r>
      <w:r w:rsidRPr="005E7BAC">
        <w:rPr>
          <w:rFonts w:ascii="Segoe UI" w:eastAsia="宋体" w:hAnsi="Segoe UI" w:cs="Segoe UI"/>
          <w:color w:val="24292E"/>
          <w:kern w:val="0"/>
          <w:sz w:val="24"/>
          <w:szCs w:val="24"/>
        </w:rPr>
        <w:t>可以产生一个</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大于等于</w:t>
      </w:r>
      <w:r w:rsidRPr="005E7BAC">
        <w:rPr>
          <w:rFonts w:ascii="Segoe UI" w:eastAsia="宋体" w:hAnsi="Segoe UI" w:cs="Segoe UI"/>
          <w:color w:val="24292E"/>
          <w:kern w:val="0"/>
          <w:sz w:val="24"/>
          <w:szCs w:val="24"/>
        </w:rPr>
        <w:t xml:space="preserve"> 0 </w:t>
      </w:r>
      <w:r w:rsidRPr="005E7BAC">
        <w:rPr>
          <w:rFonts w:ascii="Segoe UI" w:eastAsia="宋体" w:hAnsi="Segoe UI" w:cs="Segoe UI"/>
          <w:color w:val="24292E"/>
          <w:kern w:val="0"/>
          <w:sz w:val="24"/>
          <w:szCs w:val="24"/>
        </w:rPr>
        <w:t>且</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小于</w:t>
      </w:r>
      <w:r w:rsidRPr="005E7BAC">
        <w:rPr>
          <w:rFonts w:ascii="Segoe UI" w:eastAsia="宋体" w:hAnsi="Segoe UI" w:cs="Segoe UI"/>
          <w:color w:val="24292E"/>
          <w:kern w:val="0"/>
          <w:sz w:val="24"/>
          <w:szCs w:val="24"/>
        </w:rPr>
        <w:t xml:space="preserve"> 1 </w:t>
      </w:r>
      <w:r w:rsidRPr="005E7BAC">
        <w:rPr>
          <w:rFonts w:ascii="Segoe UI" w:eastAsia="宋体" w:hAnsi="Segoe UI" w:cs="Segoe UI"/>
          <w:color w:val="24292E"/>
          <w:kern w:val="0"/>
          <w:sz w:val="24"/>
          <w:szCs w:val="24"/>
        </w:rPr>
        <w:t>的双精度伪随机数，假设需要产生</w:t>
      </w:r>
      <w:r w:rsidRPr="005E7BAC">
        <w:rPr>
          <w:rFonts w:ascii="Segoe UI" w:eastAsia="宋体" w:hAnsi="Segoe UI" w:cs="Segoe UI"/>
          <w:color w:val="24292E"/>
          <w:kern w:val="0"/>
          <w:sz w:val="24"/>
          <w:szCs w:val="24"/>
        </w:rPr>
        <w:t xml:space="preserve"> ”0</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随机数</w:t>
      </w:r>
      <w:r w:rsidRPr="005E7BAC">
        <w:rPr>
          <w:rFonts w:ascii="Segoe UI" w:eastAsia="宋体" w:hAnsi="Segoe UI" w:cs="Segoe UI"/>
          <w:color w:val="24292E"/>
          <w:kern w:val="0"/>
          <w:sz w:val="24"/>
          <w:szCs w:val="24"/>
        </w:rPr>
        <w:t xml:space="preserve"> &lt;=10” </w:t>
      </w:r>
      <w:r w:rsidRPr="005E7BAC">
        <w:rPr>
          <w:rFonts w:ascii="Segoe UI" w:eastAsia="宋体" w:hAnsi="Segoe UI" w:cs="Segoe UI"/>
          <w:color w:val="24292E"/>
          <w:kern w:val="0"/>
          <w:sz w:val="24"/>
          <w:szCs w:val="24"/>
        </w:rPr>
        <w:t>的随机数，可以这样做</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num =(int)(Math.random() * 11);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那如何产生</w:t>
      </w:r>
      <w:r w:rsidRPr="005E7BAC">
        <w:rPr>
          <w:rFonts w:ascii="Segoe UI" w:eastAsia="宋体" w:hAnsi="Segoe UI" w:cs="Segoe UI"/>
          <w:color w:val="24292E"/>
          <w:kern w:val="0"/>
          <w:sz w:val="24"/>
          <w:szCs w:val="24"/>
        </w:rPr>
        <w:t xml:space="preserve"> “5 &lt;= </w:t>
      </w:r>
      <w:r w:rsidRPr="005E7BAC">
        <w:rPr>
          <w:rFonts w:ascii="Segoe UI" w:eastAsia="宋体" w:hAnsi="Segoe UI" w:cs="Segoe UI"/>
          <w:color w:val="24292E"/>
          <w:kern w:val="0"/>
          <w:sz w:val="24"/>
          <w:szCs w:val="24"/>
        </w:rPr>
        <w:t>随机数</w:t>
      </w:r>
      <w:r w:rsidRPr="005E7BAC">
        <w:rPr>
          <w:rFonts w:ascii="Segoe UI" w:eastAsia="宋体" w:hAnsi="Segoe UI" w:cs="Segoe UI"/>
          <w:color w:val="24292E"/>
          <w:kern w:val="0"/>
          <w:sz w:val="24"/>
          <w:szCs w:val="24"/>
        </w:rPr>
        <w:t xml:space="preserve"> &lt;= 10” </w:t>
      </w:r>
      <w:r w:rsidRPr="005E7BAC">
        <w:rPr>
          <w:rFonts w:ascii="Segoe UI" w:eastAsia="宋体" w:hAnsi="Segoe UI" w:cs="Segoe UI"/>
          <w:color w:val="24292E"/>
          <w:kern w:val="0"/>
          <w:sz w:val="24"/>
          <w:szCs w:val="24"/>
        </w:rPr>
        <w:t>的随机数呢</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num = 5 + (int)(Math.random() * 6);</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生成</w:t>
      </w:r>
      <w:r w:rsidRPr="005E7BAC">
        <w:rPr>
          <w:rFonts w:ascii="Segoe UI" w:eastAsia="宋体" w:hAnsi="Segoe UI" w:cs="Segoe UI"/>
          <w:color w:val="24292E"/>
          <w:kern w:val="0"/>
          <w:sz w:val="24"/>
          <w:szCs w:val="24"/>
        </w:rPr>
        <w:t xml:space="preserve"> “min &lt;= </w:t>
      </w:r>
      <w:r w:rsidRPr="005E7BAC">
        <w:rPr>
          <w:rFonts w:ascii="Segoe UI" w:eastAsia="宋体" w:hAnsi="Segoe UI" w:cs="Segoe UI"/>
          <w:color w:val="24292E"/>
          <w:kern w:val="0"/>
          <w:sz w:val="24"/>
          <w:szCs w:val="24"/>
        </w:rPr>
        <w:t>随机数</w:t>
      </w:r>
      <w:r w:rsidRPr="005E7BAC">
        <w:rPr>
          <w:rFonts w:ascii="Segoe UI" w:eastAsia="宋体" w:hAnsi="Segoe UI" w:cs="Segoe UI"/>
          <w:color w:val="24292E"/>
          <w:kern w:val="0"/>
          <w:sz w:val="24"/>
          <w:szCs w:val="24"/>
        </w:rPr>
        <w:t xml:space="preserve"> &lt;= max ” </w:t>
      </w:r>
      <w:r w:rsidRPr="005E7BAC">
        <w:rPr>
          <w:rFonts w:ascii="Segoe UI" w:eastAsia="宋体" w:hAnsi="Segoe UI" w:cs="Segoe UI"/>
          <w:color w:val="24292E"/>
          <w:kern w:val="0"/>
          <w:sz w:val="24"/>
          <w:szCs w:val="24"/>
        </w:rPr>
        <w:t>的随机数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num = min + (int)(Math.random() * (max-min+1));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49" w:history="1">
        <w:r w:rsidRPr="005E7BAC">
          <w:rPr>
            <w:rFonts w:ascii="Segoe UI" w:eastAsia="宋体" w:hAnsi="Segoe UI" w:cs="Segoe UI"/>
            <w:b/>
            <w:bCs/>
            <w:color w:val="0366D6"/>
            <w:kern w:val="0"/>
            <w:sz w:val="30"/>
            <w:szCs w:val="30"/>
            <w:u w:val="single"/>
          </w:rPr>
          <w:t>java.util.Random</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Random </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提供的一个伪随机数生成器。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生成</w:t>
      </w:r>
      <w:r w:rsidRPr="005E7BAC">
        <w:rPr>
          <w:rFonts w:ascii="Segoe UI" w:eastAsia="宋体" w:hAnsi="Segoe UI" w:cs="Segoe UI"/>
          <w:color w:val="24292E"/>
          <w:kern w:val="0"/>
          <w:sz w:val="24"/>
          <w:szCs w:val="24"/>
        </w:rPr>
        <w:t xml:space="preserve"> “ min &lt;= </w:t>
      </w:r>
      <w:r w:rsidRPr="005E7BAC">
        <w:rPr>
          <w:rFonts w:ascii="Segoe UI" w:eastAsia="宋体" w:hAnsi="Segoe UI" w:cs="Segoe UI"/>
          <w:color w:val="24292E"/>
          <w:kern w:val="0"/>
          <w:sz w:val="24"/>
          <w:szCs w:val="24"/>
        </w:rPr>
        <w:t>随机数</w:t>
      </w:r>
      <w:r w:rsidRPr="005E7BAC">
        <w:rPr>
          <w:rFonts w:ascii="Segoe UI" w:eastAsia="宋体" w:hAnsi="Segoe UI" w:cs="Segoe UI"/>
          <w:color w:val="24292E"/>
          <w:kern w:val="0"/>
          <w:sz w:val="24"/>
          <w:szCs w:val="24"/>
        </w:rPr>
        <w:t xml:space="preserve"> &lt;= max ” </w:t>
      </w:r>
      <w:r w:rsidRPr="005E7BAC">
        <w:rPr>
          <w:rFonts w:ascii="Segoe UI" w:eastAsia="宋体" w:hAnsi="Segoe UI" w:cs="Segoe UI"/>
          <w:color w:val="24292E"/>
          <w:kern w:val="0"/>
          <w:sz w:val="24"/>
          <w:szCs w:val="24"/>
        </w:rPr>
        <w:t>的随机数：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import java.util.Random;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Returns a pseudo-random number between min and max, inclusive.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The difference between min and max can be at most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&lt;code&gt;Integer.MAX_VALUE - 1&lt;/code&gt;.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@param min Minimum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@param max Maximum value.  Must be greater than min.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@return Integer between min and max, inclusive.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@see java.util.Random#nextInt(int)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int randInt(int min, int max)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NOTE: Usually this should be a field rather than a method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variable so that it is not re-seeded every call.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Random rand = new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nextInt is normally exclusive of the top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so add 1 to make it inclusive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randomNum = rand.nextInt((max - min) + 1) + min;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randomNum;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标准库</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在实际使用中，没有必要区重新写一次这些随机数的生成规则，可以借助一些标准库完成。如</w:t>
      </w:r>
      <w:r w:rsidRPr="005E7BAC">
        <w:rPr>
          <w:rFonts w:ascii="Segoe UI" w:eastAsia="宋体" w:hAnsi="Segoe UI" w:cs="Segoe UI"/>
          <w:color w:val="24292E"/>
          <w:kern w:val="0"/>
          <w:sz w:val="24"/>
          <w:szCs w:val="24"/>
        </w:rPr>
        <w:t> </w:t>
      </w:r>
      <w:hyperlink r:id="rId50" w:history="1">
        <w:r w:rsidRPr="005E7BAC">
          <w:rPr>
            <w:rFonts w:ascii="Segoe UI" w:eastAsia="宋体" w:hAnsi="Segoe UI" w:cs="Segoe UI"/>
            <w:color w:val="0366D6"/>
            <w:kern w:val="0"/>
            <w:sz w:val="24"/>
            <w:szCs w:val="24"/>
            <w:u w:val="single"/>
          </w:rPr>
          <w:t>commons-lang</w:t>
        </w:r>
      </w:hyperlink>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org.apache.commons.lang3.RandomUtils </w:t>
      </w:r>
      <w:r w:rsidRPr="005E7BAC">
        <w:rPr>
          <w:rFonts w:ascii="Segoe UI" w:eastAsia="宋体" w:hAnsi="Segoe UI" w:cs="Segoe UI"/>
          <w:color w:val="24292E"/>
          <w:kern w:val="0"/>
          <w:sz w:val="24"/>
          <w:szCs w:val="24"/>
        </w:rPr>
        <w:t>提供了如下产生指定范围的随机数方法</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产生</w:t>
      </w:r>
      <w:r w:rsidRPr="005E7BAC">
        <w:rPr>
          <w:rFonts w:ascii="Consolas" w:eastAsia="宋体" w:hAnsi="Consolas" w:cs="Consolas"/>
          <w:color w:val="24292E"/>
          <w:kern w:val="0"/>
          <w:sz w:val="20"/>
          <w:szCs w:val="20"/>
          <w:bdr w:val="none" w:sz="0" w:space="0" w:color="auto" w:frame="1"/>
        </w:rPr>
        <w:t xml:space="preserve"> start &lt;= </w:t>
      </w:r>
      <w:r w:rsidRPr="005E7BAC">
        <w:rPr>
          <w:rFonts w:ascii="Consolas" w:eastAsia="宋体" w:hAnsi="Consolas" w:cs="Consolas"/>
          <w:color w:val="24292E"/>
          <w:kern w:val="0"/>
          <w:sz w:val="20"/>
          <w:szCs w:val="20"/>
          <w:bdr w:val="none" w:sz="0" w:space="0" w:color="auto" w:frame="1"/>
        </w:rPr>
        <w:t>随机数</w:t>
      </w:r>
      <w:r w:rsidRPr="005E7BAC">
        <w:rPr>
          <w:rFonts w:ascii="Consolas" w:eastAsia="宋体" w:hAnsi="Consolas" w:cs="Consolas"/>
          <w:color w:val="24292E"/>
          <w:kern w:val="0"/>
          <w:sz w:val="20"/>
          <w:szCs w:val="20"/>
          <w:bdr w:val="none" w:sz="0" w:space="0" w:color="auto" w:frame="1"/>
        </w:rPr>
        <w:t xml:space="preserve"> &lt; end </w:t>
      </w:r>
      <w:r w:rsidRPr="005E7BAC">
        <w:rPr>
          <w:rFonts w:ascii="Consolas" w:eastAsia="宋体" w:hAnsi="Consolas" w:cs="Consolas"/>
          <w:color w:val="24292E"/>
          <w:kern w:val="0"/>
          <w:sz w:val="20"/>
          <w:szCs w:val="20"/>
          <w:bdr w:val="none" w:sz="0" w:space="0" w:color="auto" w:frame="1"/>
        </w:rPr>
        <w:t>的随机整数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int nextInt(final int startInclusive, final int endExclusive);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产生</w:t>
      </w:r>
      <w:r w:rsidRPr="005E7BAC">
        <w:rPr>
          <w:rFonts w:ascii="Consolas" w:eastAsia="宋体" w:hAnsi="Consolas" w:cs="Consolas"/>
          <w:color w:val="24292E"/>
          <w:kern w:val="0"/>
          <w:sz w:val="20"/>
          <w:szCs w:val="20"/>
          <w:bdr w:val="none" w:sz="0" w:space="0" w:color="auto" w:frame="1"/>
        </w:rPr>
        <w:t xml:space="preserve"> start &lt;= </w:t>
      </w:r>
      <w:r w:rsidRPr="005E7BAC">
        <w:rPr>
          <w:rFonts w:ascii="Consolas" w:eastAsia="宋体" w:hAnsi="Consolas" w:cs="Consolas"/>
          <w:color w:val="24292E"/>
          <w:kern w:val="0"/>
          <w:sz w:val="20"/>
          <w:szCs w:val="20"/>
          <w:bdr w:val="none" w:sz="0" w:space="0" w:color="auto" w:frame="1"/>
        </w:rPr>
        <w:t>随机数</w:t>
      </w:r>
      <w:r w:rsidRPr="005E7BAC">
        <w:rPr>
          <w:rFonts w:ascii="Consolas" w:eastAsia="宋体" w:hAnsi="Consolas" w:cs="Consolas"/>
          <w:color w:val="24292E"/>
          <w:kern w:val="0"/>
          <w:sz w:val="20"/>
          <w:szCs w:val="20"/>
          <w:bdr w:val="none" w:sz="0" w:space="0" w:color="auto" w:frame="1"/>
        </w:rPr>
        <w:t xml:space="preserve"> &lt; end </w:t>
      </w:r>
      <w:r w:rsidRPr="005E7BAC">
        <w:rPr>
          <w:rFonts w:ascii="Consolas" w:eastAsia="宋体" w:hAnsi="Consolas" w:cs="Consolas"/>
          <w:color w:val="24292E"/>
          <w:kern w:val="0"/>
          <w:sz w:val="20"/>
          <w:szCs w:val="20"/>
          <w:bdr w:val="none" w:sz="0" w:space="0" w:color="auto" w:frame="1"/>
        </w:rPr>
        <w:t>的随机长整数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long nextLong(final long startInclusive, final long endExclusive);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产生</w:t>
      </w:r>
      <w:r w:rsidRPr="005E7BAC">
        <w:rPr>
          <w:rFonts w:ascii="Consolas" w:eastAsia="宋体" w:hAnsi="Consolas" w:cs="Consolas"/>
          <w:color w:val="24292E"/>
          <w:kern w:val="0"/>
          <w:sz w:val="20"/>
          <w:szCs w:val="20"/>
          <w:bdr w:val="none" w:sz="0" w:space="0" w:color="auto" w:frame="1"/>
        </w:rPr>
        <w:t xml:space="preserve"> start &lt;= </w:t>
      </w:r>
      <w:r w:rsidRPr="005E7BAC">
        <w:rPr>
          <w:rFonts w:ascii="Consolas" w:eastAsia="宋体" w:hAnsi="Consolas" w:cs="Consolas"/>
          <w:color w:val="24292E"/>
          <w:kern w:val="0"/>
          <w:sz w:val="20"/>
          <w:szCs w:val="20"/>
          <w:bdr w:val="none" w:sz="0" w:space="0" w:color="auto" w:frame="1"/>
        </w:rPr>
        <w:t>随机数</w:t>
      </w:r>
      <w:r w:rsidRPr="005E7BAC">
        <w:rPr>
          <w:rFonts w:ascii="Consolas" w:eastAsia="宋体" w:hAnsi="Consolas" w:cs="Consolas"/>
          <w:color w:val="24292E"/>
          <w:kern w:val="0"/>
          <w:sz w:val="20"/>
          <w:szCs w:val="20"/>
          <w:bdr w:val="none" w:sz="0" w:space="0" w:color="auto" w:frame="1"/>
        </w:rPr>
        <w:t xml:space="preserve"> &lt; end </w:t>
      </w:r>
      <w:r w:rsidRPr="005E7BAC">
        <w:rPr>
          <w:rFonts w:ascii="Consolas" w:eastAsia="宋体" w:hAnsi="Consolas" w:cs="Consolas"/>
          <w:color w:val="24292E"/>
          <w:kern w:val="0"/>
          <w:sz w:val="20"/>
          <w:szCs w:val="20"/>
          <w:bdr w:val="none" w:sz="0" w:space="0" w:color="auto" w:frame="1"/>
        </w:rPr>
        <w:t>的随机双精度数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double nextDouble(final double startInclusive, final double endInclusive);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产生</w:t>
      </w:r>
      <w:r w:rsidRPr="005E7BAC">
        <w:rPr>
          <w:rFonts w:ascii="Consolas" w:eastAsia="宋体" w:hAnsi="Consolas" w:cs="Consolas"/>
          <w:color w:val="24292E"/>
          <w:kern w:val="0"/>
          <w:sz w:val="20"/>
          <w:szCs w:val="20"/>
          <w:bdr w:val="none" w:sz="0" w:space="0" w:color="auto" w:frame="1"/>
        </w:rPr>
        <w:t xml:space="preserve"> start &lt;= </w:t>
      </w:r>
      <w:r w:rsidRPr="005E7BAC">
        <w:rPr>
          <w:rFonts w:ascii="Consolas" w:eastAsia="宋体" w:hAnsi="Consolas" w:cs="Consolas"/>
          <w:color w:val="24292E"/>
          <w:kern w:val="0"/>
          <w:sz w:val="20"/>
          <w:szCs w:val="20"/>
          <w:bdr w:val="none" w:sz="0" w:space="0" w:color="auto" w:frame="1"/>
        </w:rPr>
        <w:t>随机数</w:t>
      </w:r>
      <w:r w:rsidRPr="005E7BAC">
        <w:rPr>
          <w:rFonts w:ascii="Consolas" w:eastAsia="宋体" w:hAnsi="Consolas" w:cs="Consolas"/>
          <w:color w:val="24292E"/>
          <w:kern w:val="0"/>
          <w:sz w:val="20"/>
          <w:szCs w:val="20"/>
          <w:bdr w:val="none" w:sz="0" w:space="0" w:color="auto" w:frame="1"/>
        </w:rPr>
        <w:t xml:space="preserve"> &lt; end </w:t>
      </w:r>
      <w:r w:rsidRPr="005E7BAC">
        <w:rPr>
          <w:rFonts w:ascii="Consolas" w:eastAsia="宋体" w:hAnsi="Consolas" w:cs="Consolas"/>
          <w:color w:val="24292E"/>
          <w:kern w:val="0"/>
          <w:sz w:val="20"/>
          <w:szCs w:val="20"/>
          <w:bdr w:val="none" w:sz="0" w:space="0" w:color="auto" w:frame="1"/>
        </w:rPr>
        <w:t>的随机浮点数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float nextFloat(final float startInclusive, final float endInclusive);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 xml:space="preserve">org.apache.commons.lang3.RandomStringUtils </w:t>
      </w:r>
      <w:r w:rsidRPr="005E7BAC">
        <w:rPr>
          <w:rFonts w:ascii="Segoe UI" w:eastAsia="宋体" w:hAnsi="Segoe UI" w:cs="Segoe UI"/>
          <w:color w:val="24292E"/>
          <w:kern w:val="0"/>
          <w:sz w:val="24"/>
          <w:szCs w:val="24"/>
        </w:rPr>
        <w:t>提供了生成随机字符串的方法，简单介绍一下</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生成指定个数的随机数字串</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String randomNumeric(final int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生成指定个数的随机字母串</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String randomAlphabetic(final int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生成指定个数的随机字母数字串</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String randomAlphanumeric(final int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hyperlink r:id="rId51" w:history="1">
        <w:r w:rsidRPr="005E7BAC">
          <w:rPr>
            <w:rFonts w:ascii="Segoe UI" w:eastAsia="宋体" w:hAnsi="Segoe UI" w:cs="Segoe UI"/>
            <w:color w:val="0366D6"/>
            <w:kern w:val="0"/>
            <w:sz w:val="24"/>
            <w:szCs w:val="24"/>
            <w:u w:val="single"/>
          </w:rPr>
          <w:t>http://stackoverflow.com/questions/363681/generating-random-integers-in-a-range-with-java</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文章若有写得不正确或不通顺的地方，恳请你指出，谢谢。</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52" w:history="1">
        <w:r w:rsidRPr="005E7BAC">
          <w:rPr>
            <w:rFonts w:ascii="Segoe UI" w:eastAsia="宋体" w:hAnsi="Segoe UI" w:cs="Segoe UI"/>
            <w:b/>
            <w:bCs/>
            <w:color w:val="0366D6"/>
            <w:kern w:val="0"/>
            <w:sz w:val="36"/>
            <w:szCs w:val="36"/>
            <w:u w:val="single"/>
          </w:rPr>
          <w:t xml:space="preserve">17. JavaBean </w:t>
        </w:r>
        <w:r w:rsidRPr="005E7BAC">
          <w:rPr>
            <w:rFonts w:ascii="Segoe UI" w:eastAsia="宋体" w:hAnsi="Segoe UI" w:cs="Segoe UI"/>
            <w:b/>
            <w:bCs/>
            <w:color w:val="0366D6"/>
            <w:kern w:val="0"/>
            <w:sz w:val="36"/>
            <w:szCs w:val="36"/>
            <w:u w:val="single"/>
          </w:rPr>
          <w:t>到底是什么</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 xml:space="preserve">JavaBean </w:t>
      </w:r>
      <w:r w:rsidRPr="005E7BAC">
        <w:rPr>
          <w:rFonts w:ascii="Segoe UI" w:eastAsia="宋体" w:hAnsi="Segoe UI" w:cs="Segoe UI"/>
          <w:b/>
          <w:bCs/>
          <w:color w:val="24292E"/>
          <w:kern w:val="0"/>
          <w:sz w:val="30"/>
          <w:szCs w:val="30"/>
        </w:rPr>
        <w:t>到底是什么？</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按照我的理解：</w:t>
      </w:r>
      <w:r w:rsidRPr="005E7BAC">
        <w:rPr>
          <w:rFonts w:ascii="Segoe UI" w:eastAsia="宋体" w:hAnsi="Segoe UI" w:cs="Segoe UI"/>
          <w:color w:val="24292E"/>
          <w:kern w:val="0"/>
          <w:sz w:val="24"/>
          <w:szCs w:val="24"/>
        </w:rPr>
        <w:t xml:space="preserve"> “Bean” </w:t>
      </w:r>
      <w:r w:rsidRPr="005E7BAC">
        <w:rPr>
          <w:rFonts w:ascii="Segoe UI" w:eastAsia="宋体" w:hAnsi="Segoe UI" w:cs="Segoe UI"/>
          <w:color w:val="24292E"/>
          <w:kern w:val="0"/>
          <w:sz w:val="24"/>
          <w:szCs w:val="24"/>
        </w:rPr>
        <w:t>是一个带有属性和</w:t>
      </w:r>
      <w:r w:rsidRPr="005E7BAC">
        <w:rPr>
          <w:rFonts w:ascii="Segoe UI" w:eastAsia="宋体" w:hAnsi="Segoe UI" w:cs="Segoe UI"/>
          <w:color w:val="24292E"/>
          <w:kern w:val="0"/>
          <w:sz w:val="24"/>
          <w:szCs w:val="24"/>
        </w:rPr>
        <w:t>getters/setter</w:t>
      </w:r>
      <w:r w:rsidRPr="005E7BAC">
        <w:rPr>
          <w:rFonts w:ascii="Segoe UI" w:eastAsia="宋体" w:hAnsi="Segoe UI" w:cs="Segoe UI"/>
          <w:color w:val="24292E"/>
          <w:kern w:val="0"/>
          <w:sz w:val="24"/>
          <w:szCs w:val="24"/>
        </w:rPr>
        <w:t>方法的</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类。它是不是和</w:t>
      </w:r>
      <w:r w:rsidRPr="005E7BAC">
        <w:rPr>
          <w:rFonts w:ascii="Segoe UI" w:eastAsia="宋体" w:hAnsi="Segoe UI" w:cs="Segoe UI"/>
          <w:color w:val="24292E"/>
          <w:kern w:val="0"/>
          <w:sz w:val="24"/>
          <w:szCs w:val="24"/>
        </w:rPr>
        <w:t>C</w:t>
      </w:r>
      <w:r w:rsidRPr="005E7BAC">
        <w:rPr>
          <w:rFonts w:ascii="Segoe UI" w:eastAsia="宋体" w:hAnsi="Segoe UI" w:cs="Segoe UI"/>
          <w:color w:val="24292E"/>
          <w:kern w:val="0"/>
          <w:sz w:val="24"/>
          <w:szCs w:val="24"/>
        </w:rPr>
        <w:t>的结构体是相似的呢，对吗？</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一个</w:t>
      </w:r>
      <w:r w:rsidRPr="005E7BAC">
        <w:rPr>
          <w:rFonts w:ascii="Segoe UI" w:eastAsia="宋体" w:hAnsi="Segoe UI" w:cs="Segoe UI"/>
          <w:color w:val="24292E"/>
          <w:kern w:val="0"/>
          <w:sz w:val="24"/>
          <w:szCs w:val="24"/>
        </w:rPr>
        <w:t>“Bean"</w:t>
      </w:r>
      <w:r w:rsidRPr="005E7BAC">
        <w:rPr>
          <w:rFonts w:ascii="Segoe UI" w:eastAsia="宋体" w:hAnsi="Segoe UI" w:cs="Segoe UI"/>
          <w:color w:val="24292E"/>
          <w:kern w:val="0"/>
          <w:sz w:val="24"/>
          <w:szCs w:val="24"/>
        </w:rPr>
        <w:t>类与普通的类相比是不是语法的不同呢？还是有特殊的定义和接口？</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为什么会出现这个术语呢，这让我很困惑？</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如果你很好心告诉我一些关于</w:t>
      </w:r>
      <w:r w:rsidRPr="005E7BAC">
        <w:rPr>
          <w:rFonts w:ascii="Consolas" w:eastAsia="宋体" w:hAnsi="Consolas" w:cs="Consolas"/>
          <w:color w:val="24292E"/>
          <w:kern w:val="0"/>
          <w:sz w:val="20"/>
          <w:szCs w:val="20"/>
        </w:rPr>
        <w:t>Serializable</w:t>
      </w:r>
      <w:r w:rsidRPr="005E7BAC">
        <w:rPr>
          <w:rFonts w:ascii="Segoe UI" w:eastAsia="宋体" w:hAnsi="Segoe UI" w:cs="Segoe UI"/>
          <w:color w:val="24292E"/>
          <w:kern w:val="0"/>
          <w:sz w:val="24"/>
          <w:szCs w:val="24"/>
        </w:rPr>
        <w:t>接口的信息，对于你的答案那到底是什么意思，我会非常感谢你的。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JavaBean </w:t>
      </w:r>
      <w:r w:rsidRPr="005E7BAC">
        <w:rPr>
          <w:rFonts w:ascii="Segoe UI" w:eastAsia="宋体" w:hAnsi="Segoe UI" w:cs="Segoe UI"/>
          <w:color w:val="24292E"/>
          <w:kern w:val="0"/>
          <w:sz w:val="24"/>
          <w:szCs w:val="24"/>
        </w:rPr>
        <w:t>只是一个</w:t>
      </w:r>
      <w:hyperlink r:id="rId53" w:history="1">
        <w:r w:rsidRPr="005E7BAC">
          <w:rPr>
            <w:rFonts w:ascii="Segoe UI" w:eastAsia="宋体" w:hAnsi="Segoe UI" w:cs="Segoe UI"/>
            <w:color w:val="0366D6"/>
            <w:kern w:val="0"/>
            <w:sz w:val="24"/>
            <w:szCs w:val="24"/>
            <w:u w:val="single"/>
          </w:rPr>
          <w:t>标准</w:t>
        </w:r>
      </w:hyperlink>
    </w:p>
    <w:p w:rsidR="005E7BAC" w:rsidRPr="005E7BAC" w:rsidRDefault="005E7BAC" w:rsidP="005E7BAC">
      <w:pPr>
        <w:widowControl/>
        <w:numPr>
          <w:ilvl w:val="0"/>
          <w:numId w:val="11"/>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所有的属性是私有的（通过</w:t>
      </w:r>
      <w:hyperlink r:id="rId54" w:history="1">
        <w:r w:rsidRPr="005E7BAC">
          <w:rPr>
            <w:rFonts w:ascii="Segoe UI" w:eastAsia="宋体" w:hAnsi="Segoe UI" w:cs="Segoe UI"/>
            <w:color w:val="0366D6"/>
            <w:kern w:val="0"/>
            <w:sz w:val="24"/>
            <w:szCs w:val="24"/>
            <w:u w:val="single"/>
          </w:rPr>
          <w:t>getters/setters</w:t>
        </w:r>
      </w:hyperlink>
      <w:r w:rsidRPr="005E7BAC">
        <w:rPr>
          <w:rFonts w:ascii="Segoe UI" w:eastAsia="宋体" w:hAnsi="Segoe UI" w:cs="Segoe UI"/>
          <w:color w:val="24292E"/>
          <w:kern w:val="0"/>
          <w:sz w:val="24"/>
          <w:szCs w:val="24"/>
        </w:rPr>
        <w:t>处理属性）</w:t>
      </w:r>
    </w:p>
    <w:p w:rsidR="005E7BAC" w:rsidRPr="005E7BAC" w:rsidRDefault="005E7BAC" w:rsidP="005E7BAC">
      <w:pPr>
        <w:widowControl/>
        <w:numPr>
          <w:ilvl w:val="0"/>
          <w:numId w:val="11"/>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一个公有的无参数的构造器</w:t>
      </w:r>
    </w:p>
    <w:p w:rsidR="005E7BAC" w:rsidRPr="005E7BAC" w:rsidRDefault="005E7BAC" w:rsidP="005E7BAC">
      <w:pPr>
        <w:widowControl/>
        <w:numPr>
          <w:ilvl w:val="0"/>
          <w:numId w:val="11"/>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实现了</w:t>
      </w:r>
      <w:hyperlink r:id="rId55" w:history="1">
        <w:r w:rsidRPr="005E7BAC">
          <w:rPr>
            <w:rFonts w:ascii="Segoe UI" w:eastAsia="宋体" w:hAnsi="Segoe UI" w:cs="Segoe UI"/>
            <w:color w:val="0366D6"/>
            <w:kern w:val="0"/>
            <w:sz w:val="24"/>
            <w:szCs w:val="24"/>
            <w:u w:val="single"/>
          </w:rPr>
          <w:t>序列化（</w:t>
        </w:r>
        <w:r w:rsidRPr="005E7BAC">
          <w:rPr>
            <w:rFonts w:ascii="Segoe UI" w:eastAsia="宋体" w:hAnsi="Segoe UI" w:cs="Segoe UI"/>
            <w:color w:val="0366D6"/>
            <w:kern w:val="0"/>
            <w:sz w:val="24"/>
            <w:szCs w:val="24"/>
            <w:u w:val="single"/>
          </w:rPr>
          <w:t>Serializable</w:t>
        </w:r>
        <w:r w:rsidRPr="005E7BAC">
          <w:rPr>
            <w:rFonts w:ascii="Segoe UI" w:eastAsia="宋体" w:hAnsi="Segoe UI" w:cs="Segoe UI"/>
            <w:color w:val="0366D6"/>
            <w:kern w:val="0"/>
            <w:sz w:val="24"/>
            <w:szCs w:val="24"/>
            <w:u w:val="single"/>
          </w:rPr>
          <w:t>）</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就这些，它只是一个规范。但是很多的类库都是依赖于这些预定。</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对于</w:t>
      </w:r>
      <w:r w:rsidRPr="005E7BAC">
        <w:rPr>
          <w:rFonts w:ascii="Consolas" w:eastAsia="宋体" w:hAnsi="Consolas" w:cs="Consolas"/>
          <w:color w:val="24292E"/>
          <w:kern w:val="0"/>
          <w:sz w:val="20"/>
          <w:szCs w:val="20"/>
        </w:rPr>
        <w:t>Serializable</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看一下</w:t>
      </w:r>
      <w:hyperlink r:id="rId56" w:history="1">
        <w:r w:rsidRPr="005E7BAC">
          <w:rPr>
            <w:rFonts w:ascii="Segoe UI" w:eastAsia="宋体" w:hAnsi="Segoe UI" w:cs="Segoe UI"/>
            <w:color w:val="0366D6"/>
            <w:kern w:val="0"/>
            <w:sz w:val="24"/>
            <w:szCs w:val="24"/>
            <w:u w:val="single"/>
          </w:rPr>
          <w:t>API</w:t>
        </w:r>
        <w:r w:rsidRPr="005E7BAC">
          <w:rPr>
            <w:rFonts w:ascii="Segoe UI" w:eastAsia="宋体" w:hAnsi="Segoe UI" w:cs="Segoe UI"/>
            <w:color w:val="0366D6"/>
            <w:kern w:val="0"/>
            <w:sz w:val="24"/>
            <w:szCs w:val="24"/>
            <w:u w:val="single"/>
          </w:rPr>
          <w:t>文档的解释</w:t>
        </w:r>
      </w:hyperlink>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实现</w:t>
      </w:r>
      <w:r w:rsidRPr="005E7BAC">
        <w:rPr>
          <w:rFonts w:ascii="Consolas" w:eastAsia="宋体" w:hAnsi="Consolas" w:cs="Consolas"/>
          <w:color w:val="24292E"/>
          <w:kern w:val="0"/>
          <w:sz w:val="20"/>
          <w:szCs w:val="20"/>
          <w:bdr w:val="none" w:sz="0" w:space="0" w:color="auto" w:frame="1"/>
        </w:rPr>
        <w:t>java.io.Serializable</w:t>
      </w:r>
      <w:r w:rsidRPr="005E7BAC">
        <w:rPr>
          <w:rFonts w:ascii="Consolas" w:eastAsia="宋体" w:hAnsi="Consolas" w:cs="Consolas"/>
          <w:color w:val="24292E"/>
          <w:kern w:val="0"/>
          <w:sz w:val="20"/>
          <w:szCs w:val="20"/>
          <w:bdr w:val="none" w:sz="0" w:space="0" w:color="auto" w:frame="1"/>
        </w:rPr>
        <w:t>接口的类能串行化。</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不实现此接口的类不会有任何状态的序列化和反序列化。</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可序列化类的所有子类型本身都是可序列化。</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序列化接口没有方法或字段，仅用于标识的可序列化的语义。</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换句话说，序列化的对象可以被写入流，文件，对象数据库等。</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另外，一个</w:t>
      </w:r>
      <w:r w:rsidRPr="005E7BAC">
        <w:rPr>
          <w:rFonts w:ascii="Segoe UI" w:eastAsia="宋体" w:hAnsi="Segoe UI" w:cs="Segoe UI"/>
          <w:color w:val="24292E"/>
          <w:kern w:val="0"/>
          <w:sz w:val="24"/>
          <w:szCs w:val="24"/>
        </w:rPr>
        <w:t>JavaBean</w:t>
      </w:r>
      <w:r w:rsidRPr="005E7BAC">
        <w:rPr>
          <w:rFonts w:ascii="Segoe UI" w:eastAsia="宋体" w:hAnsi="Segoe UI" w:cs="Segoe UI"/>
          <w:color w:val="24292E"/>
          <w:kern w:val="0"/>
          <w:sz w:val="24"/>
          <w:szCs w:val="24"/>
        </w:rPr>
        <w:t>类和一个普通的类没有语法区别，如果遵循上面的标准的话，一个类可以认为成</w:t>
      </w:r>
      <w:r w:rsidRPr="005E7BAC">
        <w:rPr>
          <w:rFonts w:ascii="Segoe UI" w:eastAsia="宋体" w:hAnsi="Segoe UI" w:cs="Segoe UI"/>
          <w:color w:val="24292E"/>
          <w:kern w:val="0"/>
          <w:sz w:val="24"/>
          <w:szCs w:val="24"/>
        </w:rPr>
        <w:t>JavaBean</w:t>
      </w:r>
      <w:r w:rsidRPr="005E7BAC">
        <w:rPr>
          <w:rFonts w:ascii="Segoe UI" w:eastAsia="宋体" w:hAnsi="Segoe UI" w:cs="Segoe UI"/>
          <w:color w:val="24292E"/>
          <w:kern w:val="0"/>
          <w:sz w:val="24"/>
          <w:szCs w:val="24"/>
        </w:rPr>
        <w:t>类。</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之所以需要</w:t>
      </w:r>
      <w:r w:rsidRPr="005E7BAC">
        <w:rPr>
          <w:rFonts w:ascii="Segoe UI" w:eastAsia="宋体" w:hAnsi="Segoe UI" w:cs="Segoe UI"/>
          <w:color w:val="24292E"/>
          <w:kern w:val="0"/>
          <w:sz w:val="24"/>
          <w:szCs w:val="24"/>
        </w:rPr>
        <w:t>JavaBean</w:t>
      </w:r>
      <w:r w:rsidRPr="005E7BAC">
        <w:rPr>
          <w:rFonts w:ascii="Segoe UI" w:eastAsia="宋体" w:hAnsi="Segoe UI" w:cs="Segoe UI"/>
          <w:color w:val="24292E"/>
          <w:kern w:val="0"/>
          <w:sz w:val="24"/>
          <w:szCs w:val="24"/>
        </w:rPr>
        <w:t>，是因为这样预定义了一种类的格式，一些库能依据这个约定的格式，来做一些自动化处理。举个例子，如果一个类库需要通过流来处理你传递的任何对象，它知道它可以正常处理，因为这个对象是可序列化的。（假设这个类库要求你的对象是</w:t>
      </w:r>
      <w:r w:rsidRPr="005E7BAC">
        <w:rPr>
          <w:rFonts w:ascii="Segoe UI" w:eastAsia="宋体" w:hAnsi="Segoe UI" w:cs="Segoe UI"/>
          <w:color w:val="24292E"/>
          <w:kern w:val="0"/>
          <w:sz w:val="24"/>
          <w:szCs w:val="24"/>
        </w:rPr>
        <w:t>JavaBeans</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链接</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w:t>
      </w:r>
      <w:hyperlink r:id="rId57" w:history="1">
        <w:r w:rsidRPr="005E7BAC">
          <w:rPr>
            <w:rFonts w:ascii="Segoe UI" w:eastAsia="宋体" w:hAnsi="Segoe UI" w:cs="Segoe UI"/>
            <w:color w:val="0366D6"/>
            <w:kern w:val="0"/>
            <w:sz w:val="24"/>
            <w:szCs w:val="24"/>
            <w:u w:val="single"/>
          </w:rPr>
          <w:t>http://stackoverflow.com/questions/3295496/what-is-a-javabean-exactly</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关于序列化相关博客</w:t>
      </w:r>
    </w:p>
    <w:p w:rsidR="005E7BAC" w:rsidRPr="005E7BAC" w:rsidRDefault="005E7BAC" w:rsidP="005E7BAC">
      <w:pPr>
        <w:widowControl/>
        <w:numPr>
          <w:ilvl w:val="0"/>
          <w:numId w:val="12"/>
        </w:numPr>
        <w:spacing w:before="100" w:beforeAutospacing="1" w:after="100" w:afterAutospacing="1"/>
        <w:jc w:val="left"/>
        <w:rPr>
          <w:rFonts w:ascii="Segoe UI" w:eastAsia="宋体" w:hAnsi="Segoe UI" w:cs="Segoe UI"/>
          <w:color w:val="24292E"/>
          <w:kern w:val="0"/>
          <w:sz w:val="24"/>
          <w:szCs w:val="24"/>
        </w:rPr>
      </w:pPr>
      <w:hyperlink r:id="rId58" w:history="1">
        <w:r w:rsidRPr="005E7BAC">
          <w:rPr>
            <w:rFonts w:ascii="Segoe UI" w:eastAsia="宋体" w:hAnsi="Segoe UI" w:cs="Segoe UI"/>
            <w:color w:val="0366D6"/>
            <w:kern w:val="0"/>
            <w:sz w:val="24"/>
            <w:szCs w:val="24"/>
            <w:u w:val="single"/>
          </w:rPr>
          <w:t>我对</w:t>
        </w:r>
        <w:r w:rsidRPr="005E7BAC">
          <w:rPr>
            <w:rFonts w:ascii="Segoe UI" w:eastAsia="宋体" w:hAnsi="Segoe UI" w:cs="Segoe UI"/>
            <w:color w:val="0366D6"/>
            <w:kern w:val="0"/>
            <w:sz w:val="24"/>
            <w:szCs w:val="24"/>
            <w:u w:val="single"/>
          </w:rPr>
          <w:t>Java Serializable</w:t>
        </w:r>
        <w:r w:rsidRPr="005E7BAC">
          <w:rPr>
            <w:rFonts w:ascii="Segoe UI" w:eastAsia="宋体" w:hAnsi="Segoe UI" w:cs="Segoe UI"/>
            <w:color w:val="0366D6"/>
            <w:kern w:val="0"/>
            <w:sz w:val="24"/>
            <w:szCs w:val="24"/>
            <w:u w:val="single"/>
          </w:rPr>
          <w:t>（序列化）的理解和总结</w:t>
        </w:r>
      </w:hyperlink>
    </w:p>
    <w:p w:rsidR="005E7BAC" w:rsidRPr="005E7BAC" w:rsidRDefault="005E7BAC" w:rsidP="005E7BAC">
      <w:pPr>
        <w:widowControl/>
        <w:numPr>
          <w:ilvl w:val="0"/>
          <w:numId w:val="12"/>
        </w:numPr>
        <w:spacing w:before="60" w:after="100" w:afterAutospacing="1"/>
        <w:jc w:val="left"/>
        <w:rPr>
          <w:rFonts w:ascii="Segoe UI" w:eastAsia="宋体" w:hAnsi="Segoe UI" w:cs="Segoe UI"/>
          <w:color w:val="24292E"/>
          <w:kern w:val="0"/>
          <w:sz w:val="24"/>
          <w:szCs w:val="24"/>
        </w:rPr>
      </w:pPr>
      <w:hyperlink r:id="rId59" w:history="1">
        <w:r w:rsidRPr="005E7BAC">
          <w:rPr>
            <w:rFonts w:ascii="Segoe UI" w:eastAsia="宋体" w:hAnsi="Segoe UI" w:cs="Segoe UI"/>
            <w:color w:val="0366D6"/>
            <w:kern w:val="0"/>
            <w:sz w:val="24"/>
            <w:szCs w:val="24"/>
            <w:u w:val="single"/>
          </w:rPr>
          <w:t>理解</w:t>
        </w:r>
        <w:r w:rsidRPr="005E7BAC">
          <w:rPr>
            <w:rFonts w:ascii="Segoe UI" w:eastAsia="宋体" w:hAnsi="Segoe UI" w:cs="Segoe UI"/>
            <w:color w:val="0366D6"/>
            <w:kern w:val="0"/>
            <w:sz w:val="24"/>
            <w:szCs w:val="24"/>
            <w:u w:val="single"/>
          </w:rPr>
          <w:t>Java</w:t>
        </w:r>
        <w:r w:rsidRPr="005E7BAC">
          <w:rPr>
            <w:rFonts w:ascii="Segoe UI" w:eastAsia="宋体" w:hAnsi="Segoe UI" w:cs="Segoe UI"/>
            <w:color w:val="0366D6"/>
            <w:kern w:val="0"/>
            <w:sz w:val="24"/>
            <w:szCs w:val="24"/>
            <w:u w:val="single"/>
          </w:rPr>
          <w:t>对象序列化</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60" w:history="1">
        <w:r w:rsidRPr="005E7BAC">
          <w:rPr>
            <w:rFonts w:ascii="Segoe UI" w:eastAsia="宋体" w:hAnsi="Segoe UI" w:cs="Segoe UI"/>
            <w:b/>
            <w:bCs/>
            <w:color w:val="0366D6"/>
            <w:kern w:val="0"/>
            <w:sz w:val="36"/>
            <w:szCs w:val="36"/>
            <w:u w:val="single"/>
          </w:rPr>
          <w:t>18. wait()</w:t>
        </w:r>
        <w:r w:rsidRPr="005E7BAC">
          <w:rPr>
            <w:rFonts w:ascii="Segoe UI" w:eastAsia="宋体" w:hAnsi="Segoe UI" w:cs="Segoe UI"/>
            <w:b/>
            <w:bCs/>
            <w:color w:val="0366D6"/>
            <w:kern w:val="0"/>
            <w:sz w:val="36"/>
            <w:szCs w:val="36"/>
            <w:u w:val="single"/>
          </w:rPr>
          <w:t>和</w:t>
        </w:r>
        <w:r w:rsidRPr="005E7BAC">
          <w:rPr>
            <w:rFonts w:ascii="Segoe UI" w:eastAsia="宋体" w:hAnsi="Segoe UI" w:cs="Segoe UI"/>
            <w:b/>
            <w:bCs/>
            <w:color w:val="0366D6"/>
            <w:kern w:val="0"/>
            <w:sz w:val="36"/>
            <w:szCs w:val="36"/>
            <w:u w:val="single"/>
          </w:rPr>
          <w:t>sleep()</w:t>
        </w:r>
        <w:r w:rsidRPr="005E7BAC">
          <w:rPr>
            <w:rFonts w:ascii="Segoe UI" w:eastAsia="宋体" w:hAnsi="Segoe UI" w:cs="Segoe UI"/>
            <w:b/>
            <w:bCs/>
            <w:color w:val="0366D6"/>
            <w:kern w:val="0"/>
            <w:sz w:val="36"/>
            <w:szCs w:val="36"/>
            <w:u w:val="single"/>
          </w:rPr>
          <w:t>的区别</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wait()</w:t>
      </w:r>
      <w:r w:rsidRPr="005E7BAC">
        <w:rPr>
          <w:rFonts w:ascii="Segoe UI" w:eastAsia="宋体" w:hAnsi="Segoe UI" w:cs="Segoe UI"/>
          <w:b/>
          <w:bCs/>
          <w:color w:val="24292E"/>
          <w:kern w:val="0"/>
          <w:sz w:val="30"/>
          <w:szCs w:val="30"/>
        </w:rPr>
        <w:t>和</w:t>
      </w:r>
      <w:r w:rsidRPr="005E7BAC">
        <w:rPr>
          <w:rFonts w:ascii="Segoe UI" w:eastAsia="宋体" w:hAnsi="Segoe UI" w:cs="Segoe UI"/>
          <w:b/>
          <w:bCs/>
          <w:color w:val="24292E"/>
          <w:kern w:val="0"/>
          <w:sz w:val="30"/>
          <w:szCs w:val="30"/>
        </w:rPr>
        <w:t>sleep()</w:t>
      </w:r>
      <w:r w:rsidRPr="005E7BAC">
        <w:rPr>
          <w:rFonts w:ascii="Segoe UI" w:eastAsia="宋体" w:hAnsi="Segoe UI" w:cs="Segoe UI"/>
          <w:b/>
          <w:bCs/>
          <w:color w:val="24292E"/>
          <w:kern w:val="0"/>
          <w:sz w:val="30"/>
          <w:szCs w:val="30"/>
        </w:rPr>
        <w:t>的区别</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在线程里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sleep()</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的区别？</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我的理解是执行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语句后，该线程仍是运行态，并且会占用</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，但是执行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sleep()</w:t>
      </w:r>
      <w:r w:rsidRPr="005E7BAC">
        <w:rPr>
          <w:rFonts w:ascii="Segoe UI" w:eastAsia="宋体" w:hAnsi="Segoe UI" w:cs="Segoe UI"/>
          <w:color w:val="24292E"/>
          <w:kern w:val="0"/>
          <w:sz w:val="24"/>
          <w:szCs w:val="24"/>
        </w:rPr>
        <w:t>后，该线程则不会占用</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，对吗？</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为什么需要</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sleep()</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两条语句：他们底层是如何实现的？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线程</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在</w:t>
      </w:r>
      <w:hyperlink r:id="rId61" w:anchor="wait%28%29" w:history="1">
        <w:r w:rsidRPr="005E7BAC">
          <w:rPr>
            <w:rFonts w:ascii="Consolas" w:eastAsia="宋体" w:hAnsi="Consolas" w:cs="Consolas"/>
            <w:color w:val="0366D6"/>
            <w:kern w:val="0"/>
            <w:sz w:val="20"/>
            <w:szCs w:val="20"/>
          </w:rPr>
          <w:t>wait</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后，可以被另一个拥有相同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对象的线程，通过调用</w:t>
      </w:r>
      <w:hyperlink r:id="rId62" w:anchor="notify%28%29" w:history="1">
        <w:r w:rsidRPr="005E7BAC">
          <w:rPr>
            <w:rFonts w:ascii="Segoe UI" w:eastAsia="宋体" w:hAnsi="Segoe UI" w:cs="Segoe UI"/>
            <w:color w:val="0366D6"/>
            <w:kern w:val="0"/>
            <w:sz w:val="24"/>
            <w:szCs w:val="24"/>
          </w:rPr>
          <w:t> </w:t>
        </w:r>
        <w:r w:rsidRPr="005E7BAC">
          <w:rPr>
            <w:rFonts w:ascii="Consolas" w:eastAsia="宋体" w:hAnsi="Consolas" w:cs="Consolas"/>
            <w:color w:val="0366D6"/>
            <w:kern w:val="0"/>
            <w:sz w:val="20"/>
            <w:szCs w:val="20"/>
          </w:rPr>
          <w:t>notify</w:t>
        </w:r>
        <w:r w:rsidRPr="005E7BAC">
          <w:rPr>
            <w:rFonts w:ascii="Segoe UI" w:eastAsia="宋体" w:hAnsi="Segoe UI" w:cs="Segoe UI"/>
            <w:color w:val="0366D6"/>
            <w:kern w:val="0"/>
            <w:sz w:val="24"/>
            <w:szCs w:val="24"/>
          </w:rPr>
          <w:t> </w:t>
        </w:r>
      </w:hyperlink>
      <w:r w:rsidRPr="005E7BAC">
        <w:rPr>
          <w:rFonts w:ascii="Segoe UI" w:eastAsia="宋体" w:hAnsi="Segoe UI" w:cs="Segoe UI"/>
          <w:color w:val="24292E"/>
          <w:kern w:val="0"/>
          <w:sz w:val="24"/>
          <w:szCs w:val="24"/>
        </w:rPr>
        <w:t>唤醒，而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sleep</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不行。</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notify</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能正常执行的条件是（否则会抛异常）：多个线程的代码，都包在</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块中，并且</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锁的对象需要是同一个。如下所示：</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Object mon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synchronized (mon)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mon.wait();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上面这个线程调用了</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后，会进入等待状态。这时另外一个线程可以这样做：</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synchronized (mon) { mon.notify(); }</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可以看到，</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锁对象，都是</w:t>
      </w:r>
      <w:r w:rsidRPr="005E7BAC">
        <w:rPr>
          <w:rFonts w:ascii="Segoe UI" w:eastAsia="宋体" w:hAnsi="Segoe UI" w:cs="Segoe UI"/>
          <w:color w:val="24292E"/>
          <w:kern w:val="0"/>
          <w:sz w:val="24"/>
          <w:szCs w:val="24"/>
        </w:rPr>
        <w:t>mon</w:t>
      </w:r>
      <w:r w:rsidRPr="005E7BAC">
        <w:rPr>
          <w:rFonts w:ascii="Segoe UI" w:eastAsia="宋体" w:hAnsi="Segoe UI" w:cs="Segoe UI"/>
          <w:color w:val="24292E"/>
          <w:kern w:val="0"/>
          <w:sz w:val="24"/>
          <w:szCs w:val="24"/>
        </w:rPr>
        <w:t>。因此，当第二个线程调用了</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notify()</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方法，第一个线程就会唤醒（假设有且仅有一个线程是被包在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synchronized (mon)</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中且处于等待状态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如果有多个线程在等待（且</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锁对象是同一个，如上例中的</w:t>
      </w:r>
      <w:r w:rsidRPr="005E7BAC">
        <w:rPr>
          <w:rFonts w:ascii="Segoe UI" w:eastAsia="宋体" w:hAnsi="Segoe UI" w:cs="Segoe UI"/>
          <w:color w:val="24292E"/>
          <w:kern w:val="0"/>
          <w:sz w:val="24"/>
          <w:szCs w:val="24"/>
        </w:rPr>
        <w:t>mon</w:t>
      </w:r>
      <w:r w:rsidRPr="005E7BAC">
        <w:rPr>
          <w:rFonts w:ascii="Segoe UI" w:eastAsia="宋体" w:hAnsi="Segoe UI" w:cs="Segoe UI"/>
          <w:color w:val="24292E"/>
          <w:kern w:val="0"/>
          <w:sz w:val="24"/>
          <w:szCs w:val="24"/>
        </w:rPr>
        <w:t>），则可以调用</w:t>
      </w:r>
      <w:hyperlink r:id="rId63" w:anchor="notifyAll%28%29" w:history="1">
        <w:r w:rsidRPr="005E7BAC">
          <w:rPr>
            <w:rFonts w:ascii="Segoe UI" w:eastAsia="宋体" w:hAnsi="Segoe UI" w:cs="Segoe UI"/>
            <w:color w:val="0366D6"/>
            <w:kern w:val="0"/>
            <w:sz w:val="24"/>
            <w:szCs w:val="24"/>
          </w:rPr>
          <w:t> </w:t>
        </w:r>
        <w:r w:rsidRPr="005E7BAC">
          <w:rPr>
            <w:rFonts w:ascii="Consolas" w:eastAsia="宋体" w:hAnsi="Consolas" w:cs="Consolas"/>
            <w:color w:val="0366D6"/>
            <w:kern w:val="0"/>
            <w:sz w:val="20"/>
            <w:szCs w:val="20"/>
          </w:rPr>
          <w:t>notifyAll</w:t>
        </w:r>
        <w:r w:rsidRPr="005E7BAC">
          <w:rPr>
            <w:rFonts w:ascii="Segoe UI" w:eastAsia="宋体" w:hAnsi="Segoe UI" w:cs="Segoe UI"/>
            <w:color w:val="0366D6"/>
            <w:kern w:val="0"/>
            <w:sz w:val="24"/>
            <w:szCs w:val="24"/>
          </w:rPr>
          <w:t> </w:t>
        </w:r>
      </w:hyperlink>
      <w:r w:rsidRPr="005E7BAC">
        <w:rPr>
          <w:rFonts w:ascii="Segoe UI" w:eastAsia="宋体" w:hAnsi="Segoe UI" w:cs="Segoe UI"/>
          <w:color w:val="24292E"/>
          <w:kern w:val="0"/>
          <w:sz w:val="24"/>
          <w:szCs w:val="24"/>
        </w:rPr>
        <w:t>来唤醒。但是，只有其中一个线程能抢到锁并继续执行（因为</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的线程都是在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块内，需要争夺</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锁）。其他的线程会被锁住，直到他们依次获得锁。</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再补充几点：</w:t>
      </w:r>
    </w:p>
    <w:p w:rsidR="005E7BAC" w:rsidRPr="005E7BAC" w:rsidRDefault="005E7BAC" w:rsidP="005E7BAC">
      <w:pPr>
        <w:widowControl/>
        <w:numPr>
          <w:ilvl w:val="0"/>
          <w:numId w:val="13"/>
        </w:numPr>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lastRenderedPageBreak/>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方法由</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Object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对象调用（例如：你可以让</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synchronized</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锁对象调用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如上面例子的</w:t>
      </w:r>
      <w:r w:rsidRPr="005E7BAC">
        <w:rPr>
          <w:rFonts w:ascii="Segoe UI" w:eastAsia="宋体" w:hAnsi="Segoe UI" w:cs="Segoe UI"/>
          <w:color w:val="24292E"/>
          <w:kern w:val="0"/>
          <w:sz w:val="24"/>
          <w:szCs w:val="24"/>
        </w:rPr>
        <w:t>mon.wait()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sleep</w:t>
      </w:r>
      <w:r w:rsidRPr="005E7BAC">
        <w:rPr>
          <w:rFonts w:ascii="Segoe UI" w:eastAsia="宋体" w:hAnsi="Segoe UI" w:cs="Segoe UI"/>
          <w:color w:val="24292E"/>
          <w:kern w:val="0"/>
          <w:sz w:val="24"/>
          <w:szCs w:val="24"/>
        </w:rPr>
        <w:t>则由线程调用。</w:t>
      </w:r>
    </w:p>
    <w:p w:rsidR="005E7BAC" w:rsidRPr="005E7BAC" w:rsidRDefault="005E7BAC" w:rsidP="005E7BAC">
      <w:pPr>
        <w:widowControl/>
        <w:numPr>
          <w:ilvl w:val="0"/>
          <w:numId w:val="13"/>
        </w:numPr>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之后，可能会伪唤醒（</w:t>
      </w:r>
      <w:r w:rsidRPr="005E7BAC">
        <w:rPr>
          <w:rFonts w:ascii="Consolas" w:eastAsia="宋体" w:hAnsi="Consolas" w:cs="Consolas"/>
          <w:color w:val="24292E"/>
          <w:kern w:val="0"/>
          <w:sz w:val="20"/>
          <w:szCs w:val="20"/>
        </w:rPr>
        <w:t>spurious wakeups</w:t>
      </w:r>
      <w:r w:rsidRPr="005E7BAC">
        <w:rPr>
          <w:rFonts w:ascii="Segoe UI" w:eastAsia="宋体" w:hAnsi="Segoe UI" w:cs="Segoe UI"/>
          <w:color w:val="24292E"/>
          <w:kern w:val="0"/>
          <w:sz w:val="24"/>
          <w:szCs w:val="24"/>
        </w:rPr>
        <w:t>）（正在</w:t>
      </w:r>
      <w:r w:rsidRPr="005E7BAC">
        <w:rPr>
          <w:rFonts w:ascii="Segoe UI" w:eastAsia="宋体" w:hAnsi="Segoe UI" w:cs="Segoe UI"/>
          <w:color w:val="24292E"/>
          <w:kern w:val="0"/>
          <w:sz w:val="24"/>
          <w:szCs w:val="24"/>
        </w:rPr>
        <w:t>waiting</w:t>
      </w:r>
      <w:r w:rsidRPr="005E7BAC">
        <w:rPr>
          <w:rFonts w:ascii="Segoe UI" w:eastAsia="宋体" w:hAnsi="Segoe UI" w:cs="Segoe UI"/>
          <w:color w:val="24292E"/>
          <w:kern w:val="0"/>
          <w:sz w:val="24"/>
          <w:szCs w:val="24"/>
        </w:rPr>
        <w:t>的线程</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无故就被唤醒了，如遇到</w:t>
      </w:r>
      <w:r w:rsidRPr="005E7BAC">
        <w:rPr>
          <w:rFonts w:ascii="Segoe UI" w:eastAsia="宋体" w:hAnsi="Segoe UI" w:cs="Segoe UI"/>
          <w:color w:val="24292E"/>
          <w:kern w:val="0"/>
          <w:sz w:val="24"/>
          <w:szCs w:val="24"/>
        </w:rPr>
        <w:t>interrupted, timing out</w:t>
      </w:r>
      <w:r w:rsidRPr="005E7BAC">
        <w:rPr>
          <w:rFonts w:ascii="Segoe UI" w:eastAsia="宋体" w:hAnsi="Segoe UI" w:cs="Segoe UI"/>
          <w:color w:val="24292E"/>
          <w:kern w:val="0"/>
          <w:sz w:val="24"/>
          <w:szCs w:val="24"/>
        </w:rPr>
        <w:t>等情况）。因此，你需要多设置一些检查，如果不满足实际的运行条件，则继续等待，如下：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synchronized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while (!condition) { mon.wait();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numPr>
          <w:ilvl w:val="0"/>
          <w:numId w:val="14"/>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当线程调用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sleep</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时，并没有释放对象锁，而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则释放了对象锁：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synchronized(LOCK)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Thread.sleep(1000); // LOCK is held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synchronized(LOCK)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LOCK.wait(); // LOCK is not held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最后，再小结一下：</w:t>
      </w:r>
    </w:p>
    <w:p w:rsidR="005E7BAC" w:rsidRPr="005E7BAC" w:rsidRDefault="005E7BAC" w:rsidP="005E7BAC">
      <w:pPr>
        <w:widowControl/>
        <w:numPr>
          <w:ilvl w:val="0"/>
          <w:numId w:val="15"/>
        </w:numPr>
        <w:spacing w:beforeAutospacing="1"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sleep()</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我已经完成了一个时间片，</w:t>
      </w:r>
      <w:r w:rsidRPr="005E7BAC">
        <w:rPr>
          <w:rFonts w:ascii="Segoe UI" w:eastAsia="宋体" w:hAnsi="Segoe UI" w:cs="Segoe UI"/>
          <w:b/>
          <w:bCs/>
          <w:color w:val="24292E"/>
          <w:kern w:val="0"/>
          <w:sz w:val="24"/>
          <w:szCs w:val="24"/>
        </w:rPr>
        <w:t>在</w:t>
      </w:r>
      <w:r w:rsidRPr="005E7BAC">
        <w:rPr>
          <w:rFonts w:ascii="Segoe UI" w:eastAsia="宋体" w:hAnsi="Segoe UI" w:cs="Segoe UI"/>
          <w:b/>
          <w:bCs/>
          <w:color w:val="24292E"/>
          <w:kern w:val="0"/>
          <w:sz w:val="24"/>
          <w:szCs w:val="24"/>
        </w:rPr>
        <w:t>n</w:t>
      </w:r>
      <w:r w:rsidRPr="005E7BAC">
        <w:rPr>
          <w:rFonts w:ascii="Segoe UI" w:eastAsia="宋体" w:hAnsi="Segoe UI" w:cs="Segoe UI"/>
          <w:b/>
          <w:bCs/>
          <w:color w:val="24292E"/>
          <w:kern w:val="0"/>
          <w:sz w:val="24"/>
          <w:szCs w:val="24"/>
        </w:rPr>
        <w:t>微秒</w:t>
      </w:r>
      <w:r w:rsidRPr="005E7BAC">
        <w:rPr>
          <w:rFonts w:ascii="Segoe UI" w:eastAsia="宋体" w:hAnsi="Segoe UI" w:cs="Segoe UI"/>
          <w:color w:val="24292E"/>
          <w:kern w:val="0"/>
          <w:sz w:val="24"/>
          <w:szCs w:val="24"/>
        </w:rPr>
        <w:t>前，请不要再给我一个时间片</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。这时操作系统不会让这个线程做任何事情，直到</w:t>
      </w:r>
      <w:r w:rsidRPr="005E7BAC">
        <w:rPr>
          <w:rFonts w:ascii="Segoe UI" w:eastAsia="宋体" w:hAnsi="Segoe UI" w:cs="Segoe UI"/>
          <w:color w:val="24292E"/>
          <w:kern w:val="0"/>
          <w:sz w:val="24"/>
          <w:szCs w:val="24"/>
        </w:rPr>
        <w:t>sleep</w:t>
      </w:r>
      <w:r w:rsidRPr="005E7BAC">
        <w:rPr>
          <w:rFonts w:ascii="Segoe UI" w:eastAsia="宋体" w:hAnsi="Segoe UI" w:cs="Segoe UI"/>
          <w:color w:val="24292E"/>
          <w:kern w:val="0"/>
          <w:sz w:val="24"/>
          <w:szCs w:val="24"/>
        </w:rPr>
        <w:t>时间结束。</w:t>
      </w:r>
    </w:p>
    <w:p w:rsidR="005E7BAC" w:rsidRPr="005E7BAC" w:rsidRDefault="005E7BAC" w:rsidP="005E7BAC">
      <w:pPr>
        <w:widowControl/>
        <w:numPr>
          <w:ilvl w:val="0"/>
          <w:numId w:val="15"/>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wait()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我已经完成了一个时间片，</w:t>
      </w:r>
      <w:r w:rsidRPr="005E7BAC">
        <w:rPr>
          <w:rFonts w:ascii="Segoe UI" w:eastAsia="宋体" w:hAnsi="Segoe UI" w:cs="Segoe UI"/>
          <w:b/>
          <w:bCs/>
          <w:color w:val="24292E"/>
          <w:kern w:val="0"/>
          <w:sz w:val="24"/>
          <w:szCs w:val="24"/>
        </w:rPr>
        <w:t>在其他线程调用</w:t>
      </w:r>
      <w:r w:rsidRPr="005E7BAC">
        <w:rPr>
          <w:rFonts w:ascii="Consolas" w:eastAsia="宋体" w:hAnsi="Consolas" w:cs="Consolas"/>
          <w:b/>
          <w:bCs/>
          <w:color w:val="24292E"/>
          <w:kern w:val="0"/>
          <w:sz w:val="20"/>
          <w:szCs w:val="20"/>
        </w:rPr>
        <w:t>notify()</w:t>
      </w:r>
      <w:r w:rsidRPr="005E7BAC">
        <w:rPr>
          <w:rFonts w:ascii="Segoe UI" w:eastAsia="宋体" w:hAnsi="Segoe UI" w:cs="Segoe UI"/>
          <w:b/>
          <w:bCs/>
          <w:color w:val="24292E"/>
          <w:kern w:val="0"/>
          <w:sz w:val="24"/>
          <w:szCs w:val="24"/>
        </w:rPr>
        <w:t>前</w:t>
      </w:r>
      <w:r w:rsidRPr="005E7BAC">
        <w:rPr>
          <w:rFonts w:ascii="Segoe UI" w:eastAsia="宋体" w:hAnsi="Segoe UI" w:cs="Segoe UI"/>
          <w:color w:val="24292E"/>
          <w:kern w:val="0"/>
          <w:sz w:val="24"/>
          <w:szCs w:val="24"/>
        </w:rPr>
        <w:t>，请不要再给我一个时间片）。这时操作系统不会安排这个线程继续运行，直到有人调用了</w:t>
      </w:r>
      <w:r w:rsidRPr="005E7BAC">
        <w:rPr>
          <w:rFonts w:ascii="Consolas" w:eastAsia="宋体" w:hAnsi="Consolas" w:cs="Consolas"/>
          <w:color w:val="24292E"/>
          <w:kern w:val="0"/>
          <w:sz w:val="20"/>
          <w:szCs w:val="20"/>
        </w:rPr>
        <w:t>notify()</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链接：</w:t>
      </w:r>
      <w:r w:rsidRPr="005E7BAC">
        <w:rPr>
          <w:rFonts w:ascii="Segoe UI" w:eastAsia="宋体" w:hAnsi="Segoe UI" w:cs="Segoe UI"/>
          <w:color w:val="24292E"/>
          <w:kern w:val="0"/>
          <w:sz w:val="24"/>
          <w:szCs w:val="24"/>
        </w:rPr>
        <w:t> </w:t>
      </w:r>
      <w:hyperlink r:id="rId64" w:history="1">
        <w:r w:rsidRPr="005E7BAC">
          <w:rPr>
            <w:rFonts w:ascii="Segoe UI" w:eastAsia="宋体" w:hAnsi="Segoe UI" w:cs="Segoe UI"/>
            <w:color w:val="0366D6"/>
            <w:kern w:val="0"/>
            <w:sz w:val="24"/>
            <w:szCs w:val="24"/>
            <w:u w:val="single"/>
          </w:rPr>
          <w:t>http://stackoverflow.com/questions/1036754/difference-between-wait-and-sleep</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相关问题及链接：</w:t>
      </w:r>
    </w:p>
    <w:p w:rsidR="005E7BAC" w:rsidRPr="005E7BAC" w:rsidRDefault="005E7BAC" w:rsidP="005E7BAC">
      <w:pPr>
        <w:widowControl/>
        <w:numPr>
          <w:ilvl w:val="0"/>
          <w:numId w:val="16"/>
        </w:numPr>
        <w:spacing w:before="100" w:beforeAutospacing="1" w:after="100" w:afterAutospacing="1"/>
        <w:jc w:val="left"/>
        <w:rPr>
          <w:rFonts w:ascii="Segoe UI" w:eastAsia="宋体" w:hAnsi="Segoe UI" w:cs="Segoe UI"/>
          <w:color w:val="24292E"/>
          <w:kern w:val="0"/>
          <w:sz w:val="24"/>
          <w:szCs w:val="24"/>
        </w:rPr>
      </w:pPr>
      <w:hyperlink r:id="rId65" w:history="1">
        <w:r w:rsidRPr="005E7BAC">
          <w:rPr>
            <w:rFonts w:ascii="Segoe UI" w:eastAsia="宋体" w:hAnsi="Segoe UI" w:cs="Segoe UI"/>
            <w:color w:val="0366D6"/>
            <w:kern w:val="0"/>
            <w:sz w:val="24"/>
            <w:szCs w:val="24"/>
            <w:u w:val="single"/>
          </w:rPr>
          <w:t>Java: notify() vs. notifyAll() all over again</w:t>
        </w:r>
      </w:hyperlink>
    </w:p>
    <w:p w:rsidR="005E7BAC" w:rsidRPr="005E7BAC" w:rsidRDefault="005E7BAC" w:rsidP="005E7BAC">
      <w:pPr>
        <w:widowControl/>
        <w:numPr>
          <w:ilvl w:val="0"/>
          <w:numId w:val="16"/>
        </w:numPr>
        <w:spacing w:before="60" w:after="100" w:afterAutospacing="1"/>
        <w:jc w:val="left"/>
        <w:rPr>
          <w:rFonts w:ascii="Segoe UI" w:eastAsia="宋体" w:hAnsi="Segoe UI" w:cs="Segoe UI"/>
          <w:color w:val="24292E"/>
          <w:kern w:val="0"/>
          <w:sz w:val="24"/>
          <w:szCs w:val="24"/>
        </w:rPr>
      </w:pPr>
      <w:hyperlink r:id="rId66" w:history="1">
        <w:r w:rsidRPr="005E7BAC">
          <w:rPr>
            <w:rFonts w:ascii="Segoe UI" w:eastAsia="宋体" w:hAnsi="Segoe UI" w:cs="Segoe UI"/>
            <w:color w:val="0366D6"/>
            <w:kern w:val="0"/>
            <w:sz w:val="24"/>
            <w:szCs w:val="24"/>
            <w:u w:val="single"/>
          </w:rPr>
          <w:t>线程通信</w:t>
        </w:r>
      </w:hyperlink>
    </w:p>
    <w:p w:rsidR="005E7BAC" w:rsidRPr="005E7BAC" w:rsidRDefault="005E7BAC" w:rsidP="005E7BAC">
      <w:pPr>
        <w:widowControl/>
        <w:numPr>
          <w:ilvl w:val="0"/>
          <w:numId w:val="16"/>
        </w:numPr>
        <w:spacing w:before="60" w:after="100" w:afterAutospacing="1"/>
        <w:jc w:val="left"/>
        <w:rPr>
          <w:rFonts w:ascii="Segoe UI" w:eastAsia="宋体" w:hAnsi="Segoe UI" w:cs="Segoe UI"/>
          <w:color w:val="24292E"/>
          <w:kern w:val="0"/>
          <w:sz w:val="24"/>
          <w:szCs w:val="24"/>
        </w:rPr>
      </w:pPr>
      <w:hyperlink r:id="rId67" w:history="1">
        <w:r w:rsidRPr="005E7BAC">
          <w:rPr>
            <w:rFonts w:ascii="Segoe UI" w:eastAsia="宋体" w:hAnsi="Segoe UI" w:cs="Segoe UI"/>
            <w:color w:val="0366D6"/>
            <w:kern w:val="0"/>
            <w:sz w:val="24"/>
            <w:szCs w:val="24"/>
            <w:u w:val="single"/>
          </w:rPr>
          <w:t>最简实例说明</w:t>
        </w:r>
        <w:r w:rsidRPr="005E7BAC">
          <w:rPr>
            <w:rFonts w:ascii="Segoe UI" w:eastAsia="宋体" w:hAnsi="Segoe UI" w:cs="Segoe UI"/>
            <w:color w:val="0366D6"/>
            <w:kern w:val="0"/>
            <w:sz w:val="24"/>
            <w:szCs w:val="24"/>
            <w:u w:val="single"/>
          </w:rPr>
          <w:t>wait</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notify</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notifyAll</w:t>
        </w:r>
        <w:r w:rsidRPr="005E7BAC">
          <w:rPr>
            <w:rFonts w:ascii="Segoe UI" w:eastAsia="宋体" w:hAnsi="Segoe UI" w:cs="Segoe UI"/>
            <w:color w:val="0366D6"/>
            <w:kern w:val="0"/>
            <w:sz w:val="24"/>
            <w:szCs w:val="24"/>
            <w:u w:val="single"/>
          </w:rPr>
          <w:t>的使用方法</w:t>
        </w:r>
      </w:hyperlink>
    </w:p>
    <w:p w:rsidR="005E7BAC" w:rsidRPr="005E7BAC" w:rsidRDefault="005E7BAC" w:rsidP="005E7BAC">
      <w:pPr>
        <w:widowControl/>
        <w:pBdr>
          <w:bottom w:val="single" w:sz="6" w:space="4" w:color="EAECEF"/>
        </w:pBdr>
        <w:jc w:val="left"/>
        <w:outlineLvl w:val="1"/>
        <w:rPr>
          <w:rFonts w:ascii="Segoe UI" w:eastAsia="宋体" w:hAnsi="Segoe UI" w:cs="Segoe UI"/>
          <w:b/>
          <w:bCs/>
          <w:color w:val="24292E"/>
          <w:kern w:val="0"/>
          <w:sz w:val="36"/>
          <w:szCs w:val="36"/>
        </w:rPr>
      </w:pPr>
      <w:hyperlink r:id="rId68" w:history="1">
        <w:r w:rsidRPr="005E7BAC">
          <w:rPr>
            <w:rFonts w:ascii="Segoe UI" w:eastAsia="宋体" w:hAnsi="Segoe UI" w:cs="Segoe UI"/>
            <w:b/>
            <w:bCs/>
            <w:color w:val="0366D6"/>
            <w:kern w:val="0"/>
            <w:sz w:val="36"/>
            <w:szCs w:val="36"/>
            <w:u w:val="single"/>
          </w:rPr>
          <w:t xml:space="preserve">19. </w:t>
        </w:r>
        <w:r w:rsidRPr="005E7BAC">
          <w:rPr>
            <w:rFonts w:ascii="Segoe UI" w:eastAsia="宋体" w:hAnsi="Segoe UI" w:cs="Segoe UI"/>
            <w:b/>
            <w:bCs/>
            <w:color w:val="0366D6"/>
            <w:kern w:val="0"/>
            <w:sz w:val="36"/>
            <w:szCs w:val="36"/>
            <w:u w:val="single"/>
          </w:rPr>
          <w:t>能否在一个构造器</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rPr>
          <w:t> </w:t>
        </w:r>
        <w:r w:rsidRPr="005E7BAC">
          <w:rPr>
            <w:rFonts w:ascii="Consolas" w:eastAsia="宋体" w:hAnsi="Consolas" w:cs="Consolas"/>
            <w:b/>
            <w:bCs/>
            <w:color w:val="0366D6"/>
            <w:kern w:val="0"/>
            <w:sz w:val="24"/>
            <w:szCs w:val="24"/>
          </w:rPr>
          <w:t>constructor</w:t>
        </w:r>
        <w:r w:rsidRPr="005E7BAC">
          <w:rPr>
            <w:rFonts w:ascii="Segoe UI" w:eastAsia="宋体" w:hAnsi="Segoe UI" w:cs="Segoe UI"/>
            <w:b/>
            <w:bCs/>
            <w:color w:val="0366D6"/>
            <w:kern w:val="0"/>
            <w:sz w:val="36"/>
            <w:szCs w:val="36"/>
          </w:rPr>
          <w:t> </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中调用另一个构造器</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能否在一个构造器中调用另一个构造器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能否在一个构造器中调用另一个构造器（在同一个类中，不是子类）？如果可以，怎么做？</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调用另一个构造器的最好方法是什么（如果有几种方法可以选择的话）？</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可以这样做：</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x;</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Foo</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Foo</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x</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x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x;</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如果你想调用一个特定的父类构造器，而不是本类的构造器，应该使用</w:t>
      </w:r>
      <w:r w:rsidRPr="005E7BAC">
        <w:rPr>
          <w:rFonts w:ascii="Segoe UI" w:eastAsia="宋体" w:hAnsi="Segoe UI" w:cs="Segoe UI"/>
          <w:color w:val="24292E"/>
          <w:kern w:val="0"/>
          <w:sz w:val="24"/>
          <w:szCs w:val="24"/>
        </w:rPr>
        <w:t>super</w:t>
      </w:r>
      <w:r w:rsidRPr="005E7BAC">
        <w:rPr>
          <w:rFonts w:ascii="Segoe UI" w:eastAsia="宋体" w:hAnsi="Segoe UI" w:cs="Segoe UI"/>
          <w:color w:val="24292E"/>
          <w:kern w:val="0"/>
          <w:sz w:val="24"/>
          <w:szCs w:val="24"/>
        </w:rPr>
        <w:t>，而不是</w:t>
      </w:r>
      <w:r w:rsidRPr="005E7BAC">
        <w:rPr>
          <w:rFonts w:ascii="Segoe UI" w:eastAsia="宋体" w:hAnsi="Segoe UI" w:cs="Segoe UI"/>
          <w:color w:val="24292E"/>
          <w:kern w:val="0"/>
          <w:sz w:val="24"/>
          <w:szCs w:val="24"/>
        </w:rPr>
        <w:t xml:space="preserve">this. </w:t>
      </w:r>
      <w:r w:rsidRPr="005E7BAC">
        <w:rPr>
          <w:rFonts w:ascii="Segoe UI" w:eastAsia="宋体" w:hAnsi="Segoe UI" w:cs="Segoe UI"/>
          <w:color w:val="24292E"/>
          <w:kern w:val="0"/>
          <w:sz w:val="24"/>
          <w:szCs w:val="24"/>
        </w:rPr>
        <w:t>请注意，在构造器中，你只能调用一次其他的构造器。并且调用其他构造器的语句，必须是这个构造器的第一个语句。</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 </w:t>
      </w:r>
      <w:hyperlink r:id="rId69" w:history="1">
        <w:r w:rsidRPr="005E7BAC">
          <w:rPr>
            <w:rFonts w:ascii="Segoe UI" w:eastAsia="宋体" w:hAnsi="Segoe UI" w:cs="Segoe UI"/>
            <w:color w:val="0366D6"/>
            <w:kern w:val="0"/>
            <w:sz w:val="24"/>
            <w:szCs w:val="24"/>
            <w:u w:val="single"/>
          </w:rPr>
          <w:t>http://stackoverflow.com/questions/285177/how-do-i-call-one-constructor-from-another-in-java</w:t>
        </w:r>
      </w:hyperlink>
    </w:p>
    <w:p w:rsidR="005E7BAC" w:rsidRPr="005E7BAC" w:rsidRDefault="005E7BAC" w:rsidP="005E7BAC">
      <w:pPr>
        <w:widowControl/>
        <w:pBdr>
          <w:bottom w:val="single" w:sz="6" w:space="4" w:color="EAECEF"/>
        </w:pBdr>
        <w:jc w:val="left"/>
        <w:outlineLvl w:val="1"/>
        <w:rPr>
          <w:rFonts w:ascii="Segoe UI" w:eastAsia="宋体" w:hAnsi="Segoe UI" w:cs="Segoe UI"/>
          <w:b/>
          <w:bCs/>
          <w:color w:val="24292E"/>
          <w:kern w:val="0"/>
          <w:sz w:val="36"/>
          <w:szCs w:val="36"/>
        </w:rPr>
      </w:pPr>
      <w:hyperlink r:id="rId70" w:history="1">
        <w:r w:rsidRPr="005E7BAC">
          <w:rPr>
            <w:rFonts w:ascii="Segoe UI" w:eastAsia="宋体" w:hAnsi="Segoe UI" w:cs="Segoe UI"/>
            <w:b/>
            <w:bCs/>
            <w:color w:val="0366D6"/>
            <w:kern w:val="0"/>
            <w:sz w:val="36"/>
            <w:szCs w:val="36"/>
            <w:u w:val="single"/>
          </w:rPr>
          <w:t>20.</w:t>
        </w:r>
        <w:r w:rsidRPr="005E7BAC">
          <w:rPr>
            <w:rFonts w:ascii="Segoe UI" w:eastAsia="宋体" w:hAnsi="Segoe UI" w:cs="Segoe UI"/>
            <w:b/>
            <w:bCs/>
            <w:color w:val="0366D6"/>
            <w:kern w:val="0"/>
            <w:sz w:val="36"/>
            <w:szCs w:val="36"/>
          </w:rPr>
          <w:t> </w:t>
        </w:r>
        <w:r w:rsidRPr="005E7BAC">
          <w:rPr>
            <w:rFonts w:ascii="Consolas" w:eastAsia="宋体" w:hAnsi="Consolas" w:cs="Consolas"/>
            <w:b/>
            <w:bCs/>
            <w:color w:val="0366D6"/>
            <w:kern w:val="0"/>
            <w:sz w:val="24"/>
            <w:szCs w:val="24"/>
          </w:rPr>
          <w:t>finally</w:t>
        </w:r>
        <w:r w:rsidRPr="005E7BAC">
          <w:rPr>
            <w:rFonts w:ascii="Segoe UI" w:eastAsia="宋体" w:hAnsi="Segoe UI" w:cs="Segoe UI"/>
            <w:b/>
            <w:bCs/>
            <w:color w:val="0366D6"/>
            <w:kern w:val="0"/>
            <w:sz w:val="36"/>
            <w:szCs w:val="36"/>
          </w:rPr>
          <w:t> </w:t>
        </w:r>
        <w:r w:rsidRPr="005E7BAC">
          <w:rPr>
            <w:rFonts w:ascii="Segoe UI" w:eastAsia="宋体" w:hAnsi="Segoe UI" w:cs="Segoe UI"/>
            <w:b/>
            <w:bCs/>
            <w:color w:val="0366D6"/>
            <w:kern w:val="0"/>
            <w:sz w:val="36"/>
            <w:szCs w:val="36"/>
            <w:u w:val="single"/>
          </w:rPr>
          <w:t>代码块总会被执行么</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有一个</w:t>
      </w:r>
      <w:r w:rsidRPr="005E7BAC">
        <w:rPr>
          <w:rFonts w:ascii="Segoe UI" w:eastAsia="宋体" w:hAnsi="Segoe UI" w:cs="Segoe UI"/>
          <w:color w:val="24292E"/>
          <w:kern w:val="0"/>
          <w:sz w:val="24"/>
          <w:szCs w:val="24"/>
        </w:rPr>
        <w:t xml:space="preserve"> try/catch </w:t>
      </w:r>
      <w:r w:rsidRPr="005E7BAC">
        <w:rPr>
          <w:rFonts w:ascii="Segoe UI" w:eastAsia="宋体" w:hAnsi="Segoe UI" w:cs="Segoe UI"/>
          <w:color w:val="24292E"/>
          <w:kern w:val="0"/>
          <w:sz w:val="24"/>
          <w:szCs w:val="24"/>
        </w:rPr>
        <w:t>代码块，其中包含一个打印语句。</w:t>
      </w:r>
      <w:r w:rsidRPr="005E7BAC">
        <w:rPr>
          <w:rFonts w:ascii="Segoe UI" w:eastAsia="宋体" w:hAnsi="Segoe UI" w:cs="Segoe UI"/>
          <w:color w:val="24292E"/>
          <w:kern w:val="0"/>
          <w:sz w:val="24"/>
          <w:szCs w:val="24"/>
        </w:rPr>
        <w:t>finally</w:t>
      </w:r>
      <w:r w:rsidRPr="005E7BAC">
        <w:rPr>
          <w:rFonts w:ascii="Segoe UI" w:eastAsia="宋体" w:hAnsi="Segoe UI" w:cs="Segoe UI"/>
          <w:color w:val="24292E"/>
          <w:kern w:val="0"/>
          <w:sz w:val="24"/>
          <w:szCs w:val="24"/>
        </w:rPr>
        <w:t>代码块总会被执行么？</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示例：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something();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success;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failure;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finally</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"i don't know if this will get printed out."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1.</w:t>
      </w:r>
      <w:r w:rsidRPr="005E7BAC">
        <w:rPr>
          <w:rFonts w:ascii="Consolas" w:eastAsia="宋体" w:hAnsi="Consolas" w:cs="Consolas"/>
          <w:color w:val="24292E"/>
          <w:kern w:val="0"/>
          <w:sz w:val="20"/>
          <w:szCs w:val="20"/>
        </w:rPr>
        <w:t>finally</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将会被调用。</w:t>
      </w:r>
      <w:r w:rsidRPr="005E7BAC">
        <w:rPr>
          <w:rFonts w:ascii="Segoe UI" w:eastAsia="宋体" w:hAnsi="Segoe UI" w:cs="Segoe UI"/>
          <w:color w:val="24292E"/>
          <w:kern w:val="0"/>
          <w:sz w:val="24"/>
          <w:szCs w:val="24"/>
        </w:rPr>
        <w:br/>
      </w:r>
      <w:r w:rsidRPr="005E7BAC">
        <w:rPr>
          <w:rFonts w:ascii="Segoe UI" w:eastAsia="宋体" w:hAnsi="Segoe UI" w:cs="Segoe UI"/>
          <w:color w:val="24292E"/>
          <w:kern w:val="0"/>
          <w:sz w:val="24"/>
          <w:szCs w:val="24"/>
        </w:rPr>
        <w:t>只有以下情况</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finally</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不会被调用：</w:t>
      </w:r>
    </w:p>
    <w:p w:rsidR="005E7BAC" w:rsidRPr="005E7BAC" w:rsidRDefault="005E7BAC" w:rsidP="005E7BAC">
      <w:pPr>
        <w:widowControl/>
        <w:numPr>
          <w:ilvl w:val="0"/>
          <w:numId w:val="17"/>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当你使用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System.exit()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后</w:t>
      </w:r>
    </w:p>
    <w:p w:rsidR="005E7BAC" w:rsidRPr="005E7BAC" w:rsidRDefault="005E7BAC" w:rsidP="005E7BAC">
      <w:pPr>
        <w:widowControl/>
        <w:numPr>
          <w:ilvl w:val="0"/>
          <w:numId w:val="17"/>
        </w:numPr>
        <w:spacing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其他线程干扰了现在运行的线程（通过</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interrupt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方法）</w:t>
      </w:r>
    </w:p>
    <w:p w:rsidR="005E7BAC" w:rsidRPr="005E7BAC" w:rsidRDefault="005E7BAC" w:rsidP="005E7BAC">
      <w:pPr>
        <w:widowControl/>
        <w:numPr>
          <w:ilvl w:val="0"/>
          <w:numId w:val="17"/>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 xml:space="preserve">JVM </w:t>
      </w:r>
      <w:r w:rsidRPr="005E7BAC">
        <w:rPr>
          <w:rFonts w:ascii="Segoe UI" w:eastAsia="宋体" w:hAnsi="Segoe UI" w:cs="Segoe UI"/>
          <w:color w:val="24292E"/>
          <w:kern w:val="0"/>
          <w:sz w:val="24"/>
          <w:szCs w:val="24"/>
        </w:rPr>
        <w:t>崩溃</w:t>
      </w:r>
      <w:r w:rsidRPr="005E7BAC">
        <w:rPr>
          <w:rFonts w:ascii="Segoe UI" w:eastAsia="宋体" w:hAnsi="Segoe UI" w:cs="Segoe UI"/>
          <w:color w:val="24292E"/>
          <w:kern w:val="0"/>
          <w:sz w:val="24"/>
          <w:szCs w:val="24"/>
        </w:rPr>
        <w:t>( crash )</w:t>
      </w:r>
      <w:r w:rsidRPr="005E7BAC">
        <w:rPr>
          <w:rFonts w:ascii="Segoe UI" w:eastAsia="宋体" w:hAnsi="Segoe UI" w:cs="Segoe UI"/>
          <w:color w:val="24292E"/>
          <w:kern w:val="0"/>
          <w:sz w:val="24"/>
          <w:szCs w:val="24"/>
        </w:rPr>
        <w:t>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Answered by </w:t>
      </w:r>
      <w:hyperlink r:id="rId71" w:history="1">
        <w:r w:rsidRPr="005E7BAC">
          <w:rPr>
            <w:rFonts w:ascii="Segoe UI" w:eastAsia="宋体" w:hAnsi="Segoe UI" w:cs="Segoe UI"/>
            <w:color w:val="0366D6"/>
            <w:kern w:val="0"/>
            <w:sz w:val="24"/>
            <w:szCs w:val="24"/>
            <w:u w:val="single"/>
          </w:rPr>
          <w:t>Jodonnell</w:t>
        </w:r>
      </w:hyperlink>
      <w:r w:rsidRPr="005E7BAC">
        <w:rPr>
          <w:rFonts w:ascii="Segoe UI" w:eastAsia="宋体" w:hAnsi="Segoe UI" w:cs="Segoe UI"/>
          <w:color w:val="24292E"/>
          <w:kern w:val="0"/>
          <w:sz w:val="24"/>
          <w:szCs w:val="24"/>
        </w:rPr>
        <w:t>, edited by </w:t>
      </w:r>
      <w:hyperlink r:id="rId72" w:history="1">
        <w:r w:rsidRPr="005E7BAC">
          <w:rPr>
            <w:rFonts w:ascii="Segoe UI" w:eastAsia="宋体" w:hAnsi="Segoe UI" w:cs="Segoe UI"/>
            <w:color w:val="0366D6"/>
            <w:kern w:val="0"/>
            <w:sz w:val="24"/>
            <w:szCs w:val="24"/>
            <w:u w:val="single"/>
          </w:rPr>
          <w:t>jpaugh</w:t>
        </w:r>
      </w:hyperlink>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示例代码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args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333333"/>
          <w:kern w:val="0"/>
          <w:sz w:val="20"/>
          <w:szCs w:val="20"/>
        </w:rPr>
        <w:t>Test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test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24292E"/>
          <w:kern w:val="0"/>
          <w:sz w:val="20"/>
          <w:szCs w:val="20"/>
        </w:rPr>
        <w:tab/>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finally</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24292E"/>
          <w:kern w:val="0"/>
          <w:sz w:val="20"/>
          <w:szCs w:val="20"/>
        </w:rPr>
        <w:tab/>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"finally trumps return."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24292E"/>
          <w:kern w:val="0"/>
          <w:sz w:val="20"/>
          <w:szCs w:val="20"/>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输出：</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finally</w:t>
      </w:r>
      <w:r w:rsidRPr="005E7BAC">
        <w:rPr>
          <w:rFonts w:ascii="Consolas" w:eastAsia="宋体" w:hAnsi="Consolas" w:cs="Consolas"/>
          <w:color w:val="24292E"/>
          <w:kern w:val="0"/>
          <w:sz w:val="20"/>
          <w:szCs w:val="20"/>
        </w:rPr>
        <w:t xml:space="preserve"> trumps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0086B3"/>
          <w:kern w:val="0"/>
          <w:sz w:val="20"/>
          <w:szCs w:val="20"/>
        </w:rPr>
        <w:t>0</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Answered by </w:t>
      </w:r>
      <w:hyperlink r:id="rId73" w:history="1">
        <w:r w:rsidRPr="005E7BAC">
          <w:rPr>
            <w:rFonts w:ascii="Segoe UI" w:eastAsia="宋体" w:hAnsi="Segoe UI" w:cs="Segoe UI"/>
            <w:color w:val="0366D6"/>
            <w:kern w:val="0"/>
            <w:sz w:val="24"/>
            <w:szCs w:val="24"/>
            <w:u w:val="single"/>
          </w:rPr>
          <w:t>Kevin</w:t>
        </w:r>
      </w:hyperlink>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25" style="width:0;height:3pt" o:hralign="center" o:hrstd="t" o:hrnoshade="t" o:hr="t" fillcolor="#24292e" stroked="f"/>
        </w:pic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原文链接：</w:t>
      </w:r>
      <w:hyperlink r:id="rId74" w:anchor="tab-top" w:history="1">
        <w:r w:rsidRPr="005E7BAC">
          <w:rPr>
            <w:rFonts w:ascii="Segoe UI" w:eastAsia="宋体" w:hAnsi="Segoe UI" w:cs="Segoe UI"/>
            <w:color w:val="0366D6"/>
            <w:kern w:val="0"/>
            <w:sz w:val="24"/>
            <w:szCs w:val="24"/>
            <w:u w:val="single"/>
          </w:rPr>
          <w:t>http://stackoverflow.com/questions/65035/does-finally-always-execute-in-java?page=1&amp;tab=votes#tab-top</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75" w:history="1">
        <w:r w:rsidRPr="005E7BAC">
          <w:rPr>
            <w:rFonts w:ascii="Segoe UI" w:eastAsia="宋体" w:hAnsi="Segoe UI" w:cs="Segoe UI"/>
            <w:b/>
            <w:bCs/>
            <w:color w:val="0366D6"/>
            <w:kern w:val="0"/>
            <w:sz w:val="36"/>
            <w:szCs w:val="36"/>
            <w:u w:val="single"/>
          </w:rPr>
          <w:t xml:space="preserve">21. </w:t>
        </w:r>
        <w:r w:rsidRPr="005E7BAC">
          <w:rPr>
            <w:rFonts w:ascii="Segoe UI" w:eastAsia="宋体" w:hAnsi="Segoe UI" w:cs="Segoe UI"/>
            <w:b/>
            <w:bCs/>
            <w:color w:val="0366D6"/>
            <w:kern w:val="0"/>
            <w:sz w:val="36"/>
            <w:szCs w:val="36"/>
            <w:u w:val="single"/>
          </w:rPr>
          <w:t>如何将</w:t>
        </w:r>
        <w:r w:rsidRPr="005E7BAC">
          <w:rPr>
            <w:rFonts w:ascii="Segoe UI" w:eastAsia="宋体" w:hAnsi="Segoe UI" w:cs="Segoe UI"/>
            <w:b/>
            <w:bCs/>
            <w:color w:val="0366D6"/>
            <w:kern w:val="0"/>
            <w:sz w:val="36"/>
            <w:szCs w:val="36"/>
            <w:u w:val="single"/>
          </w:rPr>
          <w:t>String</w:t>
        </w:r>
        <w:r w:rsidRPr="005E7BAC">
          <w:rPr>
            <w:rFonts w:ascii="Segoe UI" w:eastAsia="宋体" w:hAnsi="Segoe UI" w:cs="Segoe UI"/>
            <w:b/>
            <w:bCs/>
            <w:color w:val="0366D6"/>
            <w:kern w:val="0"/>
            <w:sz w:val="36"/>
            <w:szCs w:val="36"/>
            <w:u w:val="single"/>
          </w:rPr>
          <w:t>转换为</w:t>
        </w:r>
        <w:r w:rsidRPr="005E7BAC">
          <w:rPr>
            <w:rFonts w:ascii="Segoe UI" w:eastAsia="宋体" w:hAnsi="Segoe UI" w:cs="Segoe UI"/>
            <w:b/>
            <w:bCs/>
            <w:color w:val="0366D6"/>
            <w:kern w:val="0"/>
            <w:sz w:val="36"/>
            <w:szCs w:val="36"/>
            <w:u w:val="single"/>
          </w:rPr>
          <w:t>enum</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如何将</w:t>
      </w:r>
      <w:r w:rsidRPr="005E7BAC">
        <w:rPr>
          <w:rFonts w:ascii="Segoe UI" w:eastAsia="宋体" w:hAnsi="Segoe UI" w:cs="Segoe UI"/>
          <w:b/>
          <w:bCs/>
          <w:color w:val="24292E"/>
          <w:kern w:val="0"/>
          <w:sz w:val="30"/>
          <w:szCs w:val="30"/>
        </w:rPr>
        <w:t>String</w:t>
      </w:r>
      <w:r w:rsidRPr="005E7BAC">
        <w:rPr>
          <w:rFonts w:ascii="Segoe UI" w:eastAsia="宋体" w:hAnsi="Segoe UI" w:cs="Segoe UI"/>
          <w:b/>
          <w:bCs/>
          <w:color w:val="24292E"/>
          <w:kern w:val="0"/>
          <w:sz w:val="30"/>
          <w:szCs w:val="30"/>
        </w:rPr>
        <w:t>转换为</w:t>
      </w:r>
      <w:r w:rsidRPr="005E7BAC">
        <w:rPr>
          <w:rFonts w:ascii="Segoe UI" w:eastAsia="宋体" w:hAnsi="Segoe UI" w:cs="Segoe UI"/>
          <w:b/>
          <w:bCs/>
          <w:color w:val="24292E"/>
          <w:kern w:val="0"/>
          <w:sz w:val="30"/>
          <w:szCs w:val="30"/>
        </w:rPr>
        <w:t>enum</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假设定义了如下的</w:t>
      </w:r>
      <w:r w:rsidRPr="005E7BAC">
        <w:rPr>
          <w:rFonts w:ascii="Segoe UI" w:eastAsia="宋体" w:hAnsi="Segoe UI" w:cs="Segoe UI"/>
          <w:color w:val="24292E"/>
          <w:kern w:val="0"/>
          <w:sz w:val="24"/>
          <w:szCs w:val="24"/>
        </w:rPr>
        <w:t>enum</w:t>
      </w:r>
      <w:r w:rsidRPr="005E7BAC">
        <w:rPr>
          <w:rFonts w:ascii="Segoe UI" w:eastAsia="宋体" w:hAnsi="Segoe UI" w:cs="Segoe UI"/>
          <w:color w:val="24292E"/>
          <w:kern w:val="0"/>
          <w:sz w:val="24"/>
          <w:szCs w:val="24"/>
        </w:rPr>
        <w:t>（枚举）：</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enum</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Blah</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A</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B</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已知枚举对应的</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值，希望得到对应的枚举值。例如，已知</w:t>
      </w:r>
      <w:r w:rsidRPr="005E7BAC">
        <w:rPr>
          <w:rFonts w:ascii="Segoe UI" w:eastAsia="宋体" w:hAnsi="Segoe UI" w:cs="Segoe UI"/>
          <w:color w:val="24292E"/>
          <w:kern w:val="0"/>
          <w:sz w:val="24"/>
          <w:szCs w:val="24"/>
        </w:rPr>
        <w:t>"A"</w:t>
      </w:r>
      <w:r w:rsidRPr="005E7BAC">
        <w:rPr>
          <w:rFonts w:ascii="Segoe UI" w:eastAsia="宋体" w:hAnsi="Segoe UI" w:cs="Segoe UI"/>
          <w:color w:val="24292E"/>
          <w:kern w:val="0"/>
          <w:sz w:val="24"/>
          <w:szCs w:val="24"/>
        </w:rPr>
        <w:t>，希望得到对应的枚举</w:t>
      </w:r>
      <w:r w:rsidRPr="005E7BAC">
        <w:rPr>
          <w:rFonts w:ascii="Segoe UI" w:eastAsia="宋体" w:hAnsi="Segoe UI" w:cs="Segoe UI"/>
          <w:color w:val="24292E"/>
          <w:kern w:val="0"/>
          <w:sz w:val="24"/>
          <w:szCs w:val="24"/>
        </w:rPr>
        <w:t>——Blah.A</w:t>
      </w:r>
      <w:r w:rsidRPr="005E7BAC">
        <w:rPr>
          <w:rFonts w:ascii="Segoe UI" w:eastAsia="宋体" w:hAnsi="Segoe UI" w:cs="Segoe UI"/>
          <w:color w:val="24292E"/>
          <w:kern w:val="0"/>
          <w:sz w:val="24"/>
          <w:szCs w:val="24"/>
        </w:rPr>
        <w:t>，应该怎么做？</w:t>
      </w:r>
      <w:r w:rsidRPr="005E7BAC">
        <w:rPr>
          <w:rFonts w:ascii="Segoe UI" w:eastAsia="宋体" w:hAnsi="Segoe UI" w:cs="Segoe UI"/>
          <w:color w:val="24292E"/>
          <w:kern w:val="0"/>
          <w:sz w:val="24"/>
          <w:szCs w:val="24"/>
        </w:rPr>
        <w:br/>
        <w:t>Enum.valueOf()</w:t>
      </w:r>
      <w:r w:rsidRPr="005E7BAC">
        <w:rPr>
          <w:rFonts w:ascii="Segoe UI" w:eastAsia="宋体" w:hAnsi="Segoe UI" w:cs="Segoe UI"/>
          <w:color w:val="24292E"/>
          <w:kern w:val="0"/>
          <w:sz w:val="24"/>
          <w:szCs w:val="24"/>
        </w:rPr>
        <w:t>是否能实现以上目的，如果是，那我如何使用？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是的，</w:t>
      </w:r>
      <w:r w:rsidRPr="005E7BAC">
        <w:rPr>
          <w:rFonts w:ascii="Segoe UI" w:eastAsia="宋体" w:hAnsi="Segoe UI" w:cs="Segoe UI"/>
          <w:color w:val="24292E"/>
          <w:kern w:val="0"/>
          <w:sz w:val="24"/>
          <w:szCs w:val="24"/>
        </w:rPr>
        <w:t xml:space="preserve">Blah.valueOf("A") </w:t>
      </w:r>
      <w:r w:rsidRPr="005E7BAC">
        <w:rPr>
          <w:rFonts w:ascii="Segoe UI" w:eastAsia="宋体" w:hAnsi="Segoe UI" w:cs="Segoe UI"/>
          <w:color w:val="24292E"/>
          <w:kern w:val="0"/>
          <w:sz w:val="24"/>
          <w:szCs w:val="24"/>
        </w:rPr>
        <w:t>将会得到</w:t>
      </w:r>
      <w:r w:rsidRPr="005E7BAC">
        <w:rPr>
          <w:rFonts w:ascii="Segoe UI" w:eastAsia="宋体" w:hAnsi="Segoe UI" w:cs="Segoe UI"/>
          <w:color w:val="24292E"/>
          <w:kern w:val="0"/>
          <w:sz w:val="24"/>
          <w:szCs w:val="24"/>
        </w:rPr>
        <w:t xml:space="preserve"> Blah.A</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静态方法</w:t>
      </w:r>
      <w:r w:rsidRPr="005E7BAC">
        <w:rPr>
          <w:rFonts w:ascii="Segoe UI" w:eastAsia="宋体" w:hAnsi="Segoe UI" w:cs="Segoe UI"/>
          <w:color w:val="24292E"/>
          <w:kern w:val="0"/>
          <w:sz w:val="24"/>
          <w:szCs w:val="24"/>
        </w:rPr>
        <w:t xml:space="preserve">valueOf()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values() </w:t>
      </w:r>
      <w:r w:rsidRPr="005E7BAC">
        <w:rPr>
          <w:rFonts w:ascii="Segoe UI" w:eastAsia="宋体" w:hAnsi="Segoe UI" w:cs="Segoe UI"/>
          <w:color w:val="24292E"/>
          <w:kern w:val="0"/>
          <w:sz w:val="24"/>
          <w:szCs w:val="24"/>
        </w:rPr>
        <w:t>不存在于源码中，而是在编译时创建，我们也可以在</w:t>
      </w:r>
      <w:r w:rsidRPr="005E7BAC">
        <w:rPr>
          <w:rFonts w:ascii="Segoe UI" w:eastAsia="宋体" w:hAnsi="Segoe UI" w:cs="Segoe UI"/>
          <w:color w:val="24292E"/>
          <w:kern w:val="0"/>
          <w:sz w:val="24"/>
          <w:szCs w:val="24"/>
        </w:rPr>
        <w:t>JavaDoc</w:t>
      </w:r>
      <w:r w:rsidRPr="005E7BAC">
        <w:rPr>
          <w:rFonts w:ascii="Segoe UI" w:eastAsia="宋体" w:hAnsi="Segoe UI" w:cs="Segoe UI"/>
          <w:color w:val="24292E"/>
          <w:kern w:val="0"/>
          <w:sz w:val="24"/>
          <w:szCs w:val="24"/>
        </w:rPr>
        <w:t>查看到它们，比如</w:t>
      </w:r>
      <w:r w:rsidRPr="005E7BAC">
        <w:rPr>
          <w:rFonts w:ascii="Segoe UI" w:eastAsia="宋体" w:hAnsi="Segoe UI" w:cs="Segoe UI"/>
          <w:color w:val="24292E"/>
          <w:kern w:val="0"/>
          <w:sz w:val="24"/>
          <w:szCs w:val="24"/>
        </w:rPr>
        <w:t> </w:t>
      </w:r>
      <w:hyperlink r:id="rId76" w:history="1">
        <w:r w:rsidRPr="005E7BAC">
          <w:rPr>
            <w:rFonts w:ascii="Segoe UI" w:eastAsia="宋体" w:hAnsi="Segoe UI" w:cs="Segoe UI"/>
            <w:color w:val="0366D6"/>
            <w:kern w:val="0"/>
            <w:sz w:val="24"/>
            <w:szCs w:val="24"/>
            <w:u w:val="single"/>
          </w:rPr>
          <w:t>Dialog.ModalityTyp</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就中出现这两个方法。</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其他答案</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我有一个挺赞的工具方法：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A common method for all enums since they can't have another base class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@param &lt;T&gt; Enum type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@param c enum type. All enums must be all caps.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@param string case insensitive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@return corresponding enum, or 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333333"/>
          <w:kern w:val="0"/>
          <w:sz w:val="20"/>
          <w:szCs w:val="20"/>
        </w:rPr>
        <w:t>T</w:t>
      </w:r>
      <w:r w:rsidRPr="005E7BAC">
        <w:rPr>
          <w:rFonts w:ascii="Consolas" w:eastAsia="宋体" w:hAnsi="Consolas" w:cs="Consolas"/>
          <w:color w:val="24292E"/>
          <w:kern w:val="0"/>
          <w:sz w:val="20"/>
          <w:szCs w:val="20"/>
        </w:rPr>
        <w:t xml:space="preserve"> extends </w:t>
      </w:r>
      <w:r w:rsidRPr="005E7BAC">
        <w:rPr>
          <w:rFonts w:ascii="Consolas" w:eastAsia="宋体" w:hAnsi="Consolas" w:cs="Consolas"/>
          <w:color w:val="A71D5D"/>
          <w:kern w:val="0"/>
          <w:sz w:val="20"/>
          <w:szCs w:val="20"/>
        </w:rPr>
        <w:t>Enum&lt;</w:t>
      </w:r>
      <w:r w:rsidRPr="005E7BAC">
        <w:rPr>
          <w:rFonts w:ascii="Consolas" w:eastAsia="宋体" w:hAnsi="Consolas" w:cs="Consolas"/>
          <w:color w:val="333333"/>
          <w:kern w:val="0"/>
          <w:sz w:val="20"/>
          <w:szCs w:val="20"/>
        </w:rPr>
        <w:t>T</w:t>
      </w:r>
      <w:r w:rsidRPr="005E7BAC">
        <w:rPr>
          <w:rFonts w:ascii="Consolas" w:eastAsia="宋体" w:hAnsi="Consolas" w:cs="Consolas"/>
          <w:color w:val="A71D5D"/>
          <w:kern w:val="0"/>
          <w:sz w:val="20"/>
          <w:szCs w:val="20"/>
        </w:rPr>
        <w:t>&gt;&gt;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w:t>
      </w:r>
      <w:r w:rsidRPr="005E7BAC">
        <w:rPr>
          <w:rFonts w:ascii="Consolas" w:eastAsia="宋体" w:hAnsi="Consolas" w:cs="Consolas"/>
          <w:color w:val="24292E"/>
          <w:kern w:val="0"/>
          <w:sz w:val="20"/>
          <w:szCs w:val="20"/>
        </w:rPr>
        <w:t xml:space="preserve"> getEnumFromString(</w:t>
      </w:r>
      <w:r w:rsidRPr="005E7BAC">
        <w:rPr>
          <w:rFonts w:ascii="Consolas" w:eastAsia="宋体" w:hAnsi="Consolas" w:cs="Consolas"/>
          <w:color w:val="A71D5D"/>
          <w:kern w:val="0"/>
          <w:sz w:val="20"/>
          <w:szCs w:val="20"/>
        </w:rPr>
        <w:t>Class&lt;</w:t>
      </w:r>
      <w:r w:rsidRPr="005E7BAC">
        <w:rPr>
          <w:rFonts w:ascii="Consolas" w:eastAsia="宋体" w:hAnsi="Consolas" w:cs="Consolas"/>
          <w:color w:val="333333"/>
          <w:kern w:val="0"/>
          <w:sz w:val="20"/>
          <w:szCs w:val="20"/>
        </w:rPr>
        <w:t>T</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string)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&amp;&amp;</w:t>
      </w:r>
      <w:r w:rsidRPr="005E7BAC">
        <w:rPr>
          <w:rFonts w:ascii="Consolas" w:eastAsia="宋体" w:hAnsi="Consolas" w:cs="Consolas"/>
          <w:color w:val="24292E"/>
          <w:kern w:val="0"/>
          <w:sz w:val="20"/>
          <w:szCs w:val="20"/>
        </w:rPr>
        <w:t xml:space="preserve"> string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Enum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valueOf(c, 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trim()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toUpperCase());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IllegalArgumentException</w:t>
      </w:r>
      <w:r w:rsidRPr="005E7BAC">
        <w:rPr>
          <w:rFonts w:ascii="Consolas" w:eastAsia="宋体" w:hAnsi="Consolas" w:cs="Consolas"/>
          <w:color w:val="24292E"/>
          <w:kern w:val="0"/>
          <w:sz w:val="20"/>
          <w:szCs w:val="20"/>
        </w:rPr>
        <w:t xml:space="preserve"> ex)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你可以这么使用：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MyEnum</w:t>
      </w:r>
      <w:r w:rsidRPr="005E7BAC">
        <w:rPr>
          <w:rFonts w:ascii="Consolas" w:eastAsia="宋体" w:hAnsi="Consolas" w:cs="Consolas"/>
          <w:color w:val="24292E"/>
          <w:kern w:val="0"/>
          <w:sz w:val="20"/>
          <w:szCs w:val="20"/>
        </w:rPr>
        <w:t xml:space="preserve"> fromString(</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name)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getEnumFromString(</w:t>
      </w:r>
      <w:r w:rsidRPr="005E7BAC">
        <w:rPr>
          <w:rFonts w:ascii="Consolas" w:eastAsia="宋体" w:hAnsi="Consolas" w:cs="Consolas"/>
          <w:color w:val="333333"/>
          <w:kern w:val="0"/>
          <w:sz w:val="20"/>
          <w:szCs w:val="20"/>
        </w:rPr>
        <w:t>MyEnum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class,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hyperlink r:id="rId77" w:history="1">
        <w:r w:rsidRPr="005E7BAC">
          <w:rPr>
            <w:rFonts w:ascii="Segoe UI" w:eastAsia="宋体" w:hAnsi="Segoe UI" w:cs="Segoe UI"/>
            <w:color w:val="0366D6"/>
            <w:kern w:val="0"/>
            <w:sz w:val="24"/>
            <w:szCs w:val="24"/>
            <w:u w:val="single"/>
          </w:rPr>
          <w:t>http://stackoverflow.com/questions/604424/convert-a-string-to-an-enum-in-java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78" w:history="1">
        <w:r w:rsidRPr="005E7BAC">
          <w:rPr>
            <w:rFonts w:ascii="Segoe UI" w:eastAsia="宋体" w:hAnsi="Segoe UI" w:cs="Segoe UI"/>
            <w:b/>
            <w:bCs/>
            <w:color w:val="0366D6"/>
            <w:kern w:val="0"/>
            <w:sz w:val="36"/>
            <w:szCs w:val="36"/>
            <w:u w:val="single"/>
          </w:rPr>
          <w:t xml:space="preserve">22. </w:t>
        </w:r>
        <w:r w:rsidRPr="005E7BAC">
          <w:rPr>
            <w:rFonts w:ascii="Segoe UI" w:eastAsia="宋体" w:hAnsi="Segoe UI" w:cs="Segoe UI"/>
            <w:b/>
            <w:bCs/>
            <w:color w:val="0366D6"/>
            <w:kern w:val="0"/>
            <w:sz w:val="36"/>
            <w:szCs w:val="36"/>
            <w:u w:val="single"/>
          </w:rPr>
          <w:t>在</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中声明数组</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在</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中声明数组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问题描述：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你是如何在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中声明数组的。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你可以直接用数组声明，或者通过数组的字面常量（</w:t>
      </w:r>
      <w:r w:rsidRPr="005E7BAC">
        <w:rPr>
          <w:rFonts w:ascii="Segoe UI" w:eastAsia="宋体" w:hAnsi="Segoe UI" w:cs="Segoe UI"/>
          <w:color w:val="24292E"/>
          <w:kern w:val="0"/>
          <w:sz w:val="24"/>
          <w:szCs w:val="24"/>
        </w:rPr>
        <w:t xml:space="preserve">array literal </w:t>
      </w:r>
      <w:r w:rsidRPr="005E7BAC">
        <w:rPr>
          <w:rFonts w:ascii="Segoe UI" w:eastAsia="宋体" w:hAnsi="Segoe UI" w:cs="Segoe UI"/>
          <w:color w:val="24292E"/>
          <w:kern w:val="0"/>
          <w:sz w:val="24"/>
          <w:szCs w:val="24"/>
        </w:rPr>
        <w:t>）声明</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对于原始类型（</w:t>
      </w:r>
      <w:r w:rsidRPr="005E7BAC">
        <w:rPr>
          <w:rFonts w:ascii="Segoe UI" w:eastAsia="宋体" w:hAnsi="Segoe UI" w:cs="Segoe UI"/>
          <w:color w:val="24292E"/>
          <w:kern w:val="0"/>
          <w:sz w:val="24"/>
          <w:szCs w:val="24"/>
        </w:rPr>
        <w:t>primitive types</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myIntArray = new int[3];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myIntArray = {1, 2, 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myIntArray = new int[]{1, 2, 3};</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对于其他类，比如</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类，也是相同的：</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String[] myStringArray = new String[3];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String[] myStringArray = {"a", "b","c"};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String[] myStringArray = new String[]{"a", "b", "c"};</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79" w:history="1">
        <w:r w:rsidRPr="005E7BAC">
          <w:rPr>
            <w:rFonts w:ascii="Segoe UI" w:eastAsia="宋体" w:hAnsi="Segoe UI" w:cs="Segoe UI"/>
            <w:color w:val="0366D6"/>
            <w:kern w:val="0"/>
            <w:sz w:val="24"/>
            <w:szCs w:val="24"/>
            <w:u w:val="single"/>
          </w:rPr>
          <w:t>stackoverflow</w:t>
        </w:r>
        <w:r w:rsidRPr="005E7BAC">
          <w:rPr>
            <w:rFonts w:ascii="Segoe UI" w:eastAsia="宋体" w:hAnsi="Segoe UI" w:cs="Segoe UI"/>
            <w:color w:val="0366D6"/>
            <w:kern w:val="0"/>
            <w:sz w:val="24"/>
            <w:szCs w:val="24"/>
            <w:u w:val="single"/>
          </w:rPr>
          <w:t>链接：</w:t>
        </w:r>
        <w:r w:rsidRPr="005E7BAC">
          <w:rPr>
            <w:rFonts w:ascii="Segoe UI" w:eastAsia="宋体" w:hAnsi="Segoe UI" w:cs="Segoe UI"/>
            <w:color w:val="0366D6"/>
            <w:kern w:val="0"/>
            <w:sz w:val="24"/>
            <w:szCs w:val="24"/>
            <w:u w:val="single"/>
          </w:rPr>
          <w:t>Declare array in 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80" w:history="1">
        <w:r w:rsidRPr="005E7BAC">
          <w:rPr>
            <w:rFonts w:ascii="Segoe UI" w:eastAsia="宋体" w:hAnsi="Segoe UI" w:cs="Segoe UI"/>
            <w:b/>
            <w:bCs/>
            <w:color w:val="0366D6"/>
            <w:kern w:val="0"/>
            <w:sz w:val="36"/>
            <w:szCs w:val="36"/>
            <w:u w:val="single"/>
          </w:rPr>
          <w:t xml:space="preserve">23. </w:t>
        </w:r>
        <w:r w:rsidRPr="005E7BAC">
          <w:rPr>
            <w:rFonts w:ascii="Segoe UI" w:eastAsia="宋体" w:hAnsi="Segoe UI" w:cs="Segoe UI"/>
            <w:b/>
            <w:bCs/>
            <w:color w:val="0366D6"/>
            <w:kern w:val="0"/>
            <w:sz w:val="36"/>
            <w:szCs w:val="36"/>
            <w:u w:val="single"/>
          </w:rPr>
          <w:t>反射是什么及其用途</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反射（</w:t>
      </w:r>
      <w:r w:rsidRPr="005E7BAC">
        <w:rPr>
          <w:rFonts w:ascii="Segoe UI" w:eastAsia="宋体" w:hAnsi="Segoe UI" w:cs="Segoe UI"/>
          <w:b/>
          <w:bCs/>
          <w:color w:val="24292E"/>
          <w:kern w:val="0"/>
          <w:sz w:val="30"/>
          <w:szCs w:val="30"/>
        </w:rPr>
        <w:t>reflection</w:t>
      </w:r>
      <w:r w:rsidRPr="005E7BAC">
        <w:rPr>
          <w:rFonts w:ascii="Segoe UI" w:eastAsia="宋体" w:hAnsi="Segoe UI" w:cs="Segoe UI"/>
          <w:b/>
          <w:bCs/>
          <w:color w:val="24292E"/>
          <w:kern w:val="0"/>
          <w:sz w:val="30"/>
          <w:szCs w:val="30"/>
        </w:rPr>
        <w:t>）是什么及其用途</w:t>
      </w:r>
      <w:r w:rsidRPr="005E7BAC">
        <w:rPr>
          <w:rFonts w:ascii="Segoe UI" w:eastAsia="宋体" w:hAnsi="Segoe UI" w:cs="Segoe UI"/>
          <w:b/>
          <w:bCs/>
          <w:color w:val="24292E"/>
          <w:kern w:val="0"/>
          <w:sz w:val="30"/>
          <w:szCs w:val="3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问题描述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反射是什么，为什么它是有用的？</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我特别感兴趣的是</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，但我认为任何语言的原理都是相同的。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反射的概念，主要是指程序可以访问、检测和修改它本身状态或行为的一种能力。在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中，通过反射，能够在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运行态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动态获得任意一个类的所有属性和方法，动态地调用对象的方法。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举个例子，假设你有一个不知道具体类的对象，并且你想调用它的</w:t>
      </w:r>
      <w:r w:rsidRPr="005E7BAC">
        <w:rPr>
          <w:rFonts w:ascii="Segoe UI" w:eastAsia="宋体" w:hAnsi="Segoe UI" w:cs="Segoe UI"/>
          <w:color w:val="24292E"/>
          <w:kern w:val="0"/>
          <w:sz w:val="24"/>
          <w:szCs w:val="24"/>
        </w:rPr>
        <w:t>"dosomething"</w:t>
      </w:r>
      <w:r w:rsidRPr="005E7BAC">
        <w:rPr>
          <w:rFonts w:ascii="Segoe UI" w:eastAsia="宋体" w:hAnsi="Segoe UI" w:cs="Segoe UI"/>
          <w:color w:val="24292E"/>
          <w:kern w:val="0"/>
          <w:sz w:val="24"/>
          <w:szCs w:val="24"/>
        </w:rPr>
        <w:t>方法（如果存在的话）。</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的静态类型系统只能调用一个已知类对象对应的已知接口，在未指定对象类型时，无法调用它的方法。但是通过反射，你的代码能检查这个未知类对象，并试图找出这个</w:t>
      </w:r>
      <w:r w:rsidRPr="005E7BAC">
        <w:rPr>
          <w:rFonts w:ascii="Segoe UI" w:eastAsia="宋体" w:hAnsi="Segoe UI" w:cs="Segoe UI"/>
          <w:color w:val="24292E"/>
          <w:kern w:val="0"/>
          <w:sz w:val="24"/>
          <w:szCs w:val="24"/>
        </w:rPr>
        <w:t>dosomething</w:t>
      </w:r>
      <w:r w:rsidRPr="005E7BAC">
        <w:rPr>
          <w:rFonts w:ascii="Segoe UI" w:eastAsia="宋体" w:hAnsi="Segoe UI" w:cs="Segoe UI"/>
          <w:color w:val="24292E"/>
          <w:kern w:val="0"/>
          <w:sz w:val="24"/>
          <w:szCs w:val="24"/>
        </w:rPr>
        <w:t>方法。如果存在这个方法，你可以通过反射调用这个方法。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为了进一步说明，请看下面的例子（下面的对象</w:t>
      </w:r>
      <w:r w:rsidRPr="005E7BAC">
        <w:rPr>
          <w:rFonts w:ascii="Segoe UI" w:eastAsia="宋体" w:hAnsi="Segoe UI" w:cs="Segoe UI"/>
          <w:color w:val="24292E"/>
          <w:kern w:val="0"/>
          <w:sz w:val="24"/>
          <w:szCs w:val="24"/>
        </w:rPr>
        <w:t>foo</w:t>
      </w:r>
      <w:r w:rsidRPr="005E7BAC">
        <w:rPr>
          <w:rFonts w:ascii="Segoe UI" w:eastAsia="宋体" w:hAnsi="Segoe UI" w:cs="Segoe UI"/>
          <w:color w:val="24292E"/>
          <w:kern w:val="0"/>
          <w:sz w:val="24"/>
          <w:szCs w:val="24"/>
        </w:rPr>
        <w:t>，就是上文提到的，我们不知道它对应的类是什么）：</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Method method = foo.getClass().getMethod("dosomething",null);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method.invoke(foo,null);  //</w:t>
      </w:r>
      <w:r w:rsidRPr="005E7BAC">
        <w:rPr>
          <w:rFonts w:ascii="Consolas" w:eastAsia="宋体" w:hAnsi="Consolas" w:cs="Consolas"/>
          <w:color w:val="24292E"/>
          <w:kern w:val="0"/>
          <w:sz w:val="20"/>
          <w:szCs w:val="20"/>
          <w:bdr w:val="none" w:sz="0" w:space="0" w:color="auto" w:frame="1"/>
        </w:rPr>
        <w:t>调用</w:t>
      </w:r>
      <w:r w:rsidRPr="005E7BAC">
        <w:rPr>
          <w:rFonts w:ascii="Consolas" w:eastAsia="宋体" w:hAnsi="Consolas" w:cs="Consolas"/>
          <w:color w:val="24292E"/>
          <w:kern w:val="0"/>
          <w:sz w:val="20"/>
          <w:szCs w:val="20"/>
          <w:bdr w:val="none" w:sz="0" w:space="0" w:color="auto" w:frame="1"/>
        </w:rPr>
        <w:t>foo</w:t>
      </w:r>
      <w:r w:rsidRPr="005E7BAC">
        <w:rPr>
          <w:rFonts w:ascii="Consolas" w:eastAsia="宋体" w:hAnsi="Consolas" w:cs="Consolas"/>
          <w:color w:val="24292E"/>
          <w:kern w:val="0"/>
          <w:sz w:val="20"/>
          <w:szCs w:val="20"/>
          <w:bdr w:val="none" w:sz="0" w:space="0" w:color="auto" w:frame="1"/>
        </w:rPr>
        <w:t>的</w:t>
      </w:r>
      <w:r w:rsidRPr="005E7BAC">
        <w:rPr>
          <w:rFonts w:ascii="Consolas" w:eastAsia="宋体" w:hAnsi="Consolas" w:cs="Consolas"/>
          <w:color w:val="24292E"/>
          <w:kern w:val="0"/>
          <w:sz w:val="20"/>
          <w:szCs w:val="20"/>
          <w:bdr w:val="none" w:sz="0" w:space="0" w:color="auto" w:frame="1"/>
        </w:rPr>
        <w:t>dosomething</w:t>
      </w:r>
      <w:r w:rsidRPr="005E7BAC">
        <w:rPr>
          <w:rFonts w:ascii="Consolas" w:eastAsia="宋体" w:hAnsi="Consolas" w:cs="Consolas"/>
          <w:color w:val="24292E"/>
          <w:kern w:val="0"/>
          <w:sz w:val="20"/>
          <w:szCs w:val="20"/>
          <w:bdr w:val="none" w:sz="0" w:space="0" w:color="auto" w:frame="1"/>
        </w:rPr>
        <w:t>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反射这个特性，经常会用于各种注解中</w:t>
      </w:r>
      <w:r w:rsidRPr="005E7BAC">
        <w:rPr>
          <w:rFonts w:ascii="Segoe UI" w:eastAsia="宋体" w:hAnsi="Segoe UI" w:cs="Segoe UI"/>
          <w:color w:val="24292E"/>
          <w:kern w:val="0"/>
          <w:sz w:val="24"/>
          <w:szCs w:val="24"/>
        </w:rPr>
        <w:t>(annotations)</w:t>
      </w:r>
      <w:r w:rsidRPr="005E7BAC">
        <w:rPr>
          <w:rFonts w:ascii="Segoe UI" w:eastAsia="宋体" w:hAnsi="Segoe UI" w:cs="Segoe UI"/>
          <w:color w:val="24292E"/>
          <w:kern w:val="0"/>
          <w:sz w:val="24"/>
          <w:szCs w:val="24"/>
        </w:rPr>
        <w:t>。举个例子，</w:t>
      </w:r>
      <w:r w:rsidRPr="005E7BAC">
        <w:rPr>
          <w:rFonts w:ascii="Segoe UI" w:eastAsia="宋体" w:hAnsi="Segoe UI" w:cs="Segoe UI"/>
          <w:color w:val="24292E"/>
          <w:kern w:val="0"/>
          <w:sz w:val="24"/>
          <w:szCs w:val="24"/>
        </w:rPr>
        <w:t>Junit4</w:t>
      </w:r>
      <w:r w:rsidRPr="005E7BAC">
        <w:rPr>
          <w:rFonts w:ascii="Segoe UI" w:eastAsia="宋体" w:hAnsi="Segoe UI" w:cs="Segoe UI"/>
          <w:color w:val="24292E"/>
          <w:kern w:val="0"/>
          <w:sz w:val="24"/>
          <w:szCs w:val="24"/>
        </w:rPr>
        <w:t>将使用反射来遍历你的代码，查找所有加了</w:t>
      </w:r>
      <w:r w:rsidRPr="005E7BAC">
        <w:rPr>
          <w:rFonts w:ascii="Segoe UI" w:eastAsia="宋体" w:hAnsi="Segoe UI" w:cs="Segoe UI"/>
          <w:color w:val="24292E"/>
          <w:kern w:val="0"/>
          <w:sz w:val="24"/>
          <w:szCs w:val="24"/>
        </w:rPr>
        <w:t>@test</w:t>
      </w:r>
      <w:r w:rsidRPr="005E7BAC">
        <w:rPr>
          <w:rFonts w:ascii="Segoe UI" w:eastAsia="宋体" w:hAnsi="Segoe UI" w:cs="Segoe UI"/>
          <w:color w:val="24292E"/>
          <w:kern w:val="0"/>
          <w:sz w:val="24"/>
          <w:szCs w:val="24"/>
        </w:rPr>
        <w:t>注解的类方法，之后运行测试单元时就调用这些方法。</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81" w:history="1">
        <w:r w:rsidRPr="005E7BAC">
          <w:rPr>
            <w:rFonts w:ascii="Segoe UI" w:eastAsia="宋体" w:hAnsi="Segoe UI" w:cs="Segoe UI"/>
            <w:color w:val="0366D6"/>
            <w:kern w:val="0"/>
            <w:sz w:val="24"/>
            <w:szCs w:val="24"/>
            <w:u w:val="single"/>
          </w:rPr>
          <w:t>有很多好的反射例子，可以用来入门</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最后，其概念在其他支持反射的静态类型语言中也是非常相似的。在动态语言中，无需用到上面说的第一种用法场景</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调用未知类的方法（因为动态语言编允许任意对象调用任意方法，如果不存在对应方法，在运行时就会失败），但是第二种情况，查找做了指定标记的方法，这种场景还是很常见的</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82" w:history="1">
        <w:r w:rsidRPr="005E7BAC">
          <w:rPr>
            <w:rFonts w:ascii="Segoe UI" w:eastAsia="宋体" w:hAnsi="Segoe UI" w:cs="Segoe UI"/>
            <w:color w:val="0366D6"/>
            <w:kern w:val="0"/>
            <w:sz w:val="24"/>
            <w:szCs w:val="24"/>
            <w:u w:val="single"/>
          </w:rPr>
          <w:t>stackoverflow</w:t>
        </w:r>
        <w:r w:rsidRPr="005E7BAC">
          <w:rPr>
            <w:rFonts w:ascii="Segoe UI" w:eastAsia="宋体" w:hAnsi="Segoe UI" w:cs="Segoe UI"/>
            <w:color w:val="0366D6"/>
            <w:kern w:val="0"/>
            <w:sz w:val="24"/>
            <w:szCs w:val="24"/>
            <w:u w:val="single"/>
          </w:rPr>
          <w:t>链接：</w:t>
        </w:r>
        <w:r w:rsidRPr="005E7BAC">
          <w:rPr>
            <w:rFonts w:ascii="Segoe UI" w:eastAsia="宋体" w:hAnsi="Segoe UI" w:cs="Segoe UI"/>
            <w:color w:val="0366D6"/>
            <w:kern w:val="0"/>
            <w:sz w:val="24"/>
            <w:szCs w:val="24"/>
            <w:u w:val="single"/>
          </w:rPr>
          <w:t>What is reflection, and why is it useful?</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83" w:history="1">
        <w:r w:rsidRPr="005E7BAC">
          <w:rPr>
            <w:rFonts w:ascii="Segoe UI" w:eastAsia="宋体" w:hAnsi="Segoe UI" w:cs="Segoe UI"/>
            <w:b/>
            <w:bCs/>
            <w:color w:val="0366D6"/>
            <w:kern w:val="0"/>
            <w:sz w:val="36"/>
            <w:szCs w:val="36"/>
            <w:u w:val="single"/>
          </w:rPr>
          <w:t xml:space="preserve">24. </w:t>
        </w:r>
        <w:r w:rsidRPr="005E7BAC">
          <w:rPr>
            <w:rFonts w:ascii="Segoe UI" w:eastAsia="宋体" w:hAnsi="Segoe UI" w:cs="Segoe UI"/>
            <w:b/>
            <w:bCs/>
            <w:color w:val="0366D6"/>
            <w:kern w:val="0"/>
            <w:sz w:val="36"/>
            <w:szCs w:val="36"/>
            <w:u w:val="single"/>
          </w:rPr>
          <w:t>为什么不能用</w:t>
        </w:r>
        <w:r w:rsidRPr="005E7BAC">
          <w:rPr>
            <w:rFonts w:ascii="Segoe UI" w:eastAsia="宋体" w:hAnsi="Segoe UI" w:cs="Segoe UI"/>
            <w:b/>
            <w:bCs/>
            <w:color w:val="0366D6"/>
            <w:kern w:val="0"/>
            <w:sz w:val="36"/>
            <w:szCs w:val="36"/>
            <w:u w:val="single"/>
          </w:rPr>
          <w:t>string</w:t>
        </w:r>
        <w:r w:rsidRPr="005E7BAC">
          <w:rPr>
            <w:rFonts w:ascii="Segoe UI" w:eastAsia="宋体" w:hAnsi="Segoe UI" w:cs="Segoe UI"/>
            <w:b/>
            <w:bCs/>
            <w:color w:val="0366D6"/>
            <w:kern w:val="0"/>
            <w:sz w:val="36"/>
            <w:szCs w:val="36"/>
            <w:u w:val="single"/>
          </w:rPr>
          <w:t>类型进行</w:t>
        </w:r>
        <w:r w:rsidRPr="005E7BAC">
          <w:rPr>
            <w:rFonts w:ascii="Segoe UI" w:eastAsia="宋体" w:hAnsi="Segoe UI" w:cs="Segoe UI"/>
            <w:b/>
            <w:bCs/>
            <w:color w:val="0366D6"/>
            <w:kern w:val="0"/>
            <w:sz w:val="36"/>
            <w:szCs w:val="36"/>
            <w:u w:val="single"/>
          </w:rPr>
          <w:t>switch</w:t>
        </w:r>
        <w:r w:rsidRPr="005E7BAC">
          <w:rPr>
            <w:rFonts w:ascii="Segoe UI" w:eastAsia="宋体" w:hAnsi="Segoe UI" w:cs="Segoe UI"/>
            <w:b/>
            <w:bCs/>
            <w:color w:val="0366D6"/>
            <w:kern w:val="0"/>
            <w:sz w:val="36"/>
            <w:szCs w:val="36"/>
            <w:u w:val="single"/>
          </w:rPr>
          <w:t>判断</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为什么不能用</w:t>
      </w:r>
      <w:r w:rsidRPr="005E7BAC">
        <w:rPr>
          <w:rFonts w:ascii="Segoe UI" w:eastAsia="宋体" w:hAnsi="Segoe UI" w:cs="Segoe UI"/>
          <w:b/>
          <w:bCs/>
          <w:color w:val="24292E"/>
          <w:kern w:val="0"/>
          <w:sz w:val="30"/>
          <w:szCs w:val="30"/>
        </w:rPr>
        <w:t>string</w:t>
      </w:r>
      <w:r w:rsidRPr="005E7BAC">
        <w:rPr>
          <w:rFonts w:ascii="Segoe UI" w:eastAsia="宋体" w:hAnsi="Segoe UI" w:cs="Segoe UI"/>
          <w:b/>
          <w:bCs/>
          <w:color w:val="24292E"/>
          <w:kern w:val="0"/>
          <w:sz w:val="30"/>
          <w:szCs w:val="30"/>
        </w:rPr>
        <w:t>类型进行</w:t>
      </w:r>
      <w:r w:rsidRPr="005E7BAC">
        <w:rPr>
          <w:rFonts w:ascii="Segoe UI" w:eastAsia="宋体" w:hAnsi="Segoe UI" w:cs="Segoe UI"/>
          <w:b/>
          <w:bCs/>
          <w:color w:val="24292E"/>
          <w:kern w:val="0"/>
          <w:sz w:val="30"/>
          <w:szCs w:val="30"/>
        </w:rPr>
        <w:t>switch</w:t>
      </w:r>
      <w:r w:rsidRPr="005E7BAC">
        <w:rPr>
          <w:rFonts w:ascii="Segoe UI" w:eastAsia="宋体" w:hAnsi="Segoe UI" w:cs="Segoe UI"/>
          <w:b/>
          <w:bCs/>
          <w:color w:val="24292E"/>
          <w:kern w:val="0"/>
          <w:sz w:val="30"/>
          <w:szCs w:val="30"/>
        </w:rPr>
        <w:t>判断</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问题描述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为什么不能用</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类型进行</w:t>
      </w:r>
      <w:r w:rsidRPr="005E7BAC">
        <w:rPr>
          <w:rFonts w:ascii="Segoe UI" w:eastAsia="宋体" w:hAnsi="Segoe UI" w:cs="Segoe UI"/>
          <w:color w:val="24292E"/>
          <w:kern w:val="0"/>
          <w:sz w:val="24"/>
          <w:szCs w:val="24"/>
        </w:rPr>
        <w:t>switch</w:t>
      </w:r>
      <w:r w:rsidRPr="005E7BAC">
        <w:rPr>
          <w:rFonts w:ascii="Segoe UI" w:eastAsia="宋体" w:hAnsi="Segoe UI" w:cs="Segoe UI"/>
          <w:color w:val="24292E"/>
          <w:kern w:val="0"/>
          <w:sz w:val="24"/>
          <w:szCs w:val="24"/>
        </w:rPr>
        <w:t>判断？</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的后续版本中，是否会增加这个新特性？</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有人能给我一篇文章，解释一下为什么不能这样做，或者进一步说明</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switch</w:t>
      </w:r>
      <w:r w:rsidRPr="005E7BAC">
        <w:rPr>
          <w:rFonts w:ascii="Segoe UI" w:eastAsia="宋体" w:hAnsi="Segoe UI" w:cs="Segoe UI"/>
          <w:color w:val="24292E"/>
          <w:kern w:val="0"/>
          <w:sz w:val="24"/>
          <w:szCs w:val="24"/>
        </w:rPr>
        <w:t>语句的运行方式？</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switch</w:t>
      </w:r>
      <w:r w:rsidRPr="005E7BAC">
        <w:rPr>
          <w:rFonts w:ascii="Segoe UI" w:eastAsia="宋体" w:hAnsi="Segoe UI" w:cs="Segoe UI"/>
          <w:color w:val="24292E"/>
          <w:kern w:val="0"/>
          <w:sz w:val="24"/>
          <w:szCs w:val="24"/>
        </w:rPr>
        <w:t>语句中用</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作为</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，这个特性已经在</w:t>
      </w:r>
      <w:r w:rsidRPr="005E7BAC">
        <w:rPr>
          <w:rFonts w:ascii="Segoe UI" w:eastAsia="宋体" w:hAnsi="Segoe UI" w:cs="Segoe UI"/>
          <w:color w:val="24292E"/>
          <w:kern w:val="0"/>
          <w:sz w:val="24"/>
          <w:szCs w:val="24"/>
        </w:rPr>
        <w:t xml:space="preserve">java SE7 </w:t>
      </w:r>
      <w:r w:rsidRPr="005E7BAC">
        <w:rPr>
          <w:rFonts w:ascii="Segoe UI" w:eastAsia="宋体" w:hAnsi="Segoe UI" w:cs="Segoe UI"/>
          <w:color w:val="24292E"/>
          <w:kern w:val="0"/>
          <w:sz w:val="24"/>
          <w:szCs w:val="24"/>
        </w:rPr>
        <w:t>中被实现了，距离</w:t>
      </w:r>
      <w:r w:rsidRPr="005E7BAC">
        <w:rPr>
          <w:rFonts w:ascii="Segoe UI" w:eastAsia="宋体" w:hAnsi="Segoe UI" w:cs="Segoe UI"/>
          <w:color w:val="24292E"/>
          <w:kern w:val="0"/>
          <w:sz w:val="24"/>
          <w:szCs w:val="24"/>
        </w:rPr>
        <w:t> </w:t>
      </w:r>
      <w:hyperlink r:id="rId84" w:history="1">
        <w:r w:rsidRPr="005E7BAC">
          <w:rPr>
            <w:rFonts w:ascii="Segoe UI" w:eastAsia="宋体" w:hAnsi="Segoe UI" w:cs="Segoe UI"/>
            <w:color w:val="0366D6"/>
            <w:kern w:val="0"/>
            <w:sz w:val="24"/>
            <w:szCs w:val="24"/>
            <w:u w:val="single"/>
          </w:rPr>
          <w:t>这个</w:t>
        </w:r>
        <w:r w:rsidRPr="005E7BAC">
          <w:rPr>
            <w:rFonts w:ascii="Segoe UI" w:eastAsia="宋体" w:hAnsi="Segoe UI" w:cs="Segoe UI"/>
            <w:color w:val="0366D6"/>
            <w:kern w:val="0"/>
            <w:sz w:val="24"/>
            <w:szCs w:val="24"/>
            <w:u w:val="single"/>
          </w:rPr>
          <w:t>'bug'</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被提出至少也有</w:t>
      </w:r>
      <w:r w:rsidRPr="005E7BAC">
        <w:rPr>
          <w:rFonts w:ascii="Segoe UI" w:eastAsia="宋体" w:hAnsi="Segoe UI" w:cs="Segoe UI"/>
          <w:color w:val="24292E"/>
          <w:kern w:val="0"/>
          <w:sz w:val="24"/>
          <w:szCs w:val="24"/>
        </w:rPr>
        <w:t>16</w:t>
      </w:r>
      <w:r w:rsidRPr="005E7BAC">
        <w:rPr>
          <w:rFonts w:ascii="Segoe UI" w:eastAsia="宋体" w:hAnsi="Segoe UI" w:cs="Segoe UI"/>
          <w:color w:val="24292E"/>
          <w:kern w:val="0"/>
          <w:sz w:val="24"/>
          <w:szCs w:val="24"/>
        </w:rPr>
        <w:t>年了。为何迟迟不提供这个特性，原因不明。但可以推测，可能跟性能有关。</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Implementtation in JDK 7</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在</w:t>
      </w:r>
      <w:r w:rsidRPr="005E7BAC">
        <w:rPr>
          <w:rFonts w:ascii="Segoe UI" w:eastAsia="宋体" w:hAnsi="Segoe UI" w:cs="Segoe UI"/>
          <w:color w:val="24292E"/>
          <w:kern w:val="0"/>
          <w:sz w:val="24"/>
          <w:szCs w:val="24"/>
        </w:rPr>
        <w:t>JDK7</w:t>
      </w:r>
      <w:r w:rsidRPr="005E7BAC">
        <w:rPr>
          <w:rFonts w:ascii="Segoe UI" w:eastAsia="宋体" w:hAnsi="Segoe UI" w:cs="Segoe UI"/>
          <w:color w:val="24292E"/>
          <w:kern w:val="0"/>
          <w:sz w:val="24"/>
          <w:szCs w:val="24"/>
        </w:rPr>
        <w:t>中，这个特性已经实现了。在编译阶段，以</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作为</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值的代码，会按照特定的模式，被转换为更加复杂的代码。最终的执行代码将是一些使用了</w:t>
      </w:r>
      <w:r w:rsidRPr="005E7BAC">
        <w:rPr>
          <w:rFonts w:ascii="Segoe UI" w:eastAsia="宋体" w:hAnsi="Segoe UI" w:cs="Segoe UI"/>
          <w:color w:val="24292E"/>
          <w:kern w:val="0"/>
          <w:sz w:val="24"/>
          <w:szCs w:val="24"/>
        </w:rPr>
        <w:t>JVM</w:t>
      </w:r>
      <w:r w:rsidRPr="005E7BAC">
        <w:rPr>
          <w:rFonts w:ascii="Segoe UI" w:eastAsia="宋体" w:hAnsi="Segoe UI" w:cs="Segoe UI"/>
          <w:color w:val="24292E"/>
          <w:kern w:val="0"/>
          <w:sz w:val="24"/>
          <w:szCs w:val="24"/>
        </w:rPr>
        <w:t>指令的代码。</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究竟是如何转换的呢？我们直接看看源码及编译后的代码。源代码：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public class StringInSwitchCase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void main(String[] args)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mode = args[0];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switch (mode)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"ACTIVE":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System.out.println("Application is running on Active mode");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break;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"PASSIVE":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System.out.println("Application is running on Passive mode");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break;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"SAFE":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System.out.println("Application is running on Safe mode");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编译后再反编译的代码：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import java.io.PrintStream;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public class StringInSwitchCase{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StringInSwitchCase()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void main(string args[])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mode = args[0];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s; switch ((s = mode).hashCode())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default: break;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-74056953: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(s.equals("PASSIVE"))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System.out.println("Application is running on Passive mode");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break;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2537357: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(s.equals("SAFE"))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System.out.println("Application is running on Safe mode");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break;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1925346054: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(s.equals("ACTIVE"))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System.out.println("Application is running on Active mode");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break;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包含</w:t>
      </w:r>
      <w:r w:rsidRPr="005E7BAC">
        <w:rPr>
          <w:rFonts w:ascii="Segoe UI" w:eastAsia="宋体" w:hAnsi="Segoe UI" w:cs="Segoe UI"/>
          <w:color w:val="24292E"/>
          <w:kern w:val="0"/>
          <w:sz w:val="24"/>
          <w:szCs w:val="24"/>
        </w:rPr>
        <w:t>case string</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 xml:space="preserve"> switch </w:t>
      </w:r>
      <w:r w:rsidRPr="005E7BAC">
        <w:rPr>
          <w:rFonts w:ascii="Segoe UI" w:eastAsia="宋体" w:hAnsi="Segoe UI" w:cs="Segoe UI"/>
          <w:color w:val="24292E"/>
          <w:kern w:val="0"/>
          <w:sz w:val="24"/>
          <w:szCs w:val="24"/>
        </w:rPr>
        <w:t>语句，在编译时会转为为嵌套代码（</w:t>
      </w:r>
      <w:r w:rsidRPr="005E7BAC">
        <w:rPr>
          <w:rFonts w:ascii="Segoe UI" w:eastAsia="宋体" w:hAnsi="Segoe UI" w:cs="Segoe UI"/>
          <w:color w:val="24292E"/>
          <w:kern w:val="0"/>
          <w:sz w:val="24"/>
          <w:szCs w:val="24"/>
        </w:rPr>
        <w:t>switch+if</w:t>
      </w:r>
      <w:r w:rsidRPr="005E7BAC">
        <w:rPr>
          <w:rFonts w:ascii="Segoe UI" w:eastAsia="宋体" w:hAnsi="Segoe UI" w:cs="Segoe UI"/>
          <w:color w:val="24292E"/>
          <w:kern w:val="0"/>
          <w:sz w:val="24"/>
          <w:szCs w:val="24"/>
        </w:rPr>
        <w:t>）。第一个</w:t>
      </w:r>
      <w:r w:rsidRPr="005E7BAC">
        <w:rPr>
          <w:rFonts w:ascii="Segoe UI" w:eastAsia="宋体" w:hAnsi="Segoe UI" w:cs="Segoe UI"/>
          <w:color w:val="24292E"/>
          <w:kern w:val="0"/>
          <w:sz w:val="24"/>
          <w:szCs w:val="24"/>
        </w:rPr>
        <w:t>switch</w:t>
      </w:r>
      <w:r w:rsidRPr="005E7BAC">
        <w:rPr>
          <w:rFonts w:ascii="Segoe UI" w:eastAsia="宋体" w:hAnsi="Segoe UI" w:cs="Segoe UI"/>
          <w:color w:val="24292E"/>
          <w:kern w:val="0"/>
          <w:sz w:val="24"/>
          <w:szCs w:val="24"/>
        </w:rPr>
        <w:t>将</w:t>
      </w:r>
      <w:r w:rsidRPr="005E7BAC">
        <w:rPr>
          <w:rFonts w:ascii="Segoe UI" w:eastAsia="宋体" w:hAnsi="Segoe UI" w:cs="Segoe UI"/>
          <w:color w:val="24292E"/>
          <w:kern w:val="0"/>
          <w:sz w:val="24"/>
          <w:szCs w:val="24"/>
        </w:rPr>
        <w:t xml:space="preserve"> case </w:t>
      </w:r>
      <w:r w:rsidRPr="005E7BAC">
        <w:rPr>
          <w:rFonts w:ascii="Segoe UI" w:eastAsia="宋体" w:hAnsi="Segoe UI" w:cs="Segoe UI"/>
          <w:color w:val="24292E"/>
          <w:kern w:val="0"/>
          <w:sz w:val="24"/>
          <w:szCs w:val="24"/>
        </w:rPr>
        <w:t>中的</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转为唯一的</w:t>
      </w:r>
      <w:r w:rsidRPr="005E7BAC">
        <w:rPr>
          <w:rFonts w:ascii="Segoe UI" w:eastAsia="宋体" w:hAnsi="Segoe UI" w:cs="Segoe UI"/>
          <w:color w:val="24292E"/>
          <w:kern w:val="0"/>
          <w:sz w:val="24"/>
          <w:szCs w:val="24"/>
        </w:rPr>
        <w:t>integer</w:t>
      </w:r>
      <w:r w:rsidRPr="005E7BAC">
        <w:rPr>
          <w:rFonts w:ascii="Segoe UI" w:eastAsia="宋体" w:hAnsi="Segoe UI" w:cs="Segoe UI"/>
          <w:color w:val="24292E"/>
          <w:kern w:val="0"/>
          <w:sz w:val="24"/>
          <w:szCs w:val="24"/>
        </w:rPr>
        <w:t>值。这个</w:t>
      </w:r>
      <w:r w:rsidRPr="005E7BAC">
        <w:rPr>
          <w:rFonts w:ascii="Segoe UI" w:eastAsia="宋体" w:hAnsi="Segoe UI" w:cs="Segoe UI"/>
          <w:color w:val="24292E"/>
          <w:kern w:val="0"/>
          <w:sz w:val="24"/>
          <w:szCs w:val="24"/>
        </w:rPr>
        <w:t>integer</w:t>
      </w:r>
      <w:r w:rsidRPr="005E7BAC">
        <w:rPr>
          <w:rFonts w:ascii="Segoe UI" w:eastAsia="宋体" w:hAnsi="Segoe UI" w:cs="Segoe UI"/>
          <w:color w:val="24292E"/>
          <w:kern w:val="0"/>
          <w:sz w:val="24"/>
          <w:szCs w:val="24"/>
        </w:rPr>
        <w:t>值就是原先</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hashcode</w:t>
      </w:r>
      <w:r w:rsidRPr="005E7BAC">
        <w:rPr>
          <w:rFonts w:ascii="Segoe UI" w:eastAsia="宋体" w:hAnsi="Segoe UI" w:cs="Segoe UI"/>
          <w:color w:val="24292E"/>
          <w:kern w:val="0"/>
          <w:sz w:val="24"/>
          <w:szCs w:val="24"/>
        </w:rPr>
        <w:t>值。在</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的逻辑中，会加入</w:t>
      </w:r>
      <w:r w:rsidRPr="005E7BAC">
        <w:rPr>
          <w:rFonts w:ascii="Segoe UI" w:eastAsia="宋体" w:hAnsi="Segoe UI" w:cs="Segoe UI"/>
          <w:color w:val="24292E"/>
          <w:kern w:val="0"/>
          <w:sz w:val="24"/>
          <w:szCs w:val="24"/>
        </w:rPr>
        <w:t>if</w:t>
      </w:r>
      <w:r w:rsidRPr="005E7BAC">
        <w:rPr>
          <w:rFonts w:ascii="Segoe UI" w:eastAsia="宋体" w:hAnsi="Segoe UI" w:cs="Segoe UI"/>
          <w:color w:val="24292E"/>
          <w:kern w:val="0"/>
          <w:sz w:val="24"/>
          <w:szCs w:val="24"/>
        </w:rPr>
        <w:t>语句，这个</w:t>
      </w:r>
      <w:r w:rsidRPr="005E7BAC">
        <w:rPr>
          <w:rFonts w:ascii="Segoe UI" w:eastAsia="宋体" w:hAnsi="Segoe UI" w:cs="Segoe UI"/>
          <w:color w:val="24292E"/>
          <w:kern w:val="0"/>
          <w:sz w:val="24"/>
          <w:szCs w:val="24"/>
        </w:rPr>
        <w:t>if</w:t>
      </w:r>
      <w:r w:rsidRPr="005E7BAC">
        <w:rPr>
          <w:rFonts w:ascii="Segoe UI" w:eastAsia="宋体" w:hAnsi="Segoe UI" w:cs="Segoe UI"/>
          <w:color w:val="24292E"/>
          <w:kern w:val="0"/>
          <w:sz w:val="24"/>
          <w:szCs w:val="24"/>
        </w:rPr>
        <w:t>语句用于进一步检查</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值是否跟原先的</w:t>
      </w:r>
      <w:r w:rsidRPr="005E7BAC">
        <w:rPr>
          <w:rFonts w:ascii="Segoe UI" w:eastAsia="宋体" w:hAnsi="Segoe UI" w:cs="Segoe UI"/>
          <w:color w:val="24292E"/>
          <w:kern w:val="0"/>
          <w:sz w:val="24"/>
          <w:szCs w:val="24"/>
        </w:rPr>
        <w:t>case string</w:t>
      </w:r>
      <w:r w:rsidRPr="005E7BAC">
        <w:rPr>
          <w:rFonts w:ascii="Segoe UI" w:eastAsia="宋体" w:hAnsi="Segoe UI" w:cs="Segoe UI"/>
          <w:color w:val="24292E"/>
          <w:kern w:val="0"/>
          <w:sz w:val="24"/>
          <w:szCs w:val="24"/>
        </w:rPr>
        <w:t>匹配。这样可以防止</w:t>
      </w:r>
      <w:r w:rsidRPr="005E7BAC">
        <w:rPr>
          <w:rFonts w:ascii="Segoe UI" w:eastAsia="宋体" w:hAnsi="Segoe UI" w:cs="Segoe UI"/>
          <w:color w:val="24292E"/>
          <w:kern w:val="0"/>
          <w:sz w:val="24"/>
          <w:szCs w:val="24"/>
        </w:rPr>
        <w:t>hash</w:t>
      </w:r>
      <w:r w:rsidRPr="005E7BAC">
        <w:rPr>
          <w:rFonts w:ascii="Segoe UI" w:eastAsia="宋体" w:hAnsi="Segoe UI" w:cs="Segoe UI"/>
          <w:color w:val="24292E"/>
          <w:kern w:val="0"/>
          <w:sz w:val="24"/>
          <w:szCs w:val="24"/>
        </w:rPr>
        <w:t>碰撞，确保代码的健壮。这本质上是一种语法糖，既支持了</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作为</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值这一特性，又能确保逻辑正确性。</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Switchs in the JVM</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switch</w:t>
      </w:r>
      <w:r w:rsidRPr="005E7BAC">
        <w:rPr>
          <w:rFonts w:ascii="Segoe UI" w:eastAsia="宋体" w:hAnsi="Segoe UI" w:cs="Segoe UI"/>
          <w:color w:val="24292E"/>
          <w:kern w:val="0"/>
          <w:sz w:val="24"/>
          <w:szCs w:val="24"/>
        </w:rPr>
        <w:t>的更多深层技术实现，可以参考</w:t>
      </w:r>
      <w:r w:rsidRPr="005E7BAC">
        <w:rPr>
          <w:rFonts w:ascii="Segoe UI" w:eastAsia="宋体" w:hAnsi="Segoe UI" w:cs="Segoe UI"/>
          <w:color w:val="24292E"/>
          <w:kern w:val="0"/>
          <w:sz w:val="24"/>
          <w:szCs w:val="24"/>
        </w:rPr>
        <w:t>JVM</w:t>
      </w:r>
      <w:r w:rsidRPr="005E7BAC">
        <w:rPr>
          <w:rFonts w:ascii="Segoe UI" w:eastAsia="宋体" w:hAnsi="Segoe UI" w:cs="Segoe UI"/>
          <w:color w:val="24292E"/>
          <w:kern w:val="0"/>
          <w:sz w:val="24"/>
          <w:szCs w:val="24"/>
        </w:rPr>
        <w:t>规范，</w:t>
      </w:r>
      <w:hyperlink r:id="rId85" w:anchor="jvms-3.10" w:history="1">
        <w:r w:rsidRPr="005E7BAC">
          <w:rPr>
            <w:rFonts w:ascii="Segoe UI" w:eastAsia="宋体" w:hAnsi="Segoe UI" w:cs="Segoe UI"/>
            <w:color w:val="0366D6"/>
            <w:kern w:val="0"/>
            <w:sz w:val="24"/>
            <w:szCs w:val="24"/>
            <w:u w:val="single"/>
          </w:rPr>
          <w:t>compliation of switch statements</w:t>
        </w:r>
      </w:hyperlink>
      <w:r w:rsidRPr="005E7BAC">
        <w:rPr>
          <w:rFonts w:ascii="Segoe UI" w:eastAsia="宋体" w:hAnsi="Segoe UI" w:cs="Segoe UI"/>
          <w:color w:val="24292E"/>
          <w:kern w:val="0"/>
          <w:sz w:val="24"/>
          <w:szCs w:val="24"/>
        </w:rPr>
        <w:t>。简单概括说，根据使用的常量的多寡，</w:t>
      </w:r>
      <w:r w:rsidRPr="005E7BAC">
        <w:rPr>
          <w:rFonts w:ascii="Segoe UI" w:eastAsia="宋体" w:hAnsi="Segoe UI" w:cs="Segoe UI"/>
          <w:color w:val="24292E"/>
          <w:kern w:val="0"/>
          <w:sz w:val="24"/>
          <w:szCs w:val="24"/>
        </w:rPr>
        <w:t>switch</w:t>
      </w:r>
      <w:r w:rsidRPr="005E7BAC">
        <w:rPr>
          <w:rFonts w:ascii="Segoe UI" w:eastAsia="宋体" w:hAnsi="Segoe UI" w:cs="Segoe UI"/>
          <w:color w:val="24292E"/>
          <w:kern w:val="0"/>
          <w:sz w:val="24"/>
          <w:szCs w:val="24"/>
        </w:rPr>
        <w:t>会对应到两种不同的</w:t>
      </w:r>
      <w:r w:rsidRPr="005E7BAC">
        <w:rPr>
          <w:rFonts w:ascii="Segoe UI" w:eastAsia="宋体" w:hAnsi="Segoe UI" w:cs="Segoe UI"/>
          <w:color w:val="24292E"/>
          <w:kern w:val="0"/>
          <w:sz w:val="24"/>
          <w:szCs w:val="24"/>
        </w:rPr>
        <w:t>JVM</w:t>
      </w:r>
      <w:r w:rsidRPr="005E7BAC">
        <w:rPr>
          <w:rFonts w:ascii="Segoe UI" w:eastAsia="宋体" w:hAnsi="Segoe UI" w:cs="Segoe UI"/>
          <w:color w:val="24292E"/>
          <w:kern w:val="0"/>
          <w:sz w:val="24"/>
          <w:szCs w:val="24"/>
        </w:rPr>
        <w:t>指令。</w:t>
      </w:r>
      <w:r w:rsidRPr="005E7BAC">
        <w:rPr>
          <w:rFonts w:ascii="Segoe UI" w:eastAsia="宋体" w:hAnsi="Segoe UI" w:cs="Segoe UI"/>
          <w:color w:val="24292E"/>
          <w:kern w:val="0"/>
          <w:sz w:val="24"/>
          <w:szCs w:val="24"/>
        </w:rPr>
        <w:t>JVM</w:t>
      </w:r>
      <w:r w:rsidRPr="005E7BAC">
        <w:rPr>
          <w:rFonts w:ascii="Segoe UI" w:eastAsia="宋体" w:hAnsi="Segoe UI" w:cs="Segoe UI"/>
          <w:color w:val="24292E"/>
          <w:kern w:val="0"/>
          <w:sz w:val="24"/>
          <w:szCs w:val="24"/>
        </w:rPr>
        <w:t>指令有所不同，归根结底都是为了代码的效率。</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如果常量很多，会将</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int</w:t>
      </w:r>
      <w:r w:rsidRPr="005E7BAC">
        <w:rPr>
          <w:rFonts w:ascii="Segoe UI" w:eastAsia="宋体" w:hAnsi="Segoe UI" w:cs="Segoe UI"/>
          <w:color w:val="24292E"/>
          <w:kern w:val="0"/>
          <w:sz w:val="24"/>
          <w:szCs w:val="24"/>
        </w:rPr>
        <w:t>值去掉最低位后作为索引，放到一个指针表中</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也就是所谓的</w:t>
      </w:r>
      <w:r w:rsidRPr="005E7BAC">
        <w:rPr>
          <w:rFonts w:ascii="Consolas" w:eastAsia="宋体" w:hAnsi="Consolas" w:cs="Consolas"/>
          <w:color w:val="24292E"/>
          <w:kern w:val="0"/>
          <w:sz w:val="20"/>
          <w:szCs w:val="20"/>
        </w:rPr>
        <w:t>tablewitch</w:t>
      </w:r>
      <w:r w:rsidRPr="005E7BAC">
        <w:rPr>
          <w:rFonts w:ascii="Segoe UI" w:eastAsia="宋体" w:hAnsi="Segoe UI" w:cs="Segoe UI"/>
          <w:color w:val="24292E"/>
          <w:kern w:val="0"/>
          <w:sz w:val="24"/>
          <w:szCs w:val="24"/>
        </w:rPr>
        <w:t>指令</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如果常量相对较少，那么可用二分查找来找到正确的</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也就是所谓的</w:t>
      </w:r>
      <w:r w:rsidRPr="005E7BAC">
        <w:rPr>
          <w:rFonts w:ascii="Consolas" w:eastAsia="宋体" w:hAnsi="Consolas" w:cs="Consolas"/>
          <w:color w:val="24292E"/>
          <w:kern w:val="0"/>
          <w:sz w:val="20"/>
          <w:szCs w:val="20"/>
        </w:rPr>
        <w:t>lookupswitch</w:t>
      </w:r>
      <w:r w:rsidRPr="005E7BAC">
        <w:rPr>
          <w:rFonts w:ascii="Segoe UI" w:eastAsia="宋体" w:hAnsi="Segoe UI" w:cs="Segoe UI"/>
          <w:color w:val="24292E"/>
          <w:kern w:val="0"/>
          <w:sz w:val="24"/>
          <w:szCs w:val="24"/>
        </w:rPr>
        <w:t>指令</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这两种指令，都要求在编译时确保</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的对应值是</w:t>
      </w:r>
      <w:r w:rsidRPr="005E7BAC">
        <w:rPr>
          <w:rFonts w:ascii="Segoe UI" w:eastAsia="宋体" w:hAnsi="Segoe UI" w:cs="Segoe UI"/>
          <w:color w:val="24292E"/>
          <w:kern w:val="0"/>
          <w:sz w:val="24"/>
          <w:szCs w:val="24"/>
        </w:rPr>
        <w:t>integer</w:t>
      </w:r>
      <w:r w:rsidRPr="005E7BAC">
        <w:rPr>
          <w:rFonts w:ascii="Segoe UI" w:eastAsia="宋体" w:hAnsi="Segoe UI" w:cs="Segoe UI"/>
          <w:color w:val="24292E"/>
          <w:kern w:val="0"/>
          <w:sz w:val="24"/>
          <w:szCs w:val="24"/>
        </w:rPr>
        <w:t>常量。在运行时，虽然</w:t>
      </w:r>
      <w:r w:rsidRPr="005E7BAC">
        <w:rPr>
          <w:rFonts w:ascii="Consolas" w:eastAsia="宋体" w:hAnsi="Consolas" w:cs="Consolas"/>
          <w:color w:val="24292E"/>
          <w:kern w:val="0"/>
          <w:sz w:val="20"/>
          <w:szCs w:val="20"/>
        </w:rPr>
        <w:t>tableswitch</w:t>
      </w:r>
      <w:r w:rsidRPr="005E7BAC">
        <w:rPr>
          <w:rFonts w:ascii="Segoe UI" w:eastAsia="宋体" w:hAnsi="Segoe UI" w:cs="Segoe UI"/>
          <w:color w:val="24292E"/>
          <w:kern w:val="0"/>
          <w:sz w:val="24"/>
          <w:szCs w:val="24"/>
        </w:rPr>
        <w:t>O</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）的性能通常要好于</w:t>
      </w:r>
      <w:r w:rsidRPr="005E7BAC">
        <w:rPr>
          <w:rFonts w:ascii="Consolas" w:eastAsia="宋体" w:hAnsi="Consolas" w:cs="Consolas"/>
          <w:color w:val="24292E"/>
          <w:kern w:val="0"/>
          <w:sz w:val="20"/>
          <w:szCs w:val="20"/>
        </w:rPr>
        <w:t>lookupswitch</w:t>
      </w:r>
      <w:r w:rsidRPr="005E7BAC">
        <w:rPr>
          <w:rFonts w:ascii="Segoe UI" w:eastAsia="宋体" w:hAnsi="Segoe UI" w:cs="Segoe UI"/>
          <w:color w:val="24292E"/>
          <w:kern w:val="0"/>
          <w:sz w:val="24"/>
          <w:szCs w:val="24"/>
        </w:rPr>
        <w:t>O(log(n))</w:t>
      </w:r>
      <w:r w:rsidRPr="005E7BAC">
        <w:rPr>
          <w:rFonts w:ascii="Segoe UI" w:eastAsia="宋体" w:hAnsi="Segoe UI" w:cs="Segoe UI"/>
          <w:color w:val="24292E"/>
          <w:kern w:val="0"/>
          <w:sz w:val="24"/>
          <w:szCs w:val="24"/>
        </w:rPr>
        <w:t>的性能。但是前者需要更多的空间开销，因此需要兼顾空间及时间综合考虑性价比。</w:t>
      </w:r>
      <w:r w:rsidRPr="005E7BAC">
        <w:rPr>
          <w:rFonts w:ascii="Segoe UI" w:eastAsia="宋体" w:hAnsi="Segoe UI" w:cs="Segoe UI"/>
          <w:color w:val="24292E"/>
          <w:kern w:val="0"/>
          <w:sz w:val="24"/>
          <w:szCs w:val="24"/>
        </w:rPr>
        <w:t>Bill Venners</w:t>
      </w:r>
      <w:r w:rsidRPr="005E7BAC">
        <w:rPr>
          <w:rFonts w:ascii="Segoe UI" w:eastAsia="宋体" w:hAnsi="Segoe UI" w:cs="Segoe UI"/>
          <w:color w:val="24292E"/>
          <w:kern w:val="0"/>
          <w:sz w:val="24"/>
          <w:szCs w:val="24"/>
        </w:rPr>
        <w:t>的文章</w:t>
      </w:r>
      <w:hyperlink r:id="rId86" w:history="1">
        <w:r w:rsidRPr="005E7BAC">
          <w:rPr>
            <w:rFonts w:ascii="Segoe UI" w:eastAsia="宋体" w:hAnsi="Segoe UI" w:cs="Segoe UI"/>
            <w:color w:val="0366D6"/>
            <w:kern w:val="0"/>
            <w:sz w:val="24"/>
            <w:szCs w:val="24"/>
            <w:u w:val="single"/>
          </w:rPr>
          <w:t>a great article</w:t>
        </w:r>
      </w:hyperlink>
      <w:r w:rsidRPr="005E7BAC">
        <w:rPr>
          <w:rFonts w:ascii="Segoe UI" w:eastAsia="宋体" w:hAnsi="Segoe UI" w:cs="Segoe UI"/>
          <w:color w:val="24292E"/>
          <w:kern w:val="0"/>
          <w:sz w:val="24"/>
          <w:szCs w:val="24"/>
        </w:rPr>
        <w:t>有更多深入的分析。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Before JDK 7</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JDK</w:t>
      </w:r>
      <w:r w:rsidRPr="005E7BAC">
        <w:rPr>
          <w:rFonts w:ascii="Segoe UI" w:eastAsia="宋体" w:hAnsi="Segoe UI" w:cs="Segoe UI"/>
          <w:color w:val="24292E"/>
          <w:kern w:val="0"/>
          <w:sz w:val="24"/>
          <w:szCs w:val="24"/>
        </w:rPr>
        <w:t>之前，可以用枚举来实现类似的需求。它和在</w:t>
      </w:r>
      <w:r w:rsidRPr="005E7BAC">
        <w:rPr>
          <w:rFonts w:ascii="Segoe UI" w:eastAsia="宋体" w:hAnsi="Segoe UI" w:cs="Segoe UI"/>
          <w:color w:val="24292E"/>
          <w:kern w:val="0"/>
          <w:sz w:val="24"/>
          <w:szCs w:val="24"/>
        </w:rPr>
        <w:t>case</w:t>
      </w:r>
      <w:r w:rsidRPr="005E7BAC">
        <w:rPr>
          <w:rFonts w:ascii="Segoe UI" w:eastAsia="宋体" w:hAnsi="Segoe UI" w:cs="Segoe UI"/>
          <w:color w:val="24292E"/>
          <w:kern w:val="0"/>
          <w:sz w:val="24"/>
          <w:szCs w:val="24"/>
        </w:rPr>
        <w:t>中使用</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有异曲同工之妙。例如如下：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Pill p = Pill.valueOf(str);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switch(p)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RED:pop();break;</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case BLUE:push();break;</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87" w:history="1">
        <w:r w:rsidRPr="005E7BAC">
          <w:rPr>
            <w:rFonts w:ascii="Segoe UI" w:eastAsia="宋体" w:hAnsi="Segoe UI" w:cs="Segoe UI"/>
            <w:color w:val="0366D6"/>
            <w:kern w:val="0"/>
            <w:sz w:val="24"/>
            <w:szCs w:val="24"/>
            <w:u w:val="single"/>
          </w:rPr>
          <w:t>stackoverflow</w:t>
        </w:r>
        <w:r w:rsidRPr="005E7BAC">
          <w:rPr>
            <w:rFonts w:ascii="Segoe UI" w:eastAsia="宋体" w:hAnsi="Segoe UI" w:cs="Segoe UI"/>
            <w:color w:val="0366D6"/>
            <w:kern w:val="0"/>
            <w:sz w:val="24"/>
            <w:szCs w:val="24"/>
            <w:u w:val="single"/>
          </w:rPr>
          <w:t>原链接：</w:t>
        </w:r>
        <w:r w:rsidRPr="005E7BAC">
          <w:rPr>
            <w:rFonts w:ascii="Segoe UI" w:eastAsia="宋体" w:hAnsi="Segoe UI" w:cs="Segoe UI"/>
            <w:color w:val="0366D6"/>
            <w:kern w:val="0"/>
            <w:sz w:val="24"/>
            <w:szCs w:val="24"/>
            <w:u w:val="single"/>
          </w:rPr>
          <w:t>Why can`t I switch on a String</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88" w:history="1">
        <w:r w:rsidRPr="005E7BAC">
          <w:rPr>
            <w:rFonts w:ascii="Segoe UI" w:eastAsia="宋体" w:hAnsi="Segoe UI" w:cs="Segoe UI"/>
            <w:color w:val="0366D6"/>
            <w:kern w:val="0"/>
            <w:sz w:val="24"/>
            <w:szCs w:val="24"/>
            <w:u w:val="single"/>
          </w:rPr>
          <w:t>可参考中文文章《</w:t>
        </w:r>
        <w:r w:rsidRPr="005E7BAC">
          <w:rPr>
            <w:rFonts w:ascii="Segoe UI" w:eastAsia="宋体" w:hAnsi="Segoe UI" w:cs="Segoe UI"/>
            <w:color w:val="0366D6"/>
            <w:kern w:val="0"/>
            <w:sz w:val="24"/>
            <w:szCs w:val="24"/>
            <w:u w:val="single"/>
          </w:rPr>
          <w:t>Java</w:t>
        </w:r>
        <w:r w:rsidRPr="005E7BAC">
          <w:rPr>
            <w:rFonts w:ascii="Segoe UI" w:eastAsia="宋体" w:hAnsi="Segoe UI" w:cs="Segoe UI"/>
            <w:color w:val="0366D6"/>
            <w:kern w:val="0"/>
            <w:sz w:val="24"/>
            <w:szCs w:val="24"/>
            <w:u w:val="single"/>
          </w:rPr>
          <w:t>中字符串</w:t>
        </w:r>
        <w:r w:rsidRPr="005E7BAC">
          <w:rPr>
            <w:rFonts w:ascii="Segoe UI" w:eastAsia="宋体" w:hAnsi="Segoe UI" w:cs="Segoe UI"/>
            <w:color w:val="0366D6"/>
            <w:kern w:val="0"/>
            <w:sz w:val="24"/>
            <w:szCs w:val="24"/>
            <w:u w:val="single"/>
          </w:rPr>
          <w:t>switch</w:t>
        </w:r>
        <w:r w:rsidRPr="005E7BAC">
          <w:rPr>
            <w:rFonts w:ascii="Segoe UI" w:eastAsia="宋体" w:hAnsi="Segoe UI" w:cs="Segoe UI"/>
            <w:color w:val="0366D6"/>
            <w:kern w:val="0"/>
            <w:sz w:val="24"/>
            <w:szCs w:val="24"/>
            <w:u w:val="single"/>
          </w:rPr>
          <w:t>的实现细节》</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89" w:history="1">
        <w:r w:rsidRPr="005E7BAC">
          <w:rPr>
            <w:rFonts w:ascii="Segoe UI" w:eastAsia="宋体" w:hAnsi="Segoe UI" w:cs="Segoe UI"/>
            <w:b/>
            <w:bCs/>
            <w:color w:val="0366D6"/>
            <w:kern w:val="0"/>
            <w:sz w:val="36"/>
            <w:szCs w:val="36"/>
            <w:u w:val="single"/>
          </w:rPr>
          <w:t xml:space="preserve">25. </w:t>
        </w:r>
        <w:r w:rsidRPr="005E7BAC">
          <w:rPr>
            <w:rFonts w:ascii="Segoe UI" w:eastAsia="宋体" w:hAnsi="Segoe UI" w:cs="Segoe UI"/>
            <w:b/>
            <w:bCs/>
            <w:color w:val="0366D6"/>
            <w:kern w:val="0"/>
            <w:sz w:val="36"/>
            <w:szCs w:val="36"/>
            <w:u w:val="single"/>
          </w:rPr>
          <w:t>比较</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枚举成员使用</w:t>
        </w:r>
        <w:r w:rsidRPr="005E7BAC">
          <w:rPr>
            <w:rFonts w:ascii="Segoe UI" w:eastAsia="宋体" w:hAnsi="Segoe UI" w:cs="Segoe UI"/>
            <w:b/>
            <w:bCs/>
            <w:color w:val="0366D6"/>
            <w:kern w:val="0"/>
            <w:sz w:val="36"/>
            <w:szCs w:val="36"/>
            <w:u w:val="single"/>
          </w:rPr>
          <w:t>equal</w:t>
        </w:r>
        <w:r w:rsidRPr="005E7BAC">
          <w:rPr>
            <w:rFonts w:ascii="Segoe UI" w:eastAsia="宋体" w:hAnsi="Segoe UI" w:cs="Segoe UI"/>
            <w:b/>
            <w:bCs/>
            <w:color w:val="0366D6"/>
            <w:kern w:val="0"/>
            <w:sz w:val="36"/>
            <w:szCs w:val="36"/>
            <w:u w:val="single"/>
          </w:rPr>
          <w:t>还是</w:t>
        </w:r>
        <w:r w:rsidRPr="005E7BAC">
          <w:rPr>
            <w:rFonts w:ascii="Segoe UI" w:eastAsia="宋体" w:hAnsi="Segoe UI" w:cs="Segoe UI"/>
            <w:b/>
            <w:bCs/>
            <w:color w:val="0366D6"/>
            <w:kern w:val="0"/>
            <w:sz w:val="36"/>
            <w:szCs w:val="36"/>
            <w:u w:val="single"/>
          </w:rPr>
          <w:t>==</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比较</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枚举成员使用</w:t>
      </w:r>
      <w:r w:rsidRPr="005E7BAC">
        <w:rPr>
          <w:rFonts w:ascii="Segoe UI" w:eastAsia="宋体" w:hAnsi="Segoe UI" w:cs="Segoe UI"/>
          <w:b/>
          <w:bCs/>
          <w:color w:val="24292E"/>
          <w:kern w:val="0"/>
          <w:sz w:val="30"/>
          <w:szCs w:val="30"/>
        </w:rPr>
        <w:t>equal</w:t>
      </w:r>
      <w:r w:rsidRPr="005E7BAC">
        <w:rPr>
          <w:rFonts w:ascii="Segoe UI" w:eastAsia="宋体" w:hAnsi="Segoe UI" w:cs="Segoe UI"/>
          <w:b/>
          <w:bCs/>
          <w:color w:val="24292E"/>
          <w:kern w:val="0"/>
          <w:sz w:val="30"/>
          <w:szCs w:val="30"/>
        </w:rPr>
        <w:t>还是</w:t>
      </w:r>
      <w:r w:rsidRPr="005E7BAC">
        <w:rPr>
          <w:rFonts w:ascii="Segoe UI" w:eastAsia="宋体" w:hAnsi="Segoe UI" w:cs="Segoe UI"/>
          <w:b/>
          <w:bCs/>
          <w:color w:val="24292E"/>
          <w:kern w:val="0"/>
          <w:sz w:val="30"/>
          <w:szCs w:val="3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我知道</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枚举会被编译成一个包含私有构造参数和一堆静态方法的类，当去比较两个枚举的时候，总是使用</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方法，例如：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useEnums(</w:t>
      </w:r>
      <w:r w:rsidRPr="005E7BAC">
        <w:rPr>
          <w:rFonts w:ascii="Consolas" w:eastAsia="宋体" w:hAnsi="Consolas" w:cs="Consolas"/>
          <w:color w:val="333333"/>
          <w:kern w:val="0"/>
          <w:sz w:val="20"/>
          <w:szCs w:val="20"/>
        </w:rPr>
        <w:t>SomeEnum</w:t>
      </w:r>
      <w:r w:rsidRPr="005E7BAC">
        <w:rPr>
          <w:rFonts w:ascii="Consolas" w:eastAsia="宋体" w:hAnsi="Consolas" w:cs="Consolas"/>
          <w:color w:val="24292E"/>
          <w:kern w:val="0"/>
          <w:sz w:val="20"/>
          <w:szCs w:val="20"/>
        </w:rPr>
        <w:t xml:space="preserve"> 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w:t>
      </w:r>
      <w:r w:rsidRPr="005E7BAC">
        <w:rPr>
          <w:rFonts w:ascii="Consolas" w:eastAsia="宋体" w:hAnsi="Consolas" w:cs="Consolas"/>
          <w:color w:val="333333"/>
          <w:kern w:val="0"/>
          <w:sz w:val="20"/>
          <w:szCs w:val="20"/>
        </w:rPr>
        <w:t>SomeEnum</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SOME_ENUM_VALUE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除此之外，我也可以使用</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替代</w:t>
      </w:r>
      <w:r w:rsidRPr="005E7BAC">
        <w:rPr>
          <w:rFonts w:ascii="Segoe UI" w:eastAsia="宋体" w:hAnsi="Segoe UI" w:cs="Segoe UI"/>
          <w:color w:val="24292E"/>
          <w:kern w:val="0"/>
          <w:sz w:val="24"/>
          <w:szCs w:val="24"/>
        </w:rPr>
        <w:t xml:space="preserve">equals() </w:t>
      </w:r>
      <w:r w:rsidRPr="005E7BAC">
        <w:rPr>
          <w:rFonts w:ascii="Segoe UI" w:eastAsia="宋体" w:hAnsi="Segoe UI" w:cs="Segoe UI"/>
          <w:color w:val="24292E"/>
          <w:kern w:val="0"/>
          <w:sz w:val="24"/>
          <w:szCs w:val="24"/>
        </w:rPr>
        <w:t>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useEnums2(</w:t>
      </w:r>
      <w:r w:rsidRPr="005E7BAC">
        <w:rPr>
          <w:rFonts w:ascii="Consolas" w:eastAsia="宋体" w:hAnsi="Consolas" w:cs="Consolas"/>
          <w:color w:val="333333"/>
          <w:kern w:val="0"/>
          <w:sz w:val="20"/>
          <w:szCs w:val="20"/>
        </w:rPr>
        <w:t>SomeEnum</w:t>
      </w:r>
      <w:r w:rsidRPr="005E7BAC">
        <w:rPr>
          <w:rFonts w:ascii="Consolas" w:eastAsia="宋体" w:hAnsi="Consolas" w:cs="Consolas"/>
          <w:color w:val="24292E"/>
          <w:kern w:val="0"/>
          <w:sz w:val="20"/>
          <w:szCs w:val="20"/>
        </w:rPr>
        <w:t xml:space="preserve"> 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SomeEnum</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SOME_ENUM_VALUE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我有</w:t>
      </w:r>
      <w:r w:rsidRPr="005E7BAC">
        <w:rPr>
          <w:rFonts w:ascii="Segoe UI" w:eastAsia="宋体" w:hAnsi="Segoe UI" w:cs="Segoe UI"/>
          <w:color w:val="24292E"/>
          <w:kern w:val="0"/>
          <w:sz w:val="24"/>
          <w:szCs w:val="24"/>
        </w:rPr>
        <w:t>5</w:t>
      </w:r>
      <w:r w:rsidRPr="005E7BAC">
        <w:rPr>
          <w:rFonts w:ascii="Segoe UI" w:eastAsia="宋体" w:hAnsi="Segoe UI" w:cs="Segoe UI"/>
          <w:color w:val="24292E"/>
          <w:kern w:val="0"/>
          <w:sz w:val="24"/>
          <w:szCs w:val="24"/>
        </w:rPr>
        <w:t>年以上的</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编程经验，并且我想我也懂得</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equals() </w:t>
      </w:r>
      <w:r w:rsidRPr="005E7BAC">
        <w:rPr>
          <w:rFonts w:ascii="Segoe UI" w:eastAsia="宋体" w:hAnsi="Segoe UI" w:cs="Segoe UI"/>
          <w:color w:val="24292E"/>
          <w:kern w:val="0"/>
          <w:sz w:val="24"/>
          <w:szCs w:val="24"/>
        </w:rPr>
        <w:t>之间的区别，但是我仍然觉得很困惑，哪一个操作符才是我该使用的。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二者皆对，如果你看过枚举的源码，你会发现在源码中，</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也仅仅非常简单的</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我使用</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，因为无论如何，这个左值是可以为</w:t>
      </w:r>
      <w:r w:rsidRPr="005E7BAC">
        <w:rPr>
          <w:rFonts w:ascii="Segoe UI" w:eastAsia="宋体" w:hAnsi="Segoe UI" w:cs="Segoe UI"/>
          <w:color w:val="24292E"/>
          <w:kern w:val="0"/>
          <w:sz w:val="24"/>
          <w:szCs w:val="24"/>
        </w:rPr>
        <w:t xml:space="preserve"> null</w:t>
      </w:r>
      <w:r w:rsidRPr="005E7BAC">
        <w:rPr>
          <w:rFonts w:ascii="Segoe UI" w:eastAsia="宋体" w:hAnsi="Segoe UI" w:cs="Segoe UI"/>
          <w:color w:val="24292E"/>
          <w:kern w:val="0"/>
          <w:sz w:val="24"/>
          <w:szCs w:val="24"/>
        </w:rPr>
        <w:t>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译者补充</w:t>
      </w:r>
      <w:r w:rsidRPr="005E7BAC">
        <w:rPr>
          <w:rFonts w:ascii="Segoe UI" w:eastAsia="宋体" w:hAnsi="Segoe UI" w:cs="Segoe UI"/>
          <w:color w:val="24292E"/>
          <w:kern w:val="0"/>
          <w:sz w:val="24"/>
          <w:szCs w:val="24"/>
        </w:rPr>
        <w:t xml:space="preserve"> java.lang.Enum </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 xml:space="preserve">Equals </w:t>
      </w:r>
      <w:r w:rsidRPr="005E7BAC">
        <w:rPr>
          <w:rFonts w:ascii="Segoe UI" w:eastAsia="宋体" w:hAnsi="Segoe UI" w:cs="Segoe UI"/>
          <w:color w:val="24292E"/>
          <w:kern w:val="0"/>
          <w:sz w:val="24"/>
          <w:szCs w:val="24"/>
        </w:rPr>
        <w:t>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equals(</w:t>
      </w:r>
      <w:r w:rsidRPr="005E7BAC">
        <w:rPr>
          <w:rFonts w:ascii="Consolas" w:eastAsia="宋体" w:hAnsi="Consolas" w:cs="Consolas"/>
          <w:color w:val="333333"/>
          <w:kern w:val="0"/>
          <w:sz w:val="20"/>
          <w:szCs w:val="20"/>
        </w:rPr>
        <w:t>Object</w:t>
      </w:r>
      <w:r w:rsidRPr="005E7BAC">
        <w:rPr>
          <w:rFonts w:ascii="Consolas" w:eastAsia="宋体" w:hAnsi="Consolas" w:cs="Consolas"/>
          <w:color w:val="24292E"/>
          <w:kern w:val="0"/>
          <w:sz w:val="20"/>
          <w:szCs w:val="20"/>
        </w:rPr>
        <w:t xml:space="preserve"> other)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other;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额外答案</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能在枚举中使用</w:t>
      </w:r>
      <w:r w:rsidRPr="005E7BAC">
        <w:rPr>
          <w:rFonts w:ascii="Segoe UI" w:eastAsia="宋体" w:hAnsi="Segoe UI" w:cs="Segoe UI"/>
          <w:b/>
          <w:bCs/>
          <w:color w:val="24292E"/>
          <w:kern w:val="0"/>
          <w:sz w:val="24"/>
          <w:szCs w:val="24"/>
        </w:rPr>
        <w:t xml:space="preserve"> == </w:t>
      </w:r>
      <w:r w:rsidRPr="005E7BAC">
        <w:rPr>
          <w:rFonts w:ascii="Segoe UI" w:eastAsia="宋体" w:hAnsi="Segoe UI" w:cs="Segoe UI"/>
          <w:b/>
          <w:bCs/>
          <w:color w:val="24292E"/>
          <w:kern w:val="0"/>
          <w:sz w:val="24"/>
          <w:szCs w:val="24"/>
        </w:rPr>
        <w:t>进行判断？</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答案是肯定的，因为枚举有着严格的实例化控制，所以你可以用</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去做比较符，这个用法，在官方文档中也有明确的说明。</w:t>
      </w:r>
    </w:p>
    <w:p w:rsidR="005E7BAC" w:rsidRPr="005E7BAC" w:rsidRDefault="005E7BAC" w:rsidP="005E7BAC">
      <w:pPr>
        <w:widowControl/>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lastRenderedPageBreak/>
        <w:t xml:space="preserve">JLS 8.9 Enums </w:t>
      </w:r>
      <w:r w:rsidRPr="005E7BAC">
        <w:rPr>
          <w:rFonts w:ascii="Segoe UI" w:eastAsia="宋体" w:hAnsi="Segoe UI" w:cs="Segoe UI"/>
          <w:color w:val="6A737D"/>
          <w:kern w:val="0"/>
          <w:sz w:val="24"/>
          <w:szCs w:val="24"/>
        </w:rPr>
        <w:t>一个枚举类型除了定义的那些枚举常量外没有其他实例了。</w:t>
      </w:r>
      <w:r w:rsidRPr="005E7BAC">
        <w:rPr>
          <w:rFonts w:ascii="Segoe UI" w:eastAsia="宋体" w:hAnsi="Segoe UI" w:cs="Segoe UI"/>
          <w:color w:val="6A737D"/>
          <w:kern w:val="0"/>
          <w:sz w:val="24"/>
          <w:szCs w:val="24"/>
        </w:rPr>
        <w:t xml:space="preserve"> </w:t>
      </w:r>
      <w:r w:rsidRPr="005E7BAC">
        <w:rPr>
          <w:rFonts w:ascii="Segoe UI" w:eastAsia="宋体" w:hAnsi="Segoe UI" w:cs="Segoe UI"/>
          <w:color w:val="6A737D"/>
          <w:kern w:val="0"/>
          <w:sz w:val="24"/>
          <w:szCs w:val="24"/>
        </w:rPr>
        <w:t>试图明确地说明一种枚举类型是会导致编译期异常。在枚举中</w:t>
      </w:r>
      <w:r w:rsidRPr="005E7BAC">
        <w:rPr>
          <w:rFonts w:ascii="Segoe UI" w:eastAsia="宋体" w:hAnsi="Segoe UI" w:cs="Segoe UI"/>
          <w:color w:val="6A737D"/>
          <w:kern w:val="0"/>
          <w:sz w:val="24"/>
          <w:szCs w:val="24"/>
        </w:rPr>
        <w:t>final clone</w:t>
      </w:r>
      <w:r w:rsidRPr="005E7BAC">
        <w:rPr>
          <w:rFonts w:ascii="Segoe UI" w:eastAsia="宋体" w:hAnsi="Segoe UI" w:cs="Segoe UI"/>
          <w:color w:val="6A737D"/>
          <w:kern w:val="0"/>
          <w:sz w:val="24"/>
          <w:szCs w:val="24"/>
        </w:rPr>
        <w:t>方法确保枚举常量从不会被克隆，而且序列化机制会确保从不会因为反序列化而创造复制的实例。枚举类型的反射实例化也是被禁止的。总之，以上内容确保了除了定义的枚举常量之外，没有枚举类型实例。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因为每个枚举常量只有一个实例，所以如果在比较两个参考值，至少有一个涉及到枚举常量时，允许使用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代替</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方法在枚举类中是一个</w:t>
      </w:r>
      <w:r w:rsidRPr="005E7BAC">
        <w:rPr>
          <w:rFonts w:ascii="Segoe UI" w:eastAsia="宋体" w:hAnsi="Segoe UI" w:cs="Segoe UI"/>
          <w:color w:val="24292E"/>
          <w:kern w:val="0"/>
          <w:sz w:val="24"/>
          <w:szCs w:val="24"/>
        </w:rPr>
        <w:t>final</w:t>
      </w:r>
      <w:r w:rsidRPr="005E7BAC">
        <w:rPr>
          <w:rFonts w:ascii="Segoe UI" w:eastAsia="宋体" w:hAnsi="Segoe UI" w:cs="Segoe UI"/>
          <w:color w:val="24292E"/>
          <w:kern w:val="0"/>
          <w:sz w:val="24"/>
          <w:szCs w:val="24"/>
        </w:rPr>
        <w:t>方法，在参数和返回结果时，很少调用父类的</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方法，因此是一种恒等的比较。）</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什么时候</w:t>
      </w:r>
      <w:r w:rsidRPr="005E7BAC">
        <w:rPr>
          <w:rFonts w:ascii="Segoe UI" w:eastAsia="宋体" w:hAnsi="Segoe UI" w:cs="Segoe UI"/>
          <w:b/>
          <w:bCs/>
          <w:color w:val="24292E"/>
          <w:kern w:val="0"/>
          <w:sz w:val="24"/>
          <w:szCs w:val="24"/>
        </w:rPr>
        <w:t xml:space="preserve"> == </w:t>
      </w:r>
      <w:r w:rsidRPr="005E7BAC">
        <w:rPr>
          <w:rFonts w:ascii="Segoe UI" w:eastAsia="宋体" w:hAnsi="Segoe UI" w:cs="Segoe UI"/>
          <w:b/>
          <w:bCs/>
          <w:color w:val="24292E"/>
          <w:kern w:val="0"/>
          <w:sz w:val="24"/>
          <w:szCs w:val="24"/>
        </w:rPr>
        <w:t>和</w:t>
      </w:r>
      <w:r w:rsidRPr="005E7BAC">
        <w:rPr>
          <w:rFonts w:ascii="Segoe UI" w:eastAsia="宋体" w:hAnsi="Segoe UI" w:cs="Segoe UI"/>
          <w:b/>
          <w:bCs/>
          <w:color w:val="24292E"/>
          <w:kern w:val="0"/>
          <w:sz w:val="24"/>
          <w:szCs w:val="24"/>
        </w:rPr>
        <w:t xml:space="preserve"> equals </w:t>
      </w:r>
      <w:r w:rsidRPr="005E7BAC">
        <w:rPr>
          <w:rFonts w:ascii="Segoe UI" w:eastAsia="宋体" w:hAnsi="Segoe UI" w:cs="Segoe UI"/>
          <w:b/>
          <w:bCs/>
          <w:color w:val="24292E"/>
          <w:kern w:val="0"/>
          <w:sz w:val="24"/>
          <w:szCs w:val="24"/>
        </w:rPr>
        <w:t>不一样？</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As a reminder, it needs to be said that generally, == is NOT a viable alternative to equals. When it is, however (such as with enum), there are two important differences to consider: </w:t>
      </w:r>
      <w:r w:rsidRPr="005E7BAC">
        <w:rPr>
          <w:rFonts w:ascii="Segoe UI" w:eastAsia="宋体" w:hAnsi="Segoe UI" w:cs="Segoe UI"/>
          <w:color w:val="24292E"/>
          <w:kern w:val="0"/>
          <w:sz w:val="24"/>
          <w:szCs w:val="24"/>
        </w:rPr>
        <w:t>通常来说</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不是一个</w:t>
      </w:r>
      <w:r w:rsidRPr="005E7BAC">
        <w:rPr>
          <w:rFonts w:ascii="Segoe UI" w:eastAsia="宋体" w:hAnsi="Segoe UI" w:cs="Segoe UI"/>
          <w:color w:val="24292E"/>
          <w:kern w:val="0"/>
          <w:sz w:val="24"/>
          <w:szCs w:val="24"/>
        </w:rPr>
        <w:t xml:space="preserve"> equals</w:t>
      </w:r>
      <w:r w:rsidRPr="005E7BAC">
        <w:rPr>
          <w:rFonts w:ascii="Segoe UI" w:eastAsia="宋体" w:hAnsi="Segoe UI" w:cs="Segoe UI"/>
          <w:color w:val="24292E"/>
          <w:kern w:val="0"/>
          <w:sz w:val="24"/>
          <w:szCs w:val="24"/>
        </w:rPr>
        <w:t>的一个备选方案，无论如何有</w:t>
      </w: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个重要的不同处需要考虑：</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 xml:space="preserve">== </w:t>
      </w:r>
      <w:r w:rsidRPr="005E7BAC">
        <w:rPr>
          <w:rFonts w:ascii="Segoe UI" w:eastAsia="宋体" w:hAnsi="Segoe UI" w:cs="Segoe UI"/>
          <w:b/>
          <w:bCs/>
          <w:color w:val="24292E"/>
          <w:kern w:val="0"/>
          <w:szCs w:val="21"/>
        </w:rPr>
        <w:t>不会抛出</w:t>
      </w:r>
      <w:r w:rsidRPr="005E7BAC">
        <w:rPr>
          <w:rFonts w:ascii="Segoe UI" w:eastAsia="宋体" w:hAnsi="Segoe UI" w:cs="Segoe UI"/>
          <w:b/>
          <w:bCs/>
          <w:color w:val="24292E"/>
          <w:kern w:val="0"/>
          <w:szCs w:val="21"/>
        </w:rPr>
        <w:t xml:space="preserve"> NullPointerException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enum</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Color</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0086B3"/>
          <w:kern w:val="0"/>
          <w:sz w:val="20"/>
          <w:szCs w:val="20"/>
        </w:rPr>
        <w:t>BLACK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WHITE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Color</w:t>
      </w:r>
      <w:r w:rsidRPr="005E7BAC">
        <w:rPr>
          <w:rFonts w:ascii="Consolas" w:eastAsia="宋体" w:hAnsi="Consolas" w:cs="Consolas"/>
          <w:color w:val="24292E"/>
          <w:kern w:val="0"/>
          <w:sz w:val="20"/>
          <w:szCs w:val="20"/>
        </w:rPr>
        <w:t xml:space="preserve"> nothing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(nothing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Color</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BLACK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runs fine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(nothing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w:t>
      </w:r>
      <w:r w:rsidRPr="005E7BAC">
        <w:rPr>
          <w:rFonts w:ascii="Consolas" w:eastAsia="宋体" w:hAnsi="Consolas" w:cs="Consolas"/>
          <w:color w:val="333333"/>
          <w:kern w:val="0"/>
          <w:sz w:val="20"/>
          <w:szCs w:val="20"/>
        </w:rPr>
        <w:t>Color</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BLACK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throws NullPointerException</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 xml:space="preserve">== </w:t>
      </w:r>
      <w:r w:rsidRPr="005E7BAC">
        <w:rPr>
          <w:rFonts w:ascii="Segoe UI" w:eastAsia="宋体" w:hAnsi="Segoe UI" w:cs="Segoe UI"/>
          <w:b/>
          <w:bCs/>
          <w:color w:val="24292E"/>
          <w:kern w:val="0"/>
          <w:szCs w:val="21"/>
        </w:rPr>
        <w:t>在编译期检测类型兼容性</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enum</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Color</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0086B3"/>
          <w:kern w:val="0"/>
          <w:sz w:val="20"/>
          <w:szCs w:val="20"/>
        </w:rPr>
        <w:t>BLACK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WHITE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enum</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Chiral</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0086B3"/>
          <w:kern w:val="0"/>
          <w:sz w:val="20"/>
          <w:szCs w:val="20"/>
        </w:rPr>
        <w:t>LEFT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RIGHT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Color</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BLACK</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w:t>
      </w:r>
      <w:r w:rsidRPr="005E7BAC">
        <w:rPr>
          <w:rFonts w:ascii="Consolas" w:eastAsia="宋体" w:hAnsi="Consolas" w:cs="Consolas"/>
          <w:color w:val="333333"/>
          <w:kern w:val="0"/>
          <w:sz w:val="20"/>
          <w:szCs w:val="20"/>
        </w:rPr>
        <w:t>Chiral</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LEFT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compiles fine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Color</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BLACK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Chiral</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LEFT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DOESN'T COMPILE!!! Incompatible types!</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什么时候使用</w:t>
      </w:r>
      <w:r w:rsidRPr="005E7BAC">
        <w:rPr>
          <w:rFonts w:ascii="Segoe UI" w:eastAsia="宋体" w:hAnsi="Segoe UI" w:cs="Segoe UI"/>
          <w:b/>
          <w:bCs/>
          <w:color w:val="24292E"/>
          <w:kern w:val="0"/>
          <w:sz w:val="24"/>
          <w:szCs w:val="24"/>
        </w:rPr>
        <w:t xml:space="preserve"> == </w:t>
      </w:r>
      <w:r w:rsidRPr="005E7BAC">
        <w:rPr>
          <w:rFonts w:ascii="Segoe UI" w:eastAsia="宋体" w:hAnsi="Segoe UI" w:cs="Segoe UI"/>
          <w:b/>
          <w:bCs/>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 xml:space="preserve">Bloch specifically mentions that immutable classes that have proper control over their instances can guarantee to their clients that == is usable. enum is specifically mentioned to exemplify. </w:t>
      </w:r>
      <w:r w:rsidRPr="005E7BAC">
        <w:rPr>
          <w:rFonts w:ascii="Segoe UI" w:eastAsia="宋体" w:hAnsi="Segoe UI" w:cs="Segoe UI"/>
          <w:color w:val="24292E"/>
          <w:kern w:val="0"/>
          <w:sz w:val="24"/>
          <w:szCs w:val="24"/>
        </w:rPr>
        <w:t>具体来说，那些提供恰当实例控制的不可变类能够保证</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是可用的，枚举刚好符合这个条件。</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考虑静态工厂方法代替构造器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它使得不可变的类可以确保不会存在两个相等的实例，即当且仅当</w:t>
      </w:r>
      <w:r w:rsidRPr="005E7BAC">
        <w:rPr>
          <w:rFonts w:ascii="Segoe UI" w:eastAsia="宋体" w:hAnsi="Segoe UI" w:cs="Segoe UI"/>
          <w:color w:val="24292E"/>
          <w:kern w:val="0"/>
          <w:sz w:val="24"/>
          <w:szCs w:val="24"/>
        </w:rPr>
        <w:t>a==b</w:t>
      </w:r>
      <w:r w:rsidRPr="005E7BAC">
        <w:rPr>
          <w:rFonts w:ascii="Segoe UI" w:eastAsia="宋体" w:hAnsi="Segoe UI" w:cs="Segoe UI"/>
          <w:color w:val="24292E"/>
          <w:kern w:val="0"/>
          <w:sz w:val="24"/>
          <w:szCs w:val="24"/>
        </w:rPr>
        <w:t>的时候才有</w:t>
      </w:r>
      <w:r w:rsidRPr="005E7BAC">
        <w:rPr>
          <w:rFonts w:ascii="Segoe UI" w:eastAsia="宋体" w:hAnsi="Segoe UI" w:cs="Segoe UI"/>
          <w:color w:val="24292E"/>
          <w:kern w:val="0"/>
          <w:sz w:val="24"/>
          <w:szCs w:val="24"/>
        </w:rPr>
        <w:t>a.equals(b)</w:t>
      </w:r>
      <w:r w:rsidRPr="005E7BAC">
        <w:rPr>
          <w:rFonts w:ascii="Segoe UI" w:eastAsia="宋体" w:hAnsi="Segoe UI" w:cs="Segoe UI"/>
          <w:color w:val="24292E"/>
          <w:kern w:val="0"/>
          <w:sz w:val="24"/>
          <w:szCs w:val="24"/>
        </w:rPr>
        <w:t>为</w:t>
      </w:r>
      <w:r w:rsidRPr="005E7BAC">
        <w:rPr>
          <w:rFonts w:ascii="Segoe UI" w:eastAsia="宋体" w:hAnsi="Segoe UI" w:cs="Segoe UI"/>
          <w:color w:val="24292E"/>
          <w:kern w:val="0"/>
          <w:sz w:val="24"/>
          <w:szCs w:val="24"/>
        </w:rPr>
        <w:t>true</w:t>
      </w:r>
      <w:r w:rsidRPr="005E7BAC">
        <w:rPr>
          <w:rFonts w:ascii="Segoe UI" w:eastAsia="宋体" w:hAnsi="Segoe UI" w:cs="Segoe UI"/>
          <w:color w:val="24292E"/>
          <w:kern w:val="0"/>
          <w:sz w:val="24"/>
          <w:szCs w:val="24"/>
        </w:rPr>
        <w:t>。如果类保证了这一点，它的客户端可以使用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操作符来代替</w:t>
      </w:r>
      <w:r w:rsidRPr="005E7BAC">
        <w:rPr>
          <w:rFonts w:ascii="Segoe UI" w:eastAsia="宋体" w:hAnsi="Segoe UI" w:cs="Segoe UI"/>
          <w:color w:val="24292E"/>
          <w:kern w:val="0"/>
          <w:sz w:val="24"/>
          <w:szCs w:val="24"/>
        </w:rPr>
        <w:t>equals</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Object</w:t>
      </w:r>
      <w:r w:rsidRPr="005E7BAC">
        <w:rPr>
          <w:rFonts w:ascii="Segoe UI" w:eastAsia="宋体" w:hAnsi="Segoe UI" w:cs="Segoe UI"/>
          <w:color w:val="24292E"/>
          <w:kern w:val="0"/>
          <w:sz w:val="24"/>
          <w:szCs w:val="24"/>
        </w:rPr>
        <w:t>）方法，这样可以提升性能。枚举类型保证了这一点</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总而言之，在枚举比较上使用</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因为：</w:t>
      </w:r>
    </w:p>
    <w:p w:rsidR="005E7BAC" w:rsidRPr="005E7BAC" w:rsidRDefault="005E7BAC" w:rsidP="005E7BAC">
      <w:pPr>
        <w:widowControl/>
        <w:numPr>
          <w:ilvl w:val="0"/>
          <w:numId w:val="18"/>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能正常工作</w:t>
      </w:r>
    </w:p>
    <w:p w:rsidR="005E7BAC" w:rsidRPr="005E7BAC" w:rsidRDefault="005E7BAC" w:rsidP="005E7BAC">
      <w:pPr>
        <w:widowControl/>
        <w:numPr>
          <w:ilvl w:val="0"/>
          <w:numId w:val="18"/>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更快</w:t>
      </w:r>
    </w:p>
    <w:p w:rsidR="005E7BAC" w:rsidRPr="005E7BAC" w:rsidRDefault="005E7BAC" w:rsidP="005E7BAC">
      <w:pPr>
        <w:widowControl/>
        <w:numPr>
          <w:ilvl w:val="0"/>
          <w:numId w:val="18"/>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运行时是安全的</w:t>
      </w:r>
    </w:p>
    <w:p w:rsidR="005E7BAC" w:rsidRPr="005E7BAC" w:rsidRDefault="005E7BAC" w:rsidP="005E7BAC">
      <w:pPr>
        <w:widowControl/>
        <w:numPr>
          <w:ilvl w:val="0"/>
          <w:numId w:val="18"/>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编译期也是安全的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stackoverlfow</w:t>
      </w:r>
      <w:r w:rsidRPr="005E7BAC">
        <w:rPr>
          <w:rFonts w:ascii="Segoe UI" w:eastAsia="宋体" w:hAnsi="Segoe UI" w:cs="Segoe UI"/>
          <w:color w:val="24292E"/>
          <w:kern w:val="0"/>
          <w:sz w:val="24"/>
          <w:szCs w:val="24"/>
        </w:rPr>
        <w:t>链接：</w:t>
      </w:r>
      <w:hyperlink r:id="rId90" w:history="1">
        <w:r w:rsidRPr="005E7BAC">
          <w:rPr>
            <w:rFonts w:ascii="Segoe UI" w:eastAsia="宋体" w:hAnsi="Segoe UI" w:cs="Segoe UI"/>
            <w:color w:val="0366D6"/>
            <w:kern w:val="0"/>
            <w:sz w:val="24"/>
            <w:szCs w:val="24"/>
            <w:u w:val="single"/>
          </w:rPr>
          <w:t>http://stackoverflow.com/questions/1750435/comparing-java-enum-members-or-equals</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1" w:history="1">
        <w:r w:rsidRPr="005E7BAC">
          <w:rPr>
            <w:rFonts w:ascii="Segoe UI" w:eastAsia="宋体" w:hAnsi="Segoe UI" w:cs="Segoe UI"/>
            <w:b/>
            <w:bCs/>
            <w:color w:val="0366D6"/>
            <w:kern w:val="0"/>
            <w:sz w:val="36"/>
            <w:szCs w:val="36"/>
            <w:u w:val="single"/>
          </w:rPr>
          <w:t xml:space="preserve">26. </w:t>
        </w:r>
        <w:r w:rsidRPr="005E7BAC">
          <w:rPr>
            <w:rFonts w:ascii="Segoe UI" w:eastAsia="宋体" w:hAnsi="Segoe UI" w:cs="Segoe UI"/>
            <w:b/>
            <w:bCs/>
            <w:color w:val="0366D6"/>
            <w:kern w:val="0"/>
            <w:sz w:val="36"/>
            <w:szCs w:val="36"/>
            <w:u w:val="single"/>
          </w:rPr>
          <w:t>用</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怎么创建一个文件并向该文件写文本内容</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用</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怎么创建一个文件并向该文件写文本内容</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问：在</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里最简单的创建文件写文件的方法是什么</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最佳答案</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创建一个文本文件（注意：如果该文件存在，则会覆盖该文件）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PrintWriter</w:t>
      </w:r>
      <w:r w:rsidRPr="005E7BAC">
        <w:rPr>
          <w:rFonts w:ascii="Consolas" w:eastAsia="宋体" w:hAnsi="Consolas" w:cs="Consolas"/>
          <w:color w:val="24292E"/>
          <w:kern w:val="0"/>
          <w:sz w:val="20"/>
          <w:szCs w:val="20"/>
        </w:rPr>
        <w:t xml:space="preserve"> writer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PrintWriter</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"the-file-name.txt"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"UTF-8"</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"The first line"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"The second line"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创建一个二进制文件（同样会覆盖这文件）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 xml:space="preserve"> out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"the-file-name"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Java 7+ </w:t>
      </w:r>
      <w:r w:rsidRPr="005E7BAC">
        <w:rPr>
          <w:rFonts w:ascii="Segoe UI" w:eastAsia="宋体" w:hAnsi="Segoe UI" w:cs="Segoe UI"/>
          <w:color w:val="24292E"/>
          <w:kern w:val="0"/>
          <w:sz w:val="24"/>
          <w:szCs w:val="24"/>
        </w:rPr>
        <w:t>用户可以用</w:t>
      </w:r>
      <w:hyperlink r:id="rId92" w:history="1">
        <w:r w:rsidRPr="005E7BAC">
          <w:rPr>
            <w:rFonts w:ascii="Consolas" w:eastAsia="宋体" w:hAnsi="Consolas" w:cs="Consolas"/>
            <w:color w:val="0366D6"/>
            <w:kern w:val="0"/>
            <w:sz w:val="20"/>
            <w:szCs w:val="20"/>
          </w:rPr>
          <w:t>File</w:t>
        </w:r>
      </w:hyperlink>
      <w:r w:rsidRPr="005E7BAC">
        <w:rPr>
          <w:rFonts w:ascii="Segoe UI" w:eastAsia="宋体" w:hAnsi="Segoe UI" w:cs="Segoe UI"/>
          <w:color w:val="24292E"/>
          <w:kern w:val="0"/>
          <w:sz w:val="24"/>
          <w:szCs w:val="24"/>
        </w:rPr>
        <w:t>类来写文件</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创建一个文本文件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lines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Arrays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asList(</w:t>
      </w:r>
      <w:r w:rsidRPr="005E7BAC">
        <w:rPr>
          <w:rFonts w:ascii="Consolas" w:eastAsia="宋体" w:hAnsi="Consolas" w:cs="Consolas"/>
          <w:color w:val="183691"/>
          <w:kern w:val="0"/>
          <w:sz w:val="20"/>
          <w:szCs w:val="20"/>
        </w:rPr>
        <w:t>"The first line"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"The second line"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Path</w:t>
      </w:r>
      <w:r w:rsidRPr="005E7BAC">
        <w:rPr>
          <w:rFonts w:ascii="Consolas" w:eastAsia="宋体" w:hAnsi="Consolas" w:cs="Consolas"/>
          <w:color w:val="24292E"/>
          <w:kern w:val="0"/>
          <w:sz w:val="20"/>
          <w:szCs w:val="20"/>
        </w:rPr>
        <w:t xml:space="preserve"> file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"the-file-name.txt"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write(file, lines, </w:t>
      </w:r>
      <w:r w:rsidRPr="005E7BAC">
        <w:rPr>
          <w:rFonts w:ascii="Consolas" w:eastAsia="宋体" w:hAnsi="Consolas" w:cs="Consolas"/>
          <w:color w:val="333333"/>
          <w:kern w:val="0"/>
          <w:sz w:val="20"/>
          <w:szCs w:val="20"/>
        </w:rPr>
        <w:t>Charset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forName(</w:t>
      </w:r>
      <w:r w:rsidRPr="005E7BAC">
        <w:rPr>
          <w:rFonts w:ascii="Consolas" w:eastAsia="宋体" w:hAnsi="Consolas" w:cs="Consolas"/>
          <w:color w:val="183691"/>
          <w:kern w:val="0"/>
          <w:sz w:val="20"/>
          <w:szCs w:val="20"/>
        </w:rPr>
        <w:t>"UTF-8"</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//Files.write(file, lines, Charset.forName("UTF-8"), StandardOpenOption.APPEND);</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创建一个二进制文件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Path</w:t>
      </w:r>
      <w:r w:rsidRPr="005E7BAC">
        <w:rPr>
          <w:rFonts w:ascii="Consolas" w:eastAsia="宋体" w:hAnsi="Consolas" w:cs="Consolas"/>
          <w:color w:val="24292E"/>
          <w:kern w:val="0"/>
          <w:sz w:val="20"/>
          <w:szCs w:val="20"/>
        </w:rPr>
        <w:t xml:space="preserve"> file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"the-file-name"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write(file, 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//Files.write(file, data, StandardOpenOption.APPEND);</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其他的答案（</w:t>
      </w:r>
      <w:r w:rsidRPr="005E7BAC">
        <w:rPr>
          <w:rFonts w:ascii="Segoe UI" w:eastAsia="宋体" w:hAnsi="Segoe UI" w:cs="Segoe UI"/>
          <w:b/>
          <w:bCs/>
          <w:color w:val="24292E"/>
          <w:kern w:val="0"/>
          <w:sz w:val="30"/>
          <w:szCs w:val="30"/>
        </w:rPr>
        <w:t>1</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 7+</w:t>
      </w:r>
      <w:r w:rsidRPr="005E7BAC">
        <w:rPr>
          <w:rFonts w:ascii="Segoe UI" w:eastAsia="宋体" w:hAnsi="Segoe UI" w:cs="Segoe UI"/>
          <w:color w:val="24292E"/>
          <w:kern w:val="0"/>
          <w:sz w:val="24"/>
          <w:szCs w:val="24"/>
        </w:rPr>
        <w:t>中</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Writer</w:t>
      </w:r>
      <w:r w:rsidRPr="005E7BAC">
        <w:rPr>
          <w:rFonts w:ascii="Consolas" w:eastAsia="宋体" w:hAnsi="Consolas" w:cs="Consolas"/>
          <w:color w:val="24292E"/>
          <w:kern w:val="0"/>
          <w:sz w:val="20"/>
          <w:szCs w:val="20"/>
        </w:rPr>
        <w:t xml:space="preserve"> writer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BufferedWriter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"filename.txt"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"utf-8"</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183691"/>
          <w:kern w:val="0"/>
          <w:sz w:val="20"/>
          <w:szCs w:val="20"/>
        </w:rPr>
        <w:t>"something"</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还有一些实用的方法如下：</w:t>
      </w:r>
    </w:p>
    <w:p w:rsidR="005E7BAC" w:rsidRPr="005E7BAC" w:rsidRDefault="005E7BAC" w:rsidP="005E7BAC">
      <w:pPr>
        <w:widowControl/>
        <w:numPr>
          <w:ilvl w:val="0"/>
          <w:numId w:val="19"/>
        </w:numPr>
        <w:spacing w:beforeAutospacing="1" w:afterAutospacing="1"/>
        <w:jc w:val="left"/>
        <w:rPr>
          <w:rFonts w:ascii="Segoe UI" w:eastAsia="宋体" w:hAnsi="Segoe UI" w:cs="Segoe UI"/>
          <w:color w:val="24292E"/>
          <w:kern w:val="0"/>
          <w:sz w:val="24"/>
          <w:szCs w:val="24"/>
        </w:rPr>
      </w:pPr>
      <w:hyperlink r:id="rId93" w:anchor="writeStringToFile%28java.io.File,%20java.lang.String,%20java.nio.charset.Charset%29" w:history="1">
        <w:r w:rsidRPr="005E7BAC">
          <w:rPr>
            <w:rFonts w:ascii="Consolas" w:eastAsia="宋体" w:hAnsi="Consolas" w:cs="Consolas"/>
            <w:color w:val="0366D6"/>
            <w:kern w:val="0"/>
            <w:sz w:val="20"/>
            <w:szCs w:val="20"/>
          </w:rPr>
          <w:t>FileUtils.writeStringtoFile(..)</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来自于</w:t>
      </w:r>
      <w:r w:rsidRPr="005E7BAC">
        <w:rPr>
          <w:rFonts w:ascii="Segoe UI" w:eastAsia="宋体" w:hAnsi="Segoe UI" w:cs="Segoe UI"/>
          <w:color w:val="24292E"/>
          <w:kern w:val="0"/>
          <w:sz w:val="24"/>
          <w:szCs w:val="24"/>
        </w:rPr>
        <w:t xml:space="preserve"> commons-io </w:t>
      </w:r>
      <w:r w:rsidRPr="005E7BAC">
        <w:rPr>
          <w:rFonts w:ascii="Segoe UI" w:eastAsia="宋体" w:hAnsi="Segoe UI" w:cs="Segoe UI"/>
          <w:color w:val="24292E"/>
          <w:kern w:val="0"/>
          <w:sz w:val="24"/>
          <w:szCs w:val="24"/>
        </w:rPr>
        <w:t>包</w:t>
      </w:r>
    </w:p>
    <w:p w:rsidR="005E7BAC" w:rsidRPr="005E7BAC" w:rsidRDefault="005E7BAC" w:rsidP="005E7BAC">
      <w:pPr>
        <w:widowControl/>
        <w:numPr>
          <w:ilvl w:val="0"/>
          <w:numId w:val="19"/>
        </w:numPr>
        <w:spacing w:afterAutospacing="1"/>
        <w:jc w:val="left"/>
        <w:rPr>
          <w:rFonts w:ascii="Segoe UI" w:eastAsia="宋体" w:hAnsi="Segoe UI" w:cs="Segoe UI"/>
          <w:color w:val="24292E"/>
          <w:kern w:val="0"/>
          <w:sz w:val="24"/>
          <w:szCs w:val="24"/>
        </w:rPr>
      </w:pPr>
      <w:hyperlink r:id="rId94" w:anchor="write%28java.lang.CharSequence,%20java.io.File,%20java.nio.charset.Charset%29" w:history="1">
        <w:r w:rsidRPr="005E7BAC">
          <w:rPr>
            <w:rFonts w:ascii="Consolas" w:eastAsia="宋体" w:hAnsi="Consolas" w:cs="Consolas"/>
            <w:color w:val="0366D6"/>
            <w:kern w:val="0"/>
            <w:sz w:val="20"/>
            <w:szCs w:val="20"/>
          </w:rPr>
          <w:t>Files.write(..)</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来自于</w:t>
      </w:r>
      <w:r w:rsidRPr="005E7BAC">
        <w:rPr>
          <w:rFonts w:ascii="Segoe UI" w:eastAsia="宋体" w:hAnsi="Segoe UI" w:cs="Segoe UI"/>
          <w:color w:val="24292E"/>
          <w:kern w:val="0"/>
          <w:sz w:val="24"/>
          <w:szCs w:val="24"/>
        </w:rPr>
        <w:t xml:space="preserve"> guava</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Note also that you can use a FileWriter, but it uses the default encoding, which is often a bad idea - it's best to specify the encoding explicitly. </w:t>
      </w:r>
      <w:r w:rsidRPr="005E7BAC">
        <w:rPr>
          <w:rFonts w:ascii="Segoe UI" w:eastAsia="宋体" w:hAnsi="Segoe UI" w:cs="Segoe UI"/>
          <w:color w:val="24292E"/>
          <w:kern w:val="0"/>
          <w:sz w:val="24"/>
          <w:szCs w:val="24"/>
        </w:rPr>
        <w:t>还要注意可以使用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FileWriter</w:t>
      </w:r>
      <w:r w:rsidRPr="005E7BAC">
        <w:rPr>
          <w:rFonts w:ascii="Segoe UI" w:eastAsia="宋体" w:hAnsi="Segoe UI" w:cs="Segoe UI"/>
          <w:color w:val="24292E"/>
          <w:kern w:val="0"/>
          <w:sz w:val="24"/>
          <w:szCs w:val="24"/>
        </w:rPr>
        <w:t>，但是它使用的是默认编码，这不是很好的方法，最好是明确指定编码</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下面是来自于</w:t>
      </w:r>
      <w:r w:rsidRPr="005E7BAC">
        <w:rPr>
          <w:rFonts w:ascii="Segoe UI" w:eastAsia="宋体" w:hAnsi="Segoe UI" w:cs="Segoe UI"/>
          <w:color w:val="24292E"/>
          <w:kern w:val="0"/>
          <w:sz w:val="24"/>
          <w:szCs w:val="24"/>
        </w:rPr>
        <w:t>prior-to-java-7</w:t>
      </w:r>
      <w:r w:rsidRPr="005E7BAC">
        <w:rPr>
          <w:rFonts w:ascii="Segoe UI" w:eastAsia="宋体" w:hAnsi="Segoe UI" w:cs="Segoe UI"/>
          <w:color w:val="24292E"/>
          <w:kern w:val="0"/>
          <w:sz w:val="24"/>
          <w:szCs w:val="24"/>
        </w:rPr>
        <w:t>的原始方法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Writer</w:t>
      </w:r>
      <w:r w:rsidRPr="005E7BAC">
        <w:rPr>
          <w:rFonts w:ascii="Consolas" w:eastAsia="宋体" w:hAnsi="Consolas" w:cs="Consolas"/>
          <w:color w:val="24292E"/>
          <w:kern w:val="0"/>
          <w:sz w:val="20"/>
          <w:szCs w:val="20"/>
        </w:rPr>
        <w:t xml:space="preserve"> writer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BufferedWriter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"filename.txt"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"utf-8"</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183691"/>
          <w:kern w:val="0"/>
          <w:sz w:val="20"/>
          <w:szCs w:val="20"/>
        </w:rPr>
        <w:t>"Something"</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ex)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report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finally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close();}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Exception</w:t>
      </w:r>
      <w:r w:rsidRPr="005E7BAC">
        <w:rPr>
          <w:rFonts w:ascii="Consolas" w:eastAsia="宋体" w:hAnsi="Consolas" w:cs="Consolas"/>
          <w:color w:val="24292E"/>
          <w:kern w:val="0"/>
          <w:sz w:val="20"/>
          <w:szCs w:val="20"/>
        </w:rPr>
        <w:t xml:space="preserve"> ex) {</w:t>
      </w:r>
      <w:r w:rsidRPr="005E7BAC">
        <w:rPr>
          <w:rFonts w:ascii="Consolas" w:eastAsia="宋体" w:hAnsi="Consolas" w:cs="Consolas"/>
          <w:color w:val="969896"/>
          <w:kern w:val="0"/>
          <w:sz w:val="20"/>
          <w:szCs w:val="20"/>
        </w:rPr>
        <w:t>/*ignore*/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可以看</w:t>
      </w:r>
      <w:hyperlink r:id="rId95" w:history="1">
        <w:r w:rsidRPr="005E7BAC">
          <w:rPr>
            <w:rFonts w:ascii="Consolas" w:eastAsia="宋体" w:hAnsi="Consolas" w:cs="Consolas"/>
            <w:color w:val="0366D6"/>
            <w:kern w:val="0"/>
            <w:sz w:val="20"/>
            <w:szCs w:val="20"/>
          </w:rPr>
          <w:t>Reading, Writing, and Creating Files</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包含</w:t>
      </w:r>
      <w:r w:rsidRPr="005E7BAC">
        <w:rPr>
          <w:rFonts w:ascii="Segoe UI" w:eastAsia="宋体" w:hAnsi="Segoe UI" w:cs="Segoe UI"/>
          <w:color w:val="24292E"/>
          <w:kern w:val="0"/>
          <w:sz w:val="24"/>
          <w:szCs w:val="24"/>
        </w:rPr>
        <w:t>NIO2)</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其他答案（</w:t>
      </w:r>
      <w:r w:rsidRPr="005E7BAC">
        <w:rPr>
          <w:rFonts w:ascii="Segoe UI" w:eastAsia="宋体" w:hAnsi="Segoe UI" w:cs="Segoe UI"/>
          <w:b/>
          <w:bCs/>
          <w:color w:val="24292E"/>
          <w:kern w:val="0"/>
          <w:sz w:val="30"/>
          <w:szCs w:val="30"/>
        </w:rPr>
        <w:t>2</w:t>
      </w:r>
      <w:r w:rsidRPr="005E7BAC">
        <w:rPr>
          <w:rFonts w:ascii="Segoe UI" w:eastAsia="宋体" w:hAnsi="Segoe UI" w:cs="Segoe UI"/>
          <w:b/>
          <w:bCs/>
          <w:color w:val="24292E"/>
          <w:kern w:val="0"/>
          <w:sz w:val="30"/>
          <w:szCs w:val="3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Program</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args</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text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"Hello world"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BufferedWriter</w:t>
      </w: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 xml:space="preserve"> file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"example.txt"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BufferedWriter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FileWriter</w:t>
      </w:r>
      <w:r w:rsidRPr="005E7BAC">
        <w:rPr>
          <w:rFonts w:ascii="Consolas" w:eastAsia="宋体" w:hAnsi="Consolas" w:cs="Consolas"/>
          <w:color w:val="24292E"/>
          <w:kern w:val="0"/>
          <w:sz w:val="20"/>
          <w:szCs w:val="20"/>
        </w:rPr>
        <w:t>(file));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write(text);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printStackTrace();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finally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xml:space="preserve"> )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其他答案（</w:t>
      </w:r>
      <w:r w:rsidRPr="005E7BAC">
        <w:rPr>
          <w:rFonts w:ascii="Segoe UI" w:eastAsia="宋体" w:hAnsi="Segoe UI" w:cs="Segoe UI"/>
          <w:b/>
          <w:bCs/>
          <w:color w:val="24292E"/>
          <w:kern w:val="0"/>
          <w:sz w:val="30"/>
          <w:szCs w:val="30"/>
        </w:rPr>
        <w:t>3</w:t>
      </w:r>
      <w:r w:rsidRPr="005E7BAC">
        <w:rPr>
          <w:rFonts w:ascii="Segoe UI" w:eastAsia="宋体" w:hAnsi="Segoe UI" w:cs="Segoe UI"/>
          <w:b/>
          <w:bCs/>
          <w:color w:val="24292E"/>
          <w:kern w:val="0"/>
          <w:sz w:val="30"/>
          <w:szCs w:val="3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如果已经有想要写到文件中的内容，</w:t>
      </w:r>
      <w:hyperlink r:id="rId96" w:history="1">
        <w:r w:rsidRPr="005E7BAC">
          <w:rPr>
            <w:rFonts w:ascii="Consolas" w:eastAsia="宋体" w:hAnsi="Consolas" w:cs="Consolas"/>
            <w:color w:val="0366D6"/>
            <w:kern w:val="0"/>
            <w:sz w:val="20"/>
            <w:szCs w:val="20"/>
          </w:rPr>
          <w:t>java.nio.file.Files</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作为</w:t>
      </w:r>
      <w:r w:rsidRPr="005E7BAC">
        <w:rPr>
          <w:rFonts w:ascii="Segoe UI" w:eastAsia="宋体" w:hAnsi="Segoe UI" w:cs="Segoe UI"/>
          <w:color w:val="24292E"/>
          <w:kern w:val="0"/>
          <w:sz w:val="24"/>
          <w:szCs w:val="24"/>
        </w:rPr>
        <w:t xml:space="preserve"> Java 7 </w:t>
      </w:r>
      <w:r w:rsidRPr="005E7BAC">
        <w:rPr>
          <w:rFonts w:ascii="Segoe UI" w:eastAsia="宋体" w:hAnsi="Segoe UI" w:cs="Segoe UI"/>
          <w:color w:val="24292E"/>
          <w:kern w:val="0"/>
          <w:sz w:val="24"/>
          <w:szCs w:val="24"/>
        </w:rPr>
        <w:t>附加部分的</w:t>
      </w:r>
      <w:r w:rsidRPr="005E7BAC">
        <w:rPr>
          <w:rFonts w:ascii="Segoe UI" w:eastAsia="宋体" w:hAnsi="Segoe UI" w:cs="Segoe UI"/>
          <w:color w:val="24292E"/>
          <w:kern w:val="0"/>
          <w:sz w:val="24"/>
          <w:szCs w:val="24"/>
        </w:rPr>
        <w:t>native I/O</w:t>
      </w:r>
      <w:r w:rsidRPr="005E7BAC">
        <w:rPr>
          <w:rFonts w:ascii="Segoe UI" w:eastAsia="宋体" w:hAnsi="Segoe UI" w:cs="Segoe UI"/>
          <w:color w:val="24292E"/>
          <w:kern w:val="0"/>
          <w:sz w:val="24"/>
          <w:szCs w:val="24"/>
        </w:rPr>
        <w:t>，提供了简单高效的方法来实现你的目标</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基本上创建文件，写文件只需要一行，而且是只需一个方法调用！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下面的例子创建并且写了</w:t>
      </w:r>
      <w:r w:rsidRPr="005E7BAC">
        <w:rPr>
          <w:rFonts w:ascii="Segoe UI" w:eastAsia="宋体" w:hAnsi="Segoe UI" w:cs="Segoe UI"/>
          <w:color w:val="24292E"/>
          <w:kern w:val="0"/>
          <w:sz w:val="24"/>
          <w:szCs w:val="24"/>
        </w:rPr>
        <w:t>6</w:t>
      </w:r>
      <w:r w:rsidRPr="005E7BAC">
        <w:rPr>
          <w:rFonts w:ascii="Segoe UI" w:eastAsia="宋体" w:hAnsi="Segoe UI" w:cs="Segoe UI"/>
          <w:color w:val="24292E"/>
          <w:kern w:val="0"/>
          <w:sz w:val="24"/>
          <w:szCs w:val="24"/>
        </w:rPr>
        <w:t>个不同的文件来展示是怎么使用的</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Charset</w:t>
      </w:r>
      <w:r w:rsidRPr="005E7BAC">
        <w:rPr>
          <w:rFonts w:ascii="Consolas" w:eastAsia="宋体" w:hAnsi="Consolas" w:cs="Consolas"/>
          <w:color w:val="24292E"/>
          <w:kern w:val="0"/>
          <w:sz w:val="20"/>
          <w:szCs w:val="20"/>
        </w:rPr>
        <w:t xml:space="preserve"> utf8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StandardCharsets</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UTF_8</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lines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Arrays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asList(</w:t>
      </w:r>
      <w:r w:rsidRPr="005E7BAC">
        <w:rPr>
          <w:rFonts w:ascii="Consolas" w:eastAsia="宋体" w:hAnsi="Consolas" w:cs="Consolas"/>
          <w:color w:val="183691"/>
          <w:kern w:val="0"/>
          <w:sz w:val="20"/>
          <w:szCs w:val="20"/>
        </w:rPr>
        <w:t>"1st line"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"2nd line"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4</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"file1.bin"</w:t>
      </w:r>
      <w:r w:rsidRPr="005E7BAC">
        <w:rPr>
          <w:rFonts w:ascii="Consolas" w:eastAsia="宋体" w:hAnsi="Consolas" w:cs="Consolas"/>
          <w:color w:val="24292E"/>
          <w:kern w:val="0"/>
          <w:sz w:val="20"/>
          <w:szCs w:val="20"/>
        </w:rPr>
        <w:t>), 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"file2.bin"</w:t>
      </w:r>
      <w:r w:rsidRPr="005E7BAC">
        <w:rPr>
          <w:rFonts w:ascii="Consolas" w:eastAsia="宋体" w:hAnsi="Consolas" w:cs="Consolas"/>
          <w:color w:val="24292E"/>
          <w:kern w:val="0"/>
          <w:sz w:val="20"/>
          <w:szCs w:val="20"/>
        </w:rPr>
        <w:t>), 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StandardOpenOption</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CREATE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StandardOpenOption</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APPEND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"file3.txt"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"content"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getBytes());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"file4.txt"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"content"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getBytes(utf8));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"file5.txt"</w:t>
      </w:r>
      <w:r w:rsidRPr="005E7BAC">
        <w:rPr>
          <w:rFonts w:ascii="Consolas" w:eastAsia="宋体" w:hAnsi="Consolas" w:cs="Consolas"/>
          <w:color w:val="24292E"/>
          <w:kern w:val="0"/>
          <w:sz w:val="20"/>
          <w:szCs w:val="20"/>
        </w:rPr>
        <w:t>), lines, utf8);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"file6.txt"</w:t>
      </w:r>
      <w:r w:rsidRPr="005E7BAC">
        <w:rPr>
          <w:rFonts w:ascii="Consolas" w:eastAsia="宋体" w:hAnsi="Consolas" w:cs="Consolas"/>
          <w:color w:val="24292E"/>
          <w:kern w:val="0"/>
          <w:sz w:val="20"/>
          <w:szCs w:val="20"/>
        </w:rPr>
        <w:t>), lines, utf8,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StandardOpenOption</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CREATE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StandardOpenOption</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APPEND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printStackTrace();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其他答案（</w:t>
      </w:r>
      <w:r w:rsidRPr="005E7BAC">
        <w:rPr>
          <w:rFonts w:ascii="Segoe UI" w:eastAsia="宋体" w:hAnsi="Segoe UI" w:cs="Segoe UI"/>
          <w:b/>
          <w:bCs/>
          <w:color w:val="24292E"/>
          <w:kern w:val="0"/>
          <w:sz w:val="30"/>
          <w:szCs w:val="30"/>
        </w:rPr>
        <w:t>4</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下面是一个小程序来创建和写文件。该版本的代码比较长，但是可以容易理解</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java.io.BufferedWriter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java.io.File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java.io.FileOutputStream</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java.io.IOException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java.io.OutputStreamWriter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java.io.Writer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writer</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writing</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//Whatever the file path is.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 xml:space="preserve"> statText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"E:/Java/Reference/bin/images/statsTest.txt"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 xml:space="preserve"> is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(statText);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OutputStreamWriter</w:t>
      </w:r>
      <w:r w:rsidRPr="005E7BAC">
        <w:rPr>
          <w:rFonts w:ascii="Consolas" w:eastAsia="宋体" w:hAnsi="Consolas" w:cs="Consolas"/>
          <w:color w:val="24292E"/>
          <w:kern w:val="0"/>
          <w:sz w:val="20"/>
          <w:szCs w:val="20"/>
        </w:rPr>
        <w:t xml:space="preserve"> osw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OutputStreamWriter</w:t>
      </w:r>
      <w:r w:rsidRPr="005E7BAC">
        <w:rPr>
          <w:rFonts w:ascii="Consolas" w:eastAsia="宋体" w:hAnsi="Consolas" w:cs="Consolas"/>
          <w:color w:val="24292E"/>
          <w:kern w:val="0"/>
          <w:sz w:val="20"/>
          <w:szCs w:val="20"/>
        </w:rPr>
        <w:t xml:space="preserve">(is);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Writer</w:t>
      </w:r>
      <w:r w:rsidRPr="005E7BAC">
        <w:rPr>
          <w:rFonts w:ascii="Consolas" w:eastAsia="宋体" w:hAnsi="Consolas" w:cs="Consolas"/>
          <w:color w:val="24292E"/>
          <w:kern w:val="0"/>
          <w:sz w:val="20"/>
          <w:szCs w:val="20"/>
        </w:rPr>
        <w:t xml:space="preserve"> w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BufferedWriter</w:t>
      </w:r>
      <w:r w:rsidRPr="005E7BAC">
        <w:rPr>
          <w:rFonts w:ascii="Consolas" w:eastAsia="宋体" w:hAnsi="Consolas" w:cs="Consolas"/>
          <w:color w:val="24292E"/>
          <w:kern w:val="0"/>
          <w:sz w:val="20"/>
          <w:szCs w:val="20"/>
        </w:rPr>
        <w:t>(osw);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w:t>
      </w:r>
      <w:r w:rsidRPr="005E7BAC">
        <w:rPr>
          <w:rFonts w:ascii="Consolas" w:eastAsia="宋体" w:hAnsi="Consolas" w:cs="Consolas"/>
          <w:color w:val="183691"/>
          <w:kern w:val="0"/>
          <w:sz w:val="20"/>
          <w:szCs w:val="20"/>
        </w:rPr>
        <w:t>"POTATO!!!"</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err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183691"/>
          <w:kern w:val="0"/>
          <w:sz w:val="20"/>
          <w:szCs w:val="20"/>
        </w:rPr>
        <w:t>"Problem writing to the file statsTest.txt"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w:t>
      </w:r>
      <w:r w:rsidRPr="005E7BAC">
        <w:rPr>
          <w:rFonts w:ascii="Consolas" w:eastAsia="宋体" w:hAnsi="Consolas" w:cs="Consolas"/>
          <w:color w:val="ED6A43"/>
          <w:kern w:val="0"/>
          <w:sz w:val="20"/>
          <w:szCs w:val="20"/>
        </w:rPr>
        <w:t>args</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 write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writer();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97" w:history="1">
        <w:r w:rsidRPr="005E7BAC">
          <w:rPr>
            <w:rFonts w:ascii="Segoe UI" w:eastAsia="宋体" w:hAnsi="Segoe UI" w:cs="Segoe UI"/>
            <w:color w:val="0366D6"/>
            <w:kern w:val="0"/>
            <w:sz w:val="24"/>
            <w:szCs w:val="24"/>
            <w:u w:val="single"/>
          </w:rPr>
          <w:t>http://stackoverflow.com/questions/2885173/how-to-create-a-file-and-write-to-a-file-in-java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98" w:history="1">
        <w:r w:rsidRPr="005E7BAC">
          <w:rPr>
            <w:rFonts w:ascii="Segoe UI" w:eastAsia="宋体" w:hAnsi="Segoe UI" w:cs="Segoe UI"/>
            <w:b/>
            <w:bCs/>
            <w:color w:val="0366D6"/>
            <w:kern w:val="0"/>
            <w:sz w:val="36"/>
            <w:szCs w:val="36"/>
            <w:u w:val="single"/>
          </w:rPr>
          <w:t xml:space="preserve">27. serialVersionUID </w:t>
        </w:r>
        <w:r w:rsidRPr="005E7BAC">
          <w:rPr>
            <w:rFonts w:ascii="Segoe UI" w:eastAsia="宋体" w:hAnsi="Segoe UI" w:cs="Segoe UI"/>
            <w:b/>
            <w:bCs/>
            <w:color w:val="0366D6"/>
            <w:kern w:val="0"/>
            <w:sz w:val="36"/>
            <w:szCs w:val="36"/>
            <w:u w:val="single"/>
          </w:rPr>
          <w:t>有什么作用？该如何使用？</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 xml:space="preserve">serialVersionUID </w:t>
      </w:r>
      <w:r w:rsidRPr="005E7BAC">
        <w:rPr>
          <w:rFonts w:ascii="Segoe UI" w:eastAsia="宋体" w:hAnsi="Segoe UI" w:cs="Segoe UI"/>
          <w:b/>
          <w:bCs/>
          <w:color w:val="24292E"/>
          <w:kern w:val="0"/>
          <w:sz w:val="30"/>
          <w:szCs w:val="30"/>
        </w:rPr>
        <w:t>有什么作用？该如何使用？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当一个对象实现</w:t>
      </w:r>
      <w:r w:rsidRPr="005E7BAC">
        <w:rPr>
          <w:rFonts w:ascii="Segoe UI" w:eastAsia="宋体" w:hAnsi="Segoe UI" w:cs="Segoe UI"/>
          <w:color w:val="24292E"/>
          <w:kern w:val="0"/>
          <w:sz w:val="24"/>
          <w:szCs w:val="24"/>
        </w:rPr>
        <w:t xml:space="preserve"> Serializable </w:t>
      </w:r>
      <w:r w:rsidRPr="005E7BAC">
        <w:rPr>
          <w:rFonts w:ascii="Segoe UI" w:eastAsia="宋体" w:hAnsi="Segoe UI" w:cs="Segoe UI"/>
          <w:color w:val="24292E"/>
          <w:kern w:val="0"/>
          <w:sz w:val="24"/>
          <w:szCs w:val="24"/>
        </w:rPr>
        <w:t>接口时，多数</w:t>
      </w:r>
      <w:r w:rsidRPr="005E7BAC">
        <w:rPr>
          <w:rFonts w:ascii="Segoe UI" w:eastAsia="宋体" w:hAnsi="Segoe UI" w:cs="Segoe UI"/>
          <w:color w:val="24292E"/>
          <w:kern w:val="0"/>
          <w:sz w:val="24"/>
          <w:szCs w:val="24"/>
        </w:rPr>
        <w:t xml:space="preserve"> ide </w:t>
      </w:r>
      <w:r w:rsidRPr="005E7BAC">
        <w:rPr>
          <w:rFonts w:ascii="Segoe UI" w:eastAsia="宋体" w:hAnsi="Segoe UI" w:cs="Segoe UI"/>
          <w:color w:val="24292E"/>
          <w:kern w:val="0"/>
          <w:sz w:val="24"/>
          <w:szCs w:val="24"/>
        </w:rPr>
        <w:t>会提示声明一个静态常量</w:t>
      </w:r>
      <w:r w:rsidRPr="005E7BAC">
        <w:rPr>
          <w:rFonts w:ascii="Segoe UI" w:eastAsia="宋体" w:hAnsi="Segoe UI" w:cs="Segoe UI"/>
          <w:color w:val="24292E"/>
          <w:kern w:val="0"/>
          <w:sz w:val="24"/>
          <w:szCs w:val="24"/>
        </w:rPr>
        <w:t xml:space="preserve"> serialVersionUID(</w:t>
      </w:r>
      <w:r w:rsidRPr="005E7BAC">
        <w:rPr>
          <w:rFonts w:ascii="Segoe UI" w:eastAsia="宋体" w:hAnsi="Segoe UI" w:cs="Segoe UI"/>
          <w:color w:val="24292E"/>
          <w:kern w:val="0"/>
          <w:sz w:val="24"/>
          <w:szCs w:val="24"/>
        </w:rPr>
        <w:t>版本标识），那</w:t>
      </w:r>
      <w:r w:rsidRPr="005E7BAC">
        <w:rPr>
          <w:rFonts w:ascii="Segoe UI" w:eastAsia="宋体" w:hAnsi="Segoe UI" w:cs="Segoe UI"/>
          <w:color w:val="24292E"/>
          <w:kern w:val="0"/>
          <w:sz w:val="24"/>
          <w:szCs w:val="24"/>
        </w:rPr>
        <w:t xml:space="preserve"> serialVersionUID </w:t>
      </w:r>
      <w:r w:rsidRPr="005E7BAC">
        <w:rPr>
          <w:rFonts w:ascii="Segoe UI" w:eastAsia="宋体" w:hAnsi="Segoe UI" w:cs="Segoe UI"/>
          <w:color w:val="24292E"/>
          <w:kern w:val="0"/>
          <w:sz w:val="24"/>
          <w:szCs w:val="24"/>
        </w:rPr>
        <w:t>到底有什么作用呢？应该如何使用</w:t>
      </w:r>
      <w:r w:rsidRPr="005E7BAC">
        <w:rPr>
          <w:rFonts w:ascii="Segoe UI" w:eastAsia="宋体" w:hAnsi="Segoe UI" w:cs="Segoe UI"/>
          <w:color w:val="24292E"/>
          <w:kern w:val="0"/>
          <w:sz w:val="24"/>
          <w:szCs w:val="24"/>
        </w:rPr>
        <w:t xml:space="preserve"> serialVersionUID </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 xml:space="preserve">serialVersionUID </w:t>
      </w:r>
      <w:r w:rsidRPr="005E7BAC">
        <w:rPr>
          <w:rFonts w:ascii="Segoe UI" w:eastAsia="宋体" w:hAnsi="Segoe UI" w:cs="Segoe UI"/>
          <w:color w:val="24292E"/>
          <w:kern w:val="0"/>
          <w:sz w:val="24"/>
          <w:szCs w:val="24"/>
        </w:rPr>
        <w:t>是实现</w:t>
      </w:r>
      <w:r w:rsidRPr="005E7BAC">
        <w:rPr>
          <w:rFonts w:ascii="Segoe UI" w:eastAsia="宋体" w:hAnsi="Segoe UI" w:cs="Segoe UI"/>
          <w:color w:val="24292E"/>
          <w:kern w:val="0"/>
          <w:sz w:val="24"/>
          <w:szCs w:val="24"/>
        </w:rPr>
        <w:t xml:space="preserve"> Serializable </w:t>
      </w:r>
      <w:r w:rsidRPr="005E7BAC">
        <w:rPr>
          <w:rFonts w:ascii="Segoe UI" w:eastAsia="宋体" w:hAnsi="Segoe UI" w:cs="Segoe UI"/>
          <w:color w:val="24292E"/>
          <w:kern w:val="0"/>
          <w:sz w:val="24"/>
          <w:szCs w:val="24"/>
        </w:rPr>
        <w:t>接口而来的，而</w:t>
      </w:r>
      <w:r w:rsidRPr="005E7BAC">
        <w:rPr>
          <w:rFonts w:ascii="Segoe UI" w:eastAsia="宋体" w:hAnsi="Segoe UI" w:cs="Segoe UI"/>
          <w:color w:val="24292E"/>
          <w:kern w:val="0"/>
          <w:sz w:val="24"/>
          <w:szCs w:val="24"/>
        </w:rPr>
        <w:t xml:space="preserve"> Serializable </w:t>
      </w:r>
      <w:r w:rsidRPr="005E7BAC">
        <w:rPr>
          <w:rFonts w:ascii="Segoe UI" w:eastAsia="宋体" w:hAnsi="Segoe UI" w:cs="Segoe UI"/>
          <w:color w:val="24292E"/>
          <w:kern w:val="0"/>
          <w:sz w:val="24"/>
          <w:szCs w:val="24"/>
        </w:rPr>
        <w:t>则是应用于</w:t>
      </w:r>
      <w:r w:rsidRPr="005E7BAC">
        <w:rPr>
          <w:rFonts w:ascii="Segoe UI" w:eastAsia="宋体" w:hAnsi="Segoe UI" w:cs="Segoe UI"/>
          <w:color w:val="24292E"/>
          <w:kern w:val="0"/>
          <w:sz w:val="24"/>
          <w:szCs w:val="24"/>
        </w:rPr>
        <w:t xml:space="preserve">Java </w:t>
      </w:r>
      <w:r w:rsidRPr="005E7BAC">
        <w:rPr>
          <w:rFonts w:ascii="Segoe UI" w:eastAsia="宋体" w:hAnsi="Segoe UI" w:cs="Segoe UI"/>
          <w:color w:val="24292E"/>
          <w:kern w:val="0"/>
          <w:sz w:val="24"/>
          <w:szCs w:val="24"/>
        </w:rPr>
        <w:t>对象序列化</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反序列化。对象的序列化主要有两种用途</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20"/>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把对象序列化成字节码，保存到指定介质上</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如磁盘等</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2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用于网络传输</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现在反过来说就是，</w:t>
      </w:r>
      <w:r w:rsidRPr="005E7BAC">
        <w:rPr>
          <w:rFonts w:ascii="Segoe UI" w:eastAsia="宋体" w:hAnsi="Segoe UI" w:cs="Segoe UI"/>
          <w:color w:val="24292E"/>
          <w:kern w:val="0"/>
          <w:sz w:val="24"/>
          <w:szCs w:val="24"/>
        </w:rPr>
        <w:t xml:space="preserve">serialVersionUID </w:t>
      </w:r>
      <w:r w:rsidRPr="005E7BAC">
        <w:rPr>
          <w:rFonts w:ascii="Segoe UI" w:eastAsia="宋体" w:hAnsi="Segoe UI" w:cs="Segoe UI"/>
          <w:color w:val="24292E"/>
          <w:kern w:val="0"/>
          <w:sz w:val="24"/>
          <w:szCs w:val="24"/>
        </w:rPr>
        <w:t>会影响到上述所提到的两种行为。那到底会造成什么影响呢？</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99" w:history="1">
        <w:r w:rsidRPr="005E7BAC">
          <w:rPr>
            <w:rFonts w:ascii="Segoe UI" w:eastAsia="宋体" w:hAnsi="Segoe UI" w:cs="Segoe UI"/>
            <w:color w:val="0366D6"/>
            <w:kern w:val="0"/>
            <w:sz w:val="24"/>
            <w:szCs w:val="24"/>
            <w:u w:val="single"/>
          </w:rPr>
          <w:t>java.io.Serializable</w:t>
        </w:r>
      </w:hyperlink>
      <w:r w:rsidRPr="005E7BAC">
        <w:rPr>
          <w:rFonts w:ascii="Segoe UI" w:eastAsia="宋体" w:hAnsi="Segoe UI" w:cs="Segoe UI"/>
          <w:color w:val="24292E"/>
          <w:kern w:val="0"/>
          <w:sz w:val="24"/>
          <w:szCs w:val="24"/>
        </w:rPr>
        <w:t xml:space="preserve"> doc </w:t>
      </w:r>
      <w:r w:rsidRPr="005E7BAC">
        <w:rPr>
          <w:rFonts w:ascii="Segoe UI" w:eastAsia="宋体" w:hAnsi="Segoe UI" w:cs="Segoe UI"/>
          <w:color w:val="24292E"/>
          <w:kern w:val="0"/>
          <w:sz w:val="24"/>
          <w:szCs w:val="24"/>
        </w:rPr>
        <w:t>文档，给出了一个相对详细解释</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serialVersionUID </w:t>
      </w:r>
      <w:r w:rsidRPr="005E7BAC">
        <w:rPr>
          <w:rFonts w:ascii="Consolas" w:eastAsia="宋体" w:hAnsi="Consolas" w:cs="Consolas"/>
          <w:color w:val="24292E"/>
          <w:kern w:val="0"/>
          <w:sz w:val="20"/>
          <w:szCs w:val="20"/>
          <w:bdr w:val="none" w:sz="0" w:space="0" w:color="auto" w:frame="1"/>
        </w:rPr>
        <w:t>是</w:t>
      </w:r>
      <w:r w:rsidRPr="005E7BAC">
        <w:rPr>
          <w:rFonts w:ascii="Consolas" w:eastAsia="宋体" w:hAnsi="Consolas" w:cs="Consolas"/>
          <w:color w:val="24292E"/>
          <w:kern w:val="0"/>
          <w:sz w:val="20"/>
          <w:szCs w:val="20"/>
          <w:bdr w:val="none" w:sz="0" w:space="0" w:color="auto" w:frame="1"/>
        </w:rPr>
        <w:t xml:space="preserve"> Java </w:t>
      </w:r>
      <w:r w:rsidRPr="005E7BAC">
        <w:rPr>
          <w:rFonts w:ascii="Consolas" w:eastAsia="宋体" w:hAnsi="Consolas" w:cs="Consolas"/>
          <w:color w:val="24292E"/>
          <w:kern w:val="0"/>
          <w:sz w:val="20"/>
          <w:szCs w:val="20"/>
          <w:bdr w:val="none" w:sz="0" w:space="0" w:color="auto" w:frame="1"/>
        </w:rPr>
        <w:t>为每个序列化类产生的版本标识，可用来保证在反序列时，发送方发送的和接受方接收的是可兼容的对象。如果接收方接收的类的</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与发送方发送的</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不一致，进行反序列时会抛出</w:t>
      </w:r>
      <w:r w:rsidRPr="005E7BAC">
        <w:rPr>
          <w:rFonts w:ascii="Consolas" w:eastAsia="宋体" w:hAnsi="Consolas" w:cs="Consolas"/>
          <w:color w:val="24292E"/>
          <w:kern w:val="0"/>
          <w:sz w:val="20"/>
          <w:szCs w:val="20"/>
          <w:bdr w:val="none" w:sz="0" w:space="0" w:color="auto" w:frame="1"/>
        </w:rPr>
        <w:t xml:space="preserve"> InvalidClassException</w:t>
      </w:r>
      <w:r w:rsidRPr="005E7BAC">
        <w:rPr>
          <w:rFonts w:ascii="Consolas" w:eastAsia="宋体" w:hAnsi="Consolas" w:cs="Consolas"/>
          <w:color w:val="24292E"/>
          <w:kern w:val="0"/>
          <w:sz w:val="20"/>
          <w:szCs w:val="20"/>
          <w:bdr w:val="none" w:sz="0" w:space="0" w:color="auto" w:frame="1"/>
        </w:rPr>
        <w:t>。序列化的类可显式声明</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的值，如下</w:t>
      </w: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ANY-ACCESS-MODIFIER static final long serialVersionUID = 1L;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当显式定义</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的值时，</w:t>
      </w:r>
      <w:r w:rsidRPr="005E7BAC">
        <w:rPr>
          <w:rFonts w:ascii="Consolas" w:eastAsia="宋体" w:hAnsi="Consolas" w:cs="Consolas"/>
          <w:color w:val="24292E"/>
          <w:kern w:val="0"/>
          <w:sz w:val="20"/>
          <w:szCs w:val="20"/>
          <w:bdr w:val="none" w:sz="0" w:space="0" w:color="auto" w:frame="1"/>
        </w:rPr>
        <w:t xml:space="preserve">Java </w:t>
      </w:r>
      <w:r w:rsidRPr="005E7BAC">
        <w:rPr>
          <w:rFonts w:ascii="Consolas" w:eastAsia="宋体" w:hAnsi="Consolas" w:cs="Consolas"/>
          <w:color w:val="24292E"/>
          <w:kern w:val="0"/>
          <w:sz w:val="20"/>
          <w:szCs w:val="20"/>
          <w:bdr w:val="none" w:sz="0" w:space="0" w:color="auto" w:frame="1"/>
        </w:rPr>
        <w:t>根据类的多个方面</w:t>
      </w:r>
      <w:r w:rsidRPr="005E7BAC">
        <w:rPr>
          <w:rFonts w:ascii="Consolas" w:eastAsia="宋体" w:hAnsi="Consolas" w:cs="Consolas"/>
          <w:color w:val="24292E"/>
          <w:kern w:val="0"/>
          <w:sz w:val="20"/>
          <w:szCs w:val="20"/>
          <w:bdr w:val="none" w:sz="0" w:space="0" w:color="auto" w:frame="1"/>
        </w:rPr>
        <w:t>(</w:t>
      </w:r>
      <w:r w:rsidRPr="005E7BAC">
        <w:rPr>
          <w:rFonts w:ascii="Consolas" w:eastAsia="宋体" w:hAnsi="Consolas" w:cs="Consolas"/>
          <w:color w:val="24292E"/>
          <w:kern w:val="0"/>
          <w:sz w:val="20"/>
          <w:szCs w:val="20"/>
          <w:bdr w:val="none" w:sz="0" w:space="0" w:color="auto" w:frame="1"/>
        </w:rPr>
        <w:t>具体可参考</w:t>
      </w:r>
      <w:r w:rsidRPr="005E7BAC">
        <w:rPr>
          <w:rFonts w:ascii="Consolas" w:eastAsia="宋体" w:hAnsi="Consolas" w:cs="Consolas"/>
          <w:color w:val="24292E"/>
          <w:kern w:val="0"/>
          <w:sz w:val="20"/>
          <w:szCs w:val="20"/>
          <w:bdr w:val="none" w:sz="0" w:space="0" w:color="auto" w:frame="1"/>
        </w:rPr>
        <w:t xml:space="preserve"> Java </w:t>
      </w:r>
      <w:r w:rsidRPr="005E7BAC">
        <w:rPr>
          <w:rFonts w:ascii="Consolas" w:eastAsia="宋体" w:hAnsi="Consolas" w:cs="Consolas"/>
          <w:color w:val="24292E"/>
          <w:kern w:val="0"/>
          <w:sz w:val="20"/>
          <w:szCs w:val="20"/>
          <w:bdr w:val="none" w:sz="0" w:space="0" w:color="auto" w:frame="1"/>
        </w:rPr>
        <w:t>序列化规范</w:t>
      </w:r>
      <w:r w:rsidRPr="005E7BAC">
        <w:rPr>
          <w:rFonts w:ascii="Consolas" w:eastAsia="宋体" w:hAnsi="Consolas" w:cs="Consolas"/>
          <w:color w:val="24292E"/>
          <w:kern w:val="0"/>
          <w:sz w:val="20"/>
          <w:szCs w:val="20"/>
          <w:bdr w:val="none" w:sz="0" w:space="0" w:color="auto" w:frame="1"/>
        </w:rPr>
        <w:t>)</w:t>
      </w:r>
      <w:r w:rsidRPr="005E7BAC">
        <w:rPr>
          <w:rFonts w:ascii="Consolas" w:eastAsia="宋体" w:hAnsi="Consolas" w:cs="Consolas"/>
          <w:color w:val="24292E"/>
          <w:kern w:val="0"/>
          <w:sz w:val="20"/>
          <w:szCs w:val="20"/>
          <w:bdr w:val="none" w:sz="0" w:space="0" w:color="auto" w:frame="1"/>
        </w:rPr>
        <w:t>动态生成一个默认的</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。尽管这样，还是建议你在每一个序列化的类中显式指定</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的值，因为不同的</w:t>
      </w:r>
      <w:r w:rsidRPr="005E7BAC">
        <w:rPr>
          <w:rFonts w:ascii="Consolas" w:eastAsia="宋体" w:hAnsi="Consolas" w:cs="Consolas"/>
          <w:color w:val="24292E"/>
          <w:kern w:val="0"/>
          <w:sz w:val="20"/>
          <w:szCs w:val="20"/>
          <w:bdr w:val="none" w:sz="0" w:space="0" w:color="auto" w:frame="1"/>
        </w:rPr>
        <w:t xml:space="preserve"> jdk </w:t>
      </w:r>
      <w:r w:rsidRPr="005E7BAC">
        <w:rPr>
          <w:rFonts w:ascii="Consolas" w:eastAsia="宋体" w:hAnsi="Consolas" w:cs="Consolas"/>
          <w:color w:val="24292E"/>
          <w:kern w:val="0"/>
          <w:sz w:val="20"/>
          <w:szCs w:val="20"/>
          <w:bdr w:val="none" w:sz="0" w:space="0" w:color="auto" w:frame="1"/>
        </w:rPr>
        <w:t>编译很可能会生成不同的</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默认值，进而导致在反序列化时抛出</w:t>
      </w:r>
      <w:r w:rsidRPr="005E7BAC">
        <w:rPr>
          <w:rFonts w:ascii="Consolas" w:eastAsia="宋体" w:hAnsi="Consolas" w:cs="Consolas"/>
          <w:color w:val="24292E"/>
          <w:kern w:val="0"/>
          <w:sz w:val="20"/>
          <w:szCs w:val="20"/>
          <w:bdr w:val="none" w:sz="0" w:space="0" w:color="auto" w:frame="1"/>
        </w:rPr>
        <w:t xml:space="preserve"> InvalidClassExceptions </w:t>
      </w:r>
      <w:r w:rsidRPr="005E7BAC">
        <w:rPr>
          <w:rFonts w:ascii="Consolas" w:eastAsia="宋体" w:hAnsi="Consolas" w:cs="Consolas"/>
          <w:color w:val="24292E"/>
          <w:kern w:val="0"/>
          <w:sz w:val="20"/>
          <w:szCs w:val="20"/>
          <w:bdr w:val="none" w:sz="0" w:space="0" w:color="auto" w:frame="1"/>
        </w:rPr>
        <w:t>异常。所以，为了保证在不同的</w:t>
      </w:r>
      <w:r w:rsidRPr="005E7BAC">
        <w:rPr>
          <w:rFonts w:ascii="Consolas" w:eastAsia="宋体" w:hAnsi="Consolas" w:cs="Consolas"/>
          <w:color w:val="24292E"/>
          <w:kern w:val="0"/>
          <w:sz w:val="20"/>
          <w:szCs w:val="20"/>
          <w:bdr w:val="none" w:sz="0" w:space="0" w:color="auto" w:frame="1"/>
        </w:rPr>
        <w:t xml:space="preserve"> jdk </w:t>
      </w:r>
      <w:r w:rsidRPr="005E7BAC">
        <w:rPr>
          <w:rFonts w:ascii="Consolas" w:eastAsia="宋体" w:hAnsi="Consolas" w:cs="Consolas"/>
          <w:color w:val="24292E"/>
          <w:kern w:val="0"/>
          <w:sz w:val="20"/>
          <w:szCs w:val="20"/>
          <w:bdr w:val="none" w:sz="0" w:space="0" w:color="auto" w:frame="1"/>
        </w:rPr>
        <w:t>编译实现中，其</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的值也一致，可序列化的类必须显式指定</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的值。另外，</w:t>
      </w:r>
      <w:r w:rsidRPr="005E7BAC">
        <w:rPr>
          <w:rFonts w:ascii="Consolas" w:eastAsia="宋体" w:hAnsi="Consolas" w:cs="Consolas"/>
          <w:color w:val="24292E"/>
          <w:kern w:val="0"/>
          <w:sz w:val="20"/>
          <w:szCs w:val="20"/>
          <w:bdr w:val="none" w:sz="0" w:space="0" w:color="auto" w:frame="1"/>
        </w:rPr>
        <w:t xml:space="preserve">serialVersionUID </w:t>
      </w:r>
      <w:r w:rsidRPr="005E7BAC">
        <w:rPr>
          <w:rFonts w:ascii="Consolas" w:eastAsia="宋体" w:hAnsi="Consolas" w:cs="Consolas"/>
          <w:color w:val="24292E"/>
          <w:kern w:val="0"/>
          <w:sz w:val="20"/>
          <w:szCs w:val="20"/>
          <w:bdr w:val="none" w:sz="0" w:space="0" w:color="auto" w:frame="1"/>
        </w:rPr>
        <w:t>的修饰符最好是</w:t>
      </w:r>
      <w:r w:rsidRPr="005E7BAC">
        <w:rPr>
          <w:rFonts w:ascii="Consolas" w:eastAsia="宋体" w:hAnsi="Consolas" w:cs="Consolas"/>
          <w:color w:val="24292E"/>
          <w:kern w:val="0"/>
          <w:sz w:val="20"/>
          <w:szCs w:val="20"/>
          <w:bdr w:val="none" w:sz="0" w:space="0" w:color="auto" w:frame="1"/>
        </w:rPr>
        <w:t xml:space="preserve"> private</w:t>
      </w:r>
      <w:r w:rsidRPr="005E7BAC">
        <w:rPr>
          <w:rFonts w:ascii="Consolas" w:eastAsia="宋体" w:hAnsi="Consolas" w:cs="Consolas"/>
          <w:color w:val="24292E"/>
          <w:kern w:val="0"/>
          <w:sz w:val="20"/>
          <w:szCs w:val="20"/>
          <w:bdr w:val="none" w:sz="0" w:space="0" w:color="auto" w:frame="1"/>
        </w:rPr>
        <w:t>，因为</w:t>
      </w:r>
      <w:r w:rsidRPr="005E7BAC">
        <w:rPr>
          <w:rFonts w:ascii="Consolas" w:eastAsia="宋体" w:hAnsi="Consolas" w:cs="Consolas"/>
          <w:color w:val="24292E"/>
          <w:kern w:val="0"/>
          <w:sz w:val="20"/>
          <w:szCs w:val="20"/>
          <w:bdr w:val="none" w:sz="0" w:space="0" w:color="auto" w:frame="1"/>
        </w:rPr>
        <w:t xml:space="preserve"> serialVersionUID </w:t>
      </w:r>
      <w:r w:rsidRPr="005E7BAC">
        <w:rPr>
          <w:rFonts w:ascii="Consolas" w:eastAsia="宋体" w:hAnsi="Consolas" w:cs="Consolas"/>
          <w:color w:val="24292E"/>
          <w:kern w:val="0"/>
          <w:sz w:val="20"/>
          <w:szCs w:val="20"/>
          <w:bdr w:val="none" w:sz="0" w:space="0" w:color="auto" w:frame="1"/>
        </w:rPr>
        <w:t>不能被继承，所以建议使用</w:t>
      </w:r>
      <w:r w:rsidRPr="005E7BAC">
        <w:rPr>
          <w:rFonts w:ascii="Consolas" w:eastAsia="宋体" w:hAnsi="Consolas" w:cs="Consolas"/>
          <w:color w:val="24292E"/>
          <w:kern w:val="0"/>
          <w:sz w:val="20"/>
          <w:szCs w:val="20"/>
          <w:bdr w:val="none" w:sz="0" w:space="0" w:color="auto" w:frame="1"/>
        </w:rPr>
        <w:t xml:space="preserve"> private </w:t>
      </w:r>
      <w:r w:rsidRPr="005E7BAC">
        <w:rPr>
          <w:rFonts w:ascii="Consolas" w:eastAsia="宋体" w:hAnsi="Consolas" w:cs="Consolas"/>
          <w:color w:val="24292E"/>
          <w:kern w:val="0"/>
          <w:sz w:val="20"/>
          <w:szCs w:val="20"/>
          <w:bdr w:val="none" w:sz="0" w:space="0" w:color="auto" w:frame="1"/>
        </w:rPr>
        <w:t>修饰</w:t>
      </w:r>
      <w:r w:rsidRPr="005E7BAC">
        <w:rPr>
          <w:rFonts w:ascii="Consolas" w:eastAsia="宋体" w:hAnsi="Consolas" w:cs="Consolas"/>
          <w:color w:val="24292E"/>
          <w:kern w:val="0"/>
          <w:sz w:val="20"/>
          <w:szCs w:val="20"/>
          <w:bdr w:val="none" w:sz="0" w:space="0" w:color="auto" w:frame="1"/>
        </w:rPr>
        <w:t xml:space="preserve"> serialVersionUID</w:t>
      </w: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举例说明如下</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现在尝试通过将一个类</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序列化到磁盘和反序列化来说明</w:t>
      </w:r>
      <w:r w:rsidRPr="005E7BAC">
        <w:rPr>
          <w:rFonts w:ascii="Segoe UI" w:eastAsia="宋体" w:hAnsi="Segoe UI" w:cs="Segoe UI"/>
          <w:color w:val="24292E"/>
          <w:kern w:val="0"/>
          <w:sz w:val="24"/>
          <w:szCs w:val="24"/>
        </w:rPr>
        <w:t xml:space="preserve"> serialVersionUID </w:t>
      </w:r>
      <w:r w:rsidRPr="005E7BAC">
        <w:rPr>
          <w:rFonts w:ascii="Segoe UI" w:eastAsia="宋体" w:hAnsi="Segoe UI" w:cs="Segoe UI"/>
          <w:color w:val="24292E"/>
          <w:kern w:val="0"/>
          <w:sz w:val="24"/>
          <w:szCs w:val="24"/>
        </w:rPr>
        <w:t>的作用</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类如下</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Person implements Serializable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final long serialVersionUID = 1L;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String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Integer 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String address;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Person()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Person(String name, Integer age, String address)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this.name =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this.age = 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this.address = address;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String toString()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"Person{"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"name='" + name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age=" + age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address='" + address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简单的测试一下：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void testversion1L() throws Exception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File file = new File("person.out");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r w:rsidRPr="005E7BAC">
        <w:rPr>
          <w:rFonts w:ascii="Consolas" w:eastAsia="宋体" w:hAnsi="Consolas" w:cs="Consolas"/>
          <w:color w:val="24292E"/>
          <w:kern w:val="0"/>
          <w:sz w:val="20"/>
          <w:szCs w:val="20"/>
          <w:bdr w:val="none" w:sz="0" w:space="0" w:color="auto" w:frame="1"/>
        </w:rPr>
        <w:t>序列化</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ObjectOutputStream oout = new ObjectOutputStream(new FileOutputStream(file));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Person person = new Person("John", 21, "</w:t>
      </w:r>
      <w:r w:rsidRPr="005E7BAC">
        <w:rPr>
          <w:rFonts w:ascii="Consolas" w:eastAsia="宋体" w:hAnsi="Consolas" w:cs="Consolas"/>
          <w:color w:val="24292E"/>
          <w:kern w:val="0"/>
          <w:sz w:val="20"/>
          <w:szCs w:val="20"/>
          <w:bdr w:val="none" w:sz="0" w:space="0" w:color="auto" w:frame="1"/>
        </w:rPr>
        <w:t>广州</w:t>
      </w: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oout.writeObject(person);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oout.close();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r w:rsidRPr="005E7BAC">
        <w:rPr>
          <w:rFonts w:ascii="Consolas" w:eastAsia="宋体" w:hAnsi="Consolas" w:cs="Consolas"/>
          <w:color w:val="24292E"/>
          <w:kern w:val="0"/>
          <w:sz w:val="20"/>
          <w:szCs w:val="20"/>
          <w:bdr w:val="none" w:sz="0" w:space="0" w:color="auto" w:frame="1"/>
        </w:rPr>
        <w:t>反序列化</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ObjectInputStream oin = new ObjectInputStream(new FileInputStream(file));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Object newPerson = oin.readObject();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oin.close();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System.out.println(newPerson);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测试发现没有什么问题。有一天，因发展需要，</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需要在</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中增加了一个字段</w:t>
      </w:r>
      <w:r w:rsidRPr="005E7BAC">
        <w:rPr>
          <w:rFonts w:ascii="Segoe UI" w:eastAsia="宋体" w:hAnsi="Segoe UI" w:cs="Segoe UI"/>
          <w:color w:val="24292E"/>
          <w:kern w:val="0"/>
          <w:sz w:val="24"/>
          <w:szCs w:val="24"/>
        </w:rPr>
        <w:t xml:space="preserve"> email</w:t>
      </w:r>
      <w:r w:rsidRPr="005E7BAC">
        <w:rPr>
          <w:rFonts w:ascii="Segoe UI" w:eastAsia="宋体" w:hAnsi="Segoe UI" w:cs="Segoe UI"/>
          <w:color w:val="24292E"/>
          <w:kern w:val="0"/>
          <w:sz w:val="24"/>
          <w:szCs w:val="24"/>
        </w:rPr>
        <w:t>，如下</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Person implements Serializable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final long serialVersionUID = 1L;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private String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Integer 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String address;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String email;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Person()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Person(String name, Integer age, String address)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this.name =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this.age = 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this.address = address;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Person(String name, Integer age, String address,String email)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this.name =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this.age = 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this.address = address;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this.email = email;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String toString()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"Person{"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"name='" + name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age=" + age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address='" + address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email='" + email +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这时我们假设和之前序列化到磁盘的</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类是兼容的，便不修改版本标识</w:t>
      </w:r>
      <w:r w:rsidRPr="005E7BAC">
        <w:rPr>
          <w:rFonts w:ascii="Segoe UI" w:eastAsia="宋体" w:hAnsi="Segoe UI" w:cs="Segoe UI"/>
          <w:color w:val="24292E"/>
          <w:kern w:val="0"/>
          <w:sz w:val="24"/>
          <w:szCs w:val="24"/>
        </w:rPr>
        <w:t xml:space="preserve"> serialVersionUID</w:t>
      </w:r>
      <w:r w:rsidRPr="005E7BAC">
        <w:rPr>
          <w:rFonts w:ascii="Segoe UI" w:eastAsia="宋体" w:hAnsi="Segoe UI" w:cs="Segoe UI"/>
          <w:color w:val="24292E"/>
          <w:kern w:val="0"/>
          <w:sz w:val="24"/>
          <w:szCs w:val="24"/>
        </w:rPr>
        <w:t>。再次测试如下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void testversion1LWithExtraEmail() throws Exception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File file = new File("person.out");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ObjectInputStream oin = new ObjectInputStream(new FileInputStream(file));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Object newPerson = oin.readObject();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oin.close();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System.out.println(newPerson);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将以前序列化到磁盘的旧</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反序列化到新</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类时，没有任何问题。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可当我们增加</w:t>
      </w:r>
      <w:r w:rsidRPr="005E7BAC">
        <w:rPr>
          <w:rFonts w:ascii="Segoe UI" w:eastAsia="宋体" w:hAnsi="Segoe UI" w:cs="Segoe UI"/>
          <w:color w:val="24292E"/>
          <w:kern w:val="0"/>
          <w:sz w:val="24"/>
          <w:szCs w:val="24"/>
        </w:rPr>
        <w:t xml:space="preserve"> email </w:t>
      </w:r>
      <w:r w:rsidRPr="005E7BAC">
        <w:rPr>
          <w:rFonts w:ascii="Segoe UI" w:eastAsia="宋体" w:hAnsi="Segoe UI" w:cs="Segoe UI"/>
          <w:color w:val="24292E"/>
          <w:kern w:val="0"/>
          <w:sz w:val="24"/>
          <w:szCs w:val="24"/>
        </w:rPr>
        <w:t>字段后，不作向后兼容。即放弃原来序列化到磁盘的</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类，这时我们可以将版本标识提高，如下</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private static final long serialVersionUID = 2L;</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再次进行反序列化，则会报错，如下</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java.io.InvalidClassException:Person local class incompatible: stream classdesc serialVersionUID = 1, local class serialVersionUID = 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谈到这里，我们大概可以清楚，</w:t>
      </w:r>
      <w:r w:rsidRPr="005E7BAC">
        <w:rPr>
          <w:rFonts w:ascii="Segoe UI" w:eastAsia="宋体" w:hAnsi="Segoe UI" w:cs="Segoe UI"/>
          <w:color w:val="24292E"/>
          <w:kern w:val="0"/>
          <w:sz w:val="24"/>
          <w:szCs w:val="24"/>
        </w:rPr>
        <w:t xml:space="preserve">serialVersionUID </w:t>
      </w:r>
      <w:r w:rsidRPr="005E7BAC">
        <w:rPr>
          <w:rFonts w:ascii="Segoe UI" w:eastAsia="宋体" w:hAnsi="Segoe UI" w:cs="Segoe UI"/>
          <w:color w:val="24292E"/>
          <w:kern w:val="0"/>
          <w:sz w:val="24"/>
          <w:szCs w:val="24"/>
        </w:rPr>
        <w:t>就是控制版本是否兼容的，若我们认为修改的</w:t>
      </w:r>
      <w:r w:rsidRPr="005E7BAC">
        <w:rPr>
          <w:rFonts w:ascii="Segoe UI" w:eastAsia="宋体" w:hAnsi="Segoe UI" w:cs="Segoe UI"/>
          <w:color w:val="24292E"/>
          <w:kern w:val="0"/>
          <w:sz w:val="24"/>
          <w:szCs w:val="24"/>
        </w:rPr>
        <w:t xml:space="preserve"> Person </w:t>
      </w:r>
      <w:r w:rsidRPr="005E7BAC">
        <w:rPr>
          <w:rFonts w:ascii="Segoe UI" w:eastAsia="宋体" w:hAnsi="Segoe UI" w:cs="Segoe UI"/>
          <w:color w:val="24292E"/>
          <w:kern w:val="0"/>
          <w:sz w:val="24"/>
          <w:szCs w:val="24"/>
        </w:rPr>
        <w:t>是向后兼容的，则不修改</w:t>
      </w:r>
      <w:r w:rsidRPr="005E7BAC">
        <w:rPr>
          <w:rFonts w:ascii="Segoe UI" w:eastAsia="宋体" w:hAnsi="Segoe UI" w:cs="Segoe UI"/>
          <w:color w:val="24292E"/>
          <w:kern w:val="0"/>
          <w:sz w:val="24"/>
          <w:szCs w:val="24"/>
        </w:rPr>
        <w:t xml:space="preserve"> serialVersionUID</w:t>
      </w:r>
      <w:r w:rsidRPr="005E7BAC">
        <w:rPr>
          <w:rFonts w:ascii="Segoe UI" w:eastAsia="宋体" w:hAnsi="Segoe UI" w:cs="Segoe UI"/>
          <w:color w:val="24292E"/>
          <w:kern w:val="0"/>
          <w:sz w:val="24"/>
          <w:szCs w:val="24"/>
        </w:rPr>
        <w:t>；反之，则提高</w:t>
      </w:r>
      <w:r w:rsidRPr="005E7BAC">
        <w:rPr>
          <w:rFonts w:ascii="Segoe UI" w:eastAsia="宋体" w:hAnsi="Segoe UI" w:cs="Segoe UI"/>
          <w:color w:val="24292E"/>
          <w:kern w:val="0"/>
          <w:sz w:val="24"/>
          <w:szCs w:val="24"/>
        </w:rPr>
        <w:t xml:space="preserve"> serialVersionUID</w:t>
      </w:r>
      <w:r w:rsidRPr="005E7BAC">
        <w:rPr>
          <w:rFonts w:ascii="Segoe UI" w:eastAsia="宋体" w:hAnsi="Segoe UI" w:cs="Segoe UI"/>
          <w:color w:val="24292E"/>
          <w:kern w:val="0"/>
          <w:sz w:val="24"/>
          <w:szCs w:val="24"/>
        </w:rPr>
        <w:t>的值。再回到一开始的问题，为什么</w:t>
      </w:r>
      <w:r w:rsidRPr="005E7BAC">
        <w:rPr>
          <w:rFonts w:ascii="Segoe UI" w:eastAsia="宋体" w:hAnsi="Segoe UI" w:cs="Segoe UI"/>
          <w:color w:val="24292E"/>
          <w:kern w:val="0"/>
          <w:sz w:val="24"/>
          <w:szCs w:val="24"/>
        </w:rPr>
        <w:t xml:space="preserve"> ide </w:t>
      </w:r>
      <w:r w:rsidRPr="005E7BAC">
        <w:rPr>
          <w:rFonts w:ascii="Segoe UI" w:eastAsia="宋体" w:hAnsi="Segoe UI" w:cs="Segoe UI"/>
          <w:color w:val="24292E"/>
          <w:kern w:val="0"/>
          <w:sz w:val="24"/>
          <w:szCs w:val="24"/>
        </w:rPr>
        <w:t>会提示声明</w:t>
      </w:r>
      <w:r w:rsidRPr="005E7BAC">
        <w:rPr>
          <w:rFonts w:ascii="Segoe UI" w:eastAsia="宋体" w:hAnsi="Segoe UI" w:cs="Segoe UI"/>
          <w:color w:val="24292E"/>
          <w:kern w:val="0"/>
          <w:sz w:val="24"/>
          <w:szCs w:val="24"/>
        </w:rPr>
        <w:t xml:space="preserve"> serialVersionUID </w:t>
      </w:r>
      <w:r w:rsidRPr="005E7BAC">
        <w:rPr>
          <w:rFonts w:ascii="Segoe UI" w:eastAsia="宋体" w:hAnsi="Segoe UI" w:cs="Segoe UI"/>
          <w:color w:val="24292E"/>
          <w:kern w:val="0"/>
          <w:sz w:val="24"/>
          <w:szCs w:val="24"/>
        </w:rPr>
        <w:t>的值呢？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因为若不显式定义</w:t>
      </w:r>
      <w:r w:rsidRPr="005E7BAC">
        <w:rPr>
          <w:rFonts w:ascii="Segoe UI" w:eastAsia="宋体" w:hAnsi="Segoe UI" w:cs="Segoe UI"/>
          <w:color w:val="24292E"/>
          <w:kern w:val="0"/>
          <w:sz w:val="24"/>
          <w:szCs w:val="24"/>
        </w:rPr>
        <w:t xml:space="preserve"> serialVersionUID </w:t>
      </w:r>
      <w:r w:rsidRPr="005E7BAC">
        <w:rPr>
          <w:rFonts w:ascii="Segoe UI" w:eastAsia="宋体" w:hAnsi="Segoe UI" w:cs="Segoe UI"/>
          <w:color w:val="24292E"/>
          <w:kern w:val="0"/>
          <w:sz w:val="24"/>
          <w:szCs w:val="24"/>
        </w:rPr>
        <w:t>的值，</w:t>
      </w:r>
      <w:r w:rsidRPr="005E7BAC">
        <w:rPr>
          <w:rFonts w:ascii="Segoe UI" w:eastAsia="宋体" w:hAnsi="Segoe UI" w:cs="Segoe UI"/>
          <w:color w:val="24292E"/>
          <w:kern w:val="0"/>
          <w:sz w:val="24"/>
          <w:szCs w:val="24"/>
        </w:rPr>
        <w:t xml:space="preserve">Java </w:t>
      </w:r>
      <w:r w:rsidRPr="005E7BAC">
        <w:rPr>
          <w:rFonts w:ascii="Segoe UI" w:eastAsia="宋体" w:hAnsi="Segoe UI" w:cs="Segoe UI"/>
          <w:color w:val="24292E"/>
          <w:kern w:val="0"/>
          <w:sz w:val="24"/>
          <w:szCs w:val="24"/>
        </w:rPr>
        <w:t>会根据类细节自动生成</w:t>
      </w:r>
      <w:r w:rsidRPr="005E7BAC">
        <w:rPr>
          <w:rFonts w:ascii="Segoe UI" w:eastAsia="宋体" w:hAnsi="Segoe UI" w:cs="Segoe UI"/>
          <w:color w:val="24292E"/>
          <w:kern w:val="0"/>
          <w:sz w:val="24"/>
          <w:szCs w:val="24"/>
        </w:rPr>
        <w:t xml:space="preserve"> serialVersionUID </w:t>
      </w:r>
      <w:r w:rsidRPr="005E7BAC">
        <w:rPr>
          <w:rFonts w:ascii="Segoe UI" w:eastAsia="宋体" w:hAnsi="Segoe UI" w:cs="Segoe UI"/>
          <w:color w:val="24292E"/>
          <w:kern w:val="0"/>
          <w:sz w:val="24"/>
          <w:szCs w:val="24"/>
        </w:rPr>
        <w:t>的值，如果对类的源代码作了修改，再重新编译，新生成的类文件的</w:t>
      </w:r>
      <w:r w:rsidRPr="005E7BAC">
        <w:rPr>
          <w:rFonts w:ascii="Segoe UI" w:eastAsia="宋体" w:hAnsi="Segoe UI" w:cs="Segoe UI"/>
          <w:color w:val="24292E"/>
          <w:kern w:val="0"/>
          <w:sz w:val="24"/>
          <w:szCs w:val="24"/>
        </w:rPr>
        <w:t>serialVersionUID</w:t>
      </w:r>
      <w:r w:rsidRPr="005E7BAC">
        <w:rPr>
          <w:rFonts w:ascii="Segoe UI" w:eastAsia="宋体" w:hAnsi="Segoe UI" w:cs="Segoe UI"/>
          <w:color w:val="24292E"/>
          <w:kern w:val="0"/>
          <w:sz w:val="24"/>
          <w:szCs w:val="24"/>
        </w:rPr>
        <w:t>的取值有可能也会发生变化。类的</w:t>
      </w:r>
      <w:r w:rsidRPr="005E7BAC">
        <w:rPr>
          <w:rFonts w:ascii="Segoe UI" w:eastAsia="宋体" w:hAnsi="Segoe UI" w:cs="Segoe UI"/>
          <w:color w:val="24292E"/>
          <w:kern w:val="0"/>
          <w:sz w:val="24"/>
          <w:szCs w:val="24"/>
        </w:rPr>
        <w:t>serialVersionUID</w:t>
      </w:r>
      <w:r w:rsidRPr="005E7BAC">
        <w:rPr>
          <w:rFonts w:ascii="Segoe UI" w:eastAsia="宋体" w:hAnsi="Segoe UI" w:cs="Segoe UI"/>
          <w:color w:val="24292E"/>
          <w:kern w:val="0"/>
          <w:sz w:val="24"/>
          <w:szCs w:val="24"/>
        </w:rPr>
        <w:t>的默认值完全依赖于</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编译器的实现，对于同一个类，用不同的</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编译器编译，也有可能会导致不同的</w:t>
      </w:r>
      <w:r w:rsidRPr="005E7BAC">
        <w:rPr>
          <w:rFonts w:ascii="Segoe UI" w:eastAsia="宋体" w:hAnsi="Segoe UI" w:cs="Segoe UI"/>
          <w:color w:val="24292E"/>
          <w:kern w:val="0"/>
          <w:sz w:val="24"/>
          <w:szCs w:val="24"/>
        </w:rPr>
        <w:t>serialVersionUID</w:t>
      </w:r>
      <w:r w:rsidRPr="005E7BAC">
        <w:rPr>
          <w:rFonts w:ascii="Segoe UI" w:eastAsia="宋体" w:hAnsi="Segoe UI" w:cs="Segoe UI"/>
          <w:color w:val="24292E"/>
          <w:kern w:val="0"/>
          <w:sz w:val="24"/>
          <w:szCs w:val="24"/>
        </w:rPr>
        <w:t>。所以</w:t>
      </w:r>
      <w:r w:rsidRPr="005E7BAC">
        <w:rPr>
          <w:rFonts w:ascii="Segoe UI" w:eastAsia="宋体" w:hAnsi="Segoe UI" w:cs="Segoe UI"/>
          <w:color w:val="24292E"/>
          <w:kern w:val="0"/>
          <w:sz w:val="24"/>
          <w:szCs w:val="24"/>
        </w:rPr>
        <w:t xml:space="preserve"> ide </w:t>
      </w:r>
      <w:r w:rsidRPr="005E7BAC">
        <w:rPr>
          <w:rFonts w:ascii="Segoe UI" w:eastAsia="宋体" w:hAnsi="Segoe UI" w:cs="Segoe UI"/>
          <w:color w:val="24292E"/>
          <w:kern w:val="0"/>
          <w:sz w:val="24"/>
          <w:szCs w:val="24"/>
        </w:rPr>
        <w:t>才会提示声明</w:t>
      </w:r>
      <w:r w:rsidRPr="005E7BAC">
        <w:rPr>
          <w:rFonts w:ascii="Segoe UI" w:eastAsia="宋体" w:hAnsi="Segoe UI" w:cs="Segoe UI"/>
          <w:color w:val="24292E"/>
          <w:kern w:val="0"/>
          <w:sz w:val="24"/>
          <w:szCs w:val="24"/>
        </w:rPr>
        <w:t xml:space="preserve"> serialVersionUID </w:t>
      </w:r>
      <w:r w:rsidRPr="005E7BAC">
        <w:rPr>
          <w:rFonts w:ascii="Segoe UI" w:eastAsia="宋体" w:hAnsi="Segoe UI" w:cs="Segoe UI"/>
          <w:color w:val="24292E"/>
          <w:kern w:val="0"/>
          <w:sz w:val="24"/>
          <w:szCs w:val="24"/>
        </w:rPr>
        <w:t>的值。</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附录拓展</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21"/>
        </w:numPr>
        <w:spacing w:before="100" w:beforeAutospacing="1" w:after="100" w:afterAutospacing="1"/>
        <w:jc w:val="left"/>
        <w:rPr>
          <w:rFonts w:ascii="Segoe UI" w:eastAsia="宋体" w:hAnsi="Segoe UI" w:cs="Segoe UI"/>
          <w:color w:val="24292E"/>
          <w:kern w:val="0"/>
          <w:sz w:val="24"/>
          <w:szCs w:val="24"/>
        </w:rPr>
      </w:pPr>
      <w:hyperlink r:id="rId100" w:history="1">
        <w:r w:rsidRPr="005E7BAC">
          <w:rPr>
            <w:rFonts w:ascii="Segoe UI" w:eastAsia="宋体" w:hAnsi="Segoe UI" w:cs="Segoe UI"/>
            <w:color w:val="0366D6"/>
            <w:kern w:val="0"/>
            <w:sz w:val="24"/>
            <w:szCs w:val="24"/>
            <w:u w:val="single"/>
          </w:rPr>
          <w:t>深入理解</w:t>
        </w:r>
        <w:r w:rsidRPr="005E7BAC">
          <w:rPr>
            <w:rFonts w:ascii="Segoe UI" w:eastAsia="宋体" w:hAnsi="Segoe UI" w:cs="Segoe UI"/>
            <w:color w:val="0366D6"/>
            <w:kern w:val="0"/>
            <w:sz w:val="24"/>
            <w:szCs w:val="24"/>
            <w:u w:val="single"/>
          </w:rPr>
          <w:t xml:space="preserve"> Java </w:t>
        </w:r>
        <w:r w:rsidRPr="005E7BAC">
          <w:rPr>
            <w:rFonts w:ascii="Segoe UI" w:eastAsia="宋体" w:hAnsi="Segoe UI" w:cs="Segoe UI"/>
            <w:color w:val="0366D6"/>
            <w:kern w:val="0"/>
            <w:sz w:val="24"/>
            <w:szCs w:val="24"/>
            <w:u w:val="single"/>
          </w:rPr>
          <w:t>对象序列化</w:t>
        </w:r>
      </w:hyperlink>
    </w:p>
    <w:p w:rsidR="005E7BAC" w:rsidRPr="005E7BAC" w:rsidRDefault="005E7BAC" w:rsidP="005E7BAC">
      <w:pPr>
        <w:widowControl/>
        <w:numPr>
          <w:ilvl w:val="0"/>
          <w:numId w:val="21"/>
        </w:numPr>
        <w:spacing w:before="60" w:after="100" w:afterAutospacing="1"/>
        <w:jc w:val="left"/>
        <w:rPr>
          <w:rFonts w:ascii="Segoe UI" w:eastAsia="宋体" w:hAnsi="Segoe UI" w:cs="Segoe UI"/>
          <w:color w:val="24292E"/>
          <w:kern w:val="0"/>
          <w:sz w:val="24"/>
          <w:szCs w:val="24"/>
        </w:rPr>
      </w:pPr>
      <w:hyperlink r:id="rId101" w:history="1">
        <w:r w:rsidRPr="005E7BAC">
          <w:rPr>
            <w:rFonts w:ascii="Segoe UI" w:eastAsia="宋体" w:hAnsi="Segoe UI" w:cs="Segoe UI"/>
            <w:color w:val="0366D6"/>
            <w:kern w:val="0"/>
            <w:sz w:val="24"/>
            <w:szCs w:val="24"/>
            <w:u w:val="single"/>
          </w:rPr>
          <w:t>对象的序列化和反序列化</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stackoverflow</w:t>
      </w:r>
      <w:r w:rsidRPr="005E7BAC">
        <w:rPr>
          <w:rFonts w:ascii="Segoe UI" w:eastAsia="宋体" w:hAnsi="Segoe UI" w:cs="Segoe UI"/>
          <w:color w:val="24292E"/>
          <w:kern w:val="0"/>
          <w:sz w:val="24"/>
          <w:szCs w:val="24"/>
        </w:rPr>
        <w:t>原址：</w:t>
      </w:r>
      <w:hyperlink r:id="rId102" w:history="1">
        <w:r w:rsidRPr="005E7BAC">
          <w:rPr>
            <w:rFonts w:ascii="Segoe UI" w:eastAsia="宋体" w:hAnsi="Segoe UI" w:cs="Segoe UI"/>
            <w:color w:val="0366D6"/>
            <w:kern w:val="0"/>
            <w:sz w:val="24"/>
            <w:szCs w:val="24"/>
            <w:u w:val="single"/>
          </w:rPr>
          <w:t>http://stackoverflow.com/questions/285793/what-is-a-serialversionuid-and-why-should-i-use-it</w:t>
        </w:r>
      </w:hyperlink>
    </w:p>
    <w:p w:rsidR="005E7BAC" w:rsidRPr="005E7BAC" w:rsidRDefault="005E7BAC" w:rsidP="005E7BAC">
      <w:pPr>
        <w:widowControl/>
        <w:pBdr>
          <w:bottom w:val="single" w:sz="6" w:space="4" w:color="EAECEF"/>
        </w:pBdr>
        <w:jc w:val="left"/>
        <w:outlineLvl w:val="1"/>
        <w:rPr>
          <w:rFonts w:ascii="Segoe UI" w:eastAsia="宋体" w:hAnsi="Segoe UI" w:cs="Segoe UI"/>
          <w:b/>
          <w:bCs/>
          <w:color w:val="24292E"/>
          <w:kern w:val="0"/>
          <w:sz w:val="36"/>
          <w:szCs w:val="36"/>
        </w:rPr>
      </w:pPr>
      <w:hyperlink r:id="rId103" w:history="1">
        <w:r w:rsidRPr="005E7BAC">
          <w:rPr>
            <w:rFonts w:ascii="Segoe UI" w:eastAsia="宋体" w:hAnsi="Segoe UI" w:cs="Segoe UI"/>
            <w:b/>
            <w:bCs/>
            <w:color w:val="0366D6"/>
            <w:kern w:val="0"/>
            <w:sz w:val="36"/>
            <w:szCs w:val="36"/>
            <w:u w:val="single"/>
          </w:rPr>
          <w:t xml:space="preserve">28. </w:t>
        </w:r>
        <w:r w:rsidRPr="005E7BAC">
          <w:rPr>
            <w:rFonts w:ascii="Segoe UI" w:eastAsia="宋体" w:hAnsi="Segoe UI" w:cs="Segoe UI"/>
            <w:b/>
            <w:bCs/>
            <w:color w:val="0366D6"/>
            <w:kern w:val="0"/>
            <w:sz w:val="36"/>
            <w:szCs w:val="36"/>
            <w:u w:val="single"/>
          </w:rPr>
          <w:t>为什么</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的</w:t>
        </w:r>
        <w:r w:rsidRPr="005E7BAC">
          <w:rPr>
            <w:rFonts w:ascii="Consolas" w:eastAsia="宋体" w:hAnsi="Consolas" w:cs="Consolas"/>
            <w:b/>
            <w:bCs/>
            <w:color w:val="0366D6"/>
            <w:kern w:val="0"/>
            <w:sz w:val="24"/>
            <w:szCs w:val="24"/>
          </w:rPr>
          <w:t>Vector</w:t>
        </w:r>
        <w:r w:rsidRPr="005E7BAC">
          <w:rPr>
            <w:rFonts w:ascii="Segoe UI" w:eastAsia="宋体" w:hAnsi="Segoe UI" w:cs="Segoe UI"/>
            <w:b/>
            <w:bCs/>
            <w:color w:val="0366D6"/>
            <w:kern w:val="0"/>
            <w:sz w:val="36"/>
            <w:szCs w:val="36"/>
            <w:u w:val="single"/>
          </w:rPr>
          <w:t>类被认为是过时的或者废弃的</w:t>
        </w:r>
      </w:hyperlink>
    </w:p>
    <w:p w:rsidR="005E7BAC" w:rsidRPr="005E7BAC" w:rsidRDefault="005E7BAC" w:rsidP="005E7BAC">
      <w:pPr>
        <w:widowControl/>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为什么</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的</w:t>
      </w:r>
      <w:r w:rsidRPr="005E7BAC">
        <w:rPr>
          <w:rFonts w:ascii="Consolas" w:eastAsia="宋体" w:hAnsi="Consolas" w:cs="Consolas"/>
          <w:b/>
          <w:bCs/>
          <w:color w:val="24292E"/>
          <w:kern w:val="0"/>
          <w:sz w:val="24"/>
          <w:szCs w:val="24"/>
        </w:rPr>
        <w:t>Vector</w:t>
      </w:r>
      <w:r w:rsidRPr="005E7BAC">
        <w:rPr>
          <w:rFonts w:ascii="Segoe UI" w:eastAsia="宋体" w:hAnsi="Segoe UI" w:cs="Segoe UI"/>
          <w:b/>
          <w:bCs/>
          <w:color w:val="24292E"/>
          <w:kern w:val="0"/>
          <w:sz w:val="30"/>
          <w:szCs w:val="30"/>
        </w:rPr>
        <w:t>类被认为是过时的或者废弃的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为什么</w:t>
      </w:r>
      <w:r w:rsidRPr="005E7BAC">
        <w:rPr>
          <w:rFonts w:ascii="Segoe UI" w:eastAsia="宋体" w:hAnsi="Segoe UI" w:cs="Segoe UI"/>
          <w:color w:val="24292E"/>
          <w:kern w:val="0"/>
          <w:sz w:val="24"/>
          <w:szCs w:val="24"/>
        </w:rPr>
        <w:t>java </w:t>
      </w:r>
      <w:r w:rsidRPr="005E7BAC">
        <w:rPr>
          <w:rFonts w:ascii="Consolas" w:eastAsia="宋体" w:hAnsi="Consolas" w:cs="Consolas"/>
          <w:color w:val="24292E"/>
          <w:kern w:val="0"/>
          <w:sz w:val="20"/>
          <w:szCs w:val="20"/>
        </w:rPr>
        <w:t>Vector</w:t>
      </w:r>
      <w:r w:rsidRPr="005E7BAC">
        <w:rPr>
          <w:rFonts w:ascii="Segoe UI" w:eastAsia="宋体" w:hAnsi="Segoe UI" w:cs="Segoe UI"/>
          <w:color w:val="24292E"/>
          <w:kern w:val="0"/>
          <w:sz w:val="24"/>
          <w:szCs w:val="24"/>
        </w:rPr>
        <w:t>类被认为是一个遗留的，过时的或废弃的类？在并发操作时，使用它是无效的吗？</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如果我不想手动对对象实现同步，只想用一个线程安全的集合而无需创建底层数组的全新副本（如</w:t>
      </w:r>
      <w:r w:rsidRPr="005E7BAC">
        <w:rPr>
          <w:rFonts w:ascii="Consolas" w:eastAsia="宋体" w:hAnsi="Consolas" w:cs="Consolas"/>
          <w:color w:val="24292E"/>
          <w:kern w:val="0"/>
          <w:sz w:val="20"/>
          <w:szCs w:val="20"/>
        </w:rPr>
        <w:t>CopyOnWriteArrayList</w:t>
      </w:r>
      <w:r w:rsidRPr="005E7BAC">
        <w:rPr>
          <w:rFonts w:ascii="Segoe UI" w:eastAsia="宋体" w:hAnsi="Segoe UI" w:cs="Segoe UI"/>
          <w:color w:val="24292E"/>
          <w:kern w:val="0"/>
          <w:sz w:val="24"/>
          <w:szCs w:val="24"/>
        </w:rPr>
        <w:t>一样）。这种情况下，我使用</w:t>
      </w:r>
      <w:r w:rsidRPr="005E7BAC">
        <w:rPr>
          <w:rFonts w:ascii="Consolas" w:eastAsia="宋体" w:hAnsi="Consolas" w:cs="Consolas"/>
          <w:color w:val="24292E"/>
          <w:kern w:val="0"/>
          <w:sz w:val="20"/>
          <w:szCs w:val="20"/>
        </w:rPr>
        <w:t>Vector</w:t>
      </w:r>
      <w:r w:rsidRPr="005E7BAC">
        <w:rPr>
          <w:rFonts w:ascii="Segoe UI" w:eastAsia="宋体" w:hAnsi="Segoe UI" w:cs="Segoe UI"/>
          <w:color w:val="24292E"/>
          <w:kern w:val="0"/>
          <w:sz w:val="24"/>
          <w:szCs w:val="24"/>
        </w:rPr>
        <w:t>合理吗</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然后就是关于栈的问题，它是</w:t>
      </w:r>
      <w:r w:rsidRPr="005E7BAC">
        <w:rPr>
          <w:rFonts w:ascii="Segoe UI" w:eastAsia="宋体" w:hAnsi="Segoe UI" w:cs="Segoe UI"/>
          <w:color w:val="24292E"/>
          <w:kern w:val="0"/>
          <w:sz w:val="24"/>
          <w:szCs w:val="24"/>
        </w:rPr>
        <w:t>Vector</w:t>
      </w:r>
      <w:r w:rsidRPr="005E7BAC">
        <w:rPr>
          <w:rFonts w:ascii="Segoe UI" w:eastAsia="宋体" w:hAnsi="Segoe UI" w:cs="Segoe UI"/>
          <w:color w:val="24292E"/>
          <w:kern w:val="0"/>
          <w:sz w:val="24"/>
          <w:szCs w:val="24"/>
        </w:rPr>
        <w:t>的一个子类，我应该用什么代替它？</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Vector</w:t>
      </w:r>
      <w:r w:rsidRPr="005E7BAC">
        <w:rPr>
          <w:rFonts w:ascii="Segoe UI" w:eastAsia="宋体" w:hAnsi="Segoe UI" w:cs="Segoe UI"/>
          <w:color w:val="24292E"/>
          <w:kern w:val="0"/>
          <w:sz w:val="24"/>
          <w:szCs w:val="24"/>
        </w:rPr>
        <w:t>中对每一个独立操作都实现了同步，这通常不是我们想要的做法。对单一操作实现同步通常不是线程安全的（举个例子，比如你想遍历一个</w:t>
      </w:r>
      <w:r w:rsidRPr="005E7BAC">
        <w:rPr>
          <w:rFonts w:ascii="Segoe UI" w:eastAsia="宋体" w:hAnsi="Segoe UI" w:cs="Segoe UI"/>
          <w:color w:val="24292E"/>
          <w:kern w:val="0"/>
          <w:sz w:val="24"/>
          <w:szCs w:val="24"/>
        </w:rPr>
        <w:t>Vector</w:t>
      </w:r>
      <w:r w:rsidRPr="005E7BAC">
        <w:rPr>
          <w:rFonts w:ascii="Segoe UI" w:eastAsia="宋体" w:hAnsi="Segoe UI" w:cs="Segoe UI"/>
          <w:color w:val="24292E"/>
          <w:kern w:val="0"/>
          <w:sz w:val="24"/>
          <w:szCs w:val="24"/>
        </w:rPr>
        <w:t>实例。你仍然需要申明一个锁来防止其他线程在同一时刻修改这个</w:t>
      </w:r>
      <w:r w:rsidRPr="005E7BAC">
        <w:rPr>
          <w:rFonts w:ascii="Segoe UI" w:eastAsia="宋体" w:hAnsi="Segoe UI" w:cs="Segoe UI"/>
          <w:color w:val="24292E"/>
          <w:kern w:val="0"/>
          <w:sz w:val="24"/>
          <w:szCs w:val="24"/>
        </w:rPr>
        <w:t>Vector</w:t>
      </w:r>
      <w:r w:rsidRPr="005E7BAC">
        <w:rPr>
          <w:rFonts w:ascii="Segoe UI" w:eastAsia="宋体" w:hAnsi="Segoe UI" w:cs="Segoe UI"/>
          <w:color w:val="24292E"/>
          <w:kern w:val="0"/>
          <w:sz w:val="24"/>
          <w:szCs w:val="24"/>
        </w:rPr>
        <w:t>实例。如果不添加锁的话</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通常会在遍历实例的这个线程中导致一个</w:t>
      </w:r>
      <w:r w:rsidRPr="005E7BAC">
        <w:rPr>
          <w:rFonts w:ascii="Consolas" w:eastAsia="宋体" w:hAnsi="Consolas" w:cs="Consolas"/>
          <w:color w:val="24292E"/>
          <w:kern w:val="0"/>
          <w:sz w:val="20"/>
          <w:szCs w:val="20"/>
        </w:rPr>
        <w:t>ConcurrentModificationException</w:t>
      </w:r>
      <w:r w:rsidRPr="005E7BAC">
        <w:rPr>
          <w:rFonts w:ascii="Segoe UI" w:eastAsia="宋体" w:hAnsi="Segoe UI" w:cs="Segoe UI"/>
          <w:color w:val="24292E"/>
          <w:kern w:val="0"/>
          <w:sz w:val="24"/>
          <w:szCs w:val="24"/>
        </w:rPr>
        <w:t>）同时这个操作也是十分慢的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在创建了一个锁就已经足够的前提下，为什么还需要重复的创建锁</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当然，即使你不需要同步，</w:t>
      </w:r>
      <w:r w:rsidRPr="005E7BAC">
        <w:rPr>
          <w:rFonts w:ascii="Segoe UI" w:eastAsia="宋体" w:hAnsi="Segoe UI" w:cs="Segoe UI"/>
          <w:color w:val="24292E"/>
          <w:kern w:val="0"/>
          <w:sz w:val="24"/>
          <w:szCs w:val="24"/>
        </w:rPr>
        <w:t>Vector</w:t>
      </w:r>
      <w:r w:rsidRPr="005E7BAC">
        <w:rPr>
          <w:rFonts w:ascii="Segoe UI" w:eastAsia="宋体" w:hAnsi="Segoe UI" w:cs="Segoe UI"/>
          <w:color w:val="24292E"/>
          <w:kern w:val="0"/>
          <w:sz w:val="24"/>
          <w:szCs w:val="24"/>
        </w:rPr>
        <w:t>也是有锁的资源开销的。</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总的来说，在大多数情况下，这种同步方法是存在很大缺陷的。正如</w:t>
      </w:r>
      <w:r w:rsidRPr="005E7BAC">
        <w:rPr>
          <w:rFonts w:ascii="Segoe UI" w:eastAsia="宋体" w:hAnsi="Segoe UI" w:cs="Segoe UI"/>
          <w:color w:val="24292E"/>
          <w:kern w:val="0"/>
          <w:sz w:val="24"/>
          <w:szCs w:val="24"/>
        </w:rPr>
        <w:t>Mr Brain Henk</w:t>
      </w:r>
      <w:r w:rsidRPr="005E7BAC">
        <w:rPr>
          <w:rFonts w:ascii="Segoe UI" w:eastAsia="宋体" w:hAnsi="Segoe UI" w:cs="Segoe UI"/>
          <w:color w:val="24292E"/>
          <w:kern w:val="0"/>
          <w:sz w:val="24"/>
          <w:szCs w:val="24"/>
        </w:rPr>
        <w:t>指出，你可以通过调用</w:t>
      </w:r>
      <w:r w:rsidRPr="005E7BAC">
        <w:rPr>
          <w:rFonts w:ascii="Consolas" w:eastAsia="宋体" w:hAnsi="Consolas" w:cs="Consolas"/>
          <w:color w:val="24292E"/>
          <w:kern w:val="0"/>
          <w:sz w:val="20"/>
          <w:szCs w:val="20"/>
        </w:rPr>
        <w:t>Collections.synchronizedList</w:t>
      </w:r>
      <w:r w:rsidRPr="005E7BAC">
        <w:rPr>
          <w:rFonts w:ascii="Segoe UI" w:eastAsia="宋体" w:hAnsi="Segoe UI" w:cs="Segoe UI"/>
          <w:color w:val="24292E"/>
          <w:kern w:val="0"/>
          <w:sz w:val="24"/>
          <w:szCs w:val="24"/>
        </w:rPr>
        <w:t>来装饰一个集合</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事实上</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Vector</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将</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可变数组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的集合实现与</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同步每一个方法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结合起来的做法是另一个糟糕的设计；</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各个装饰方法能够更明确的指示其关注的功能实现。</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对于</w:t>
      </w:r>
      <w:r w:rsidRPr="005E7BAC">
        <w:rPr>
          <w:rFonts w:ascii="Consolas" w:eastAsia="宋体" w:hAnsi="Consolas" w:cs="Consolas"/>
          <w:color w:val="24292E"/>
          <w:kern w:val="0"/>
          <w:sz w:val="20"/>
          <w:szCs w:val="20"/>
        </w:rPr>
        <w:t>Stack</w:t>
      </w:r>
      <w:r w:rsidRPr="005E7BAC">
        <w:rPr>
          <w:rFonts w:ascii="Segoe UI" w:eastAsia="宋体" w:hAnsi="Segoe UI" w:cs="Segoe UI"/>
          <w:color w:val="24292E"/>
          <w:kern w:val="0"/>
          <w:sz w:val="24"/>
          <w:szCs w:val="24"/>
        </w:rPr>
        <w:t>这个类</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我更乐于使用</w:t>
      </w:r>
      <w:r w:rsidRPr="005E7BAC">
        <w:rPr>
          <w:rFonts w:ascii="Consolas" w:eastAsia="宋体" w:hAnsi="Consolas" w:cs="Consolas"/>
          <w:color w:val="24292E"/>
          <w:kern w:val="0"/>
          <w:sz w:val="20"/>
          <w:szCs w:val="20"/>
        </w:rPr>
        <w:t>Deque/ArrayDeque</w:t>
      </w:r>
      <w:r w:rsidRPr="005E7BAC">
        <w:rPr>
          <w:rFonts w:ascii="Segoe UI" w:eastAsia="宋体" w:hAnsi="Segoe UI" w:cs="Segoe UI"/>
          <w:color w:val="24292E"/>
          <w:kern w:val="0"/>
          <w:sz w:val="24"/>
          <w:szCs w:val="24"/>
        </w:rPr>
        <w:t>来实现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讨论地址</w:t>
      </w:r>
      <w:r w:rsidRPr="005E7BAC">
        <w:rPr>
          <w:rFonts w:ascii="Segoe UI" w:eastAsia="宋体" w:hAnsi="Segoe UI" w:cs="Segoe UI"/>
          <w:color w:val="24292E"/>
          <w:kern w:val="0"/>
          <w:sz w:val="24"/>
          <w:szCs w:val="24"/>
        </w:rPr>
        <w:t>: </w:t>
      </w:r>
      <w:hyperlink r:id="rId104" w:history="1">
        <w:r w:rsidRPr="005E7BAC">
          <w:rPr>
            <w:rFonts w:ascii="Segoe UI" w:eastAsia="宋体" w:hAnsi="Segoe UI" w:cs="Segoe UI"/>
            <w:color w:val="0366D6"/>
            <w:kern w:val="0"/>
            <w:sz w:val="24"/>
            <w:szCs w:val="24"/>
            <w:u w:val="single"/>
          </w:rPr>
          <w:t>http://stackoverflow.com/questions/1386275/why-is-java-vector-class-considered-obsolete-or-deprecated</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5" w:history="1">
        <w:r w:rsidRPr="005E7BAC">
          <w:rPr>
            <w:rFonts w:ascii="Segoe UI" w:eastAsia="宋体" w:hAnsi="Segoe UI" w:cs="Segoe UI"/>
            <w:b/>
            <w:bCs/>
            <w:color w:val="0366D6"/>
            <w:kern w:val="0"/>
            <w:sz w:val="36"/>
            <w:szCs w:val="36"/>
            <w:u w:val="single"/>
          </w:rPr>
          <w:t>29. Java</w:t>
        </w:r>
        <w:r w:rsidRPr="005E7BAC">
          <w:rPr>
            <w:rFonts w:ascii="Segoe UI" w:eastAsia="宋体" w:hAnsi="Segoe UI" w:cs="Segoe UI"/>
            <w:b/>
            <w:bCs/>
            <w:color w:val="0366D6"/>
            <w:kern w:val="0"/>
            <w:sz w:val="36"/>
            <w:szCs w:val="36"/>
            <w:u w:val="single"/>
          </w:rPr>
          <w:t>的</w:t>
        </w:r>
        <w:r w:rsidRPr="005E7BAC">
          <w:rPr>
            <w:rFonts w:ascii="Segoe UI" w:eastAsia="宋体" w:hAnsi="Segoe UI" w:cs="Segoe UI"/>
            <w:b/>
            <w:bCs/>
            <w:color w:val="0366D6"/>
            <w:kern w:val="0"/>
            <w:sz w:val="36"/>
            <w:szCs w:val="36"/>
            <w:u w:val="single"/>
          </w:rPr>
          <w:t>foreach</w:t>
        </w:r>
        <w:r w:rsidRPr="005E7BAC">
          <w:rPr>
            <w:rFonts w:ascii="Segoe UI" w:eastAsia="宋体" w:hAnsi="Segoe UI" w:cs="Segoe UI"/>
            <w:b/>
            <w:bCs/>
            <w:color w:val="0366D6"/>
            <w:kern w:val="0"/>
            <w:sz w:val="36"/>
            <w:szCs w:val="36"/>
            <w:u w:val="single"/>
          </w:rPr>
          <w:t>循环是如何工作的</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的</w:t>
      </w:r>
      <w:r w:rsidRPr="005E7BAC">
        <w:rPr>
          <w:rFonts w:ascii="Segoe UI" w:eastAsia="宋体" w:hAnsi="Segoe UI" w:cs="Segoe UI"/>
          <w:b/>
          <w:bCs/>
          <w:color w:val="24292E"/>
          <w:kern w:val="0"/>
          <w:sz w:val="30"/>
          <w:szCs w:val="30"/>
        </w:rPr>
        <w:t>foreach</w:t>
      </w:r>
      <w:r w:rsidRPr="005E7BAC">
        <w:rPr>
          <w:rFonts w:ascii="Segoe UI" w:eastAsia="宋体" w:hAnsi="Segoe UI" w:cs="Segoe UI"/>
          <w:b/>
          <w:bCs/>
          <w:color w:val="24292E"/>
          <w:kern w:val="0"/>
          <w:sz w:val="30"/>
          <w:szCs w:val="30"/>
        </w:rPr>
        <w:t>循环是如何工作的？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someList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ArrayList&lt;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add "monkey", "donkey", "skeleton key" to someList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item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someList)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println(item);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如果不用</w:t>
      </w:r>
      <w:r w:rsidRPr="005E7BAC">
        <w:rPr>
          <w:rFonts w:ascii="Segoe UI" w:eastAsia="宋体" w:hAnsi="Segoe UI" w:cs="Segoe UI"/>
          <w:color w:val="24292E"/>
          <w:kern w:val="0"/>
          <w:sz w:val="24"/>
          <w:szCs w:val="24"/>
        </w:rPr>
        <w:t>for each</w:t>
      </w:r>
      <w:r w:rsidRPr="005E7BAC">
        <w:rPr>
          <w:rFonts w:ascii="Segoe UI" w:eastAsia="宋体" w:hAnsi="Segoe UI" w:cs="Segoe UI"/>
          <w:color w:val="24292E"/>
          <w:kern w:val="0"/>
          <w:sz w:val="24"/>
          <w:szCs w:val="24"/>
        </w:rPr>
        <w:t>语法，等价的循环语句是什么样的？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Iterator&lt;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someList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iterator(); i</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hasNext();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item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i</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println(item);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记住，如果需要在循环中使用</w:t>
      </w:r>
      <w:r w:rsidRPr="005E7BAC">
        <w:rPr>
          <w:rFonts w:ascii="Segoe UI" w:eastAsia="宋体" w:hAnsi="Segoe UI" w:cs="Segoe UI"/>
          <w:color w:val="24292E"/>
          <w:kern w:val="0"/>
          <w:sz w:val="24"/>
          <w:szCs w:val="24"/>
        </w:rPr>
        <w:t>i.remove;</w:t>
      </w:r>
      <w:r w:rsidRPr="005E7BAC">
        <w:rPr>
          <w:rFonts w:ascii="Segoe UI" w:eastAsia="宋体" w:hAnsi="Segoe UI" w:cs="Segoe UI"/>
          <w:color w:val="24292E"/>
          <w:kern w:val="0"/>
          <w:sz w:val="24"/>
          <w:szCs w:val="24"/>
        </w:rPr>
        <w:t>或者以某种方式获取实际的</w:t>
      </w:r>
      <w:r w:rsidRPr="005E7BAC">
        <w:rPr>
          <w:rFonts w:ascii="Segoe UI" w:eastAsia="宋体" w:hAnsi="Segoe UI" w:cs="Segoe UI"/>
          <w:color w:val="24292E"/>
          <w:kern w:val="0"/>
          <w:sz w:val="24"/>
          <w:szCs w:val="24"/>
        </w:rPr>
        <w:t>iterator</w:t>
      </w:r>
      <w:r w:rsidRPr="005E7BAC">
        <w:rPr>
          <w:rFonts w:ascii="Segoe UI" w:eastAsia="宋体" w:hAnsi="Segoe UI" w:cs="Segoe UI"/>
          <w:color w:val="24292E"/>
          <w:kern w:val="0"/>
          <w:sz w:val="24"/>
          <w:szCs w:val="24"/>
        </w:rPr>
        <w:t>，你不能使用</w:t>
      </w:r>
      <w:r w:rsidRPr="005E7BAC">
        <w:rPr>
          <w:rFonts w:ascii="Segoe UI" w:eastAsia="宋体" w:hAnsi="Segoe UI" w:cs="Segoe UI"/>
          <w:color w:val="24292E"/>
          <w:kern w:val="0"/>
          <w:sz w:val="24"/>
          <w:szCs w:val="24"/>
        </w:rPr>
        <w:t>for(:)</w:t>
      </w:r>
      <w:r w:rsidRPr="005E7BAC">
        <w:rPr>
          <w:rFonts w:ascii="Segoe UI" w:eastAsia="宋体" w:hAnsi="Segoe UI" w:cs="Segoe UI"/>
          <w:color w:val="24292E"/>
          <w:kern w:val="0"/>
          <w:sz w:val="24"/>
          <w:szCs w:val="24"/>
        </w:rPr>
        <w:t>语法，因为实际的</w:t>
      </w:r>
      <w:r w:rsidRPr="005E7BAC">
        <w:rPr>
          <w:rFonts w:ascii="Segoe UI" w:eastAsia="宋体" w:hAnsi="Segoe UI" w:cs="Segoe UI"/>
          <w:color w:val="24292E"/>
          <w:kern w:val="0"/>
          <w:sz w:val="24"/>
          <w:szCs w:val="24"/>
        </w:rPr>
        <w:t>Iterator</w:t>
      </w:r>
      <w:r w:rsidRPr="005E7BAC">
        <w:rPr>
          <w:rFonts w:ascii="Segoe UI" w:eastAsia="宋体" w:hAnsi="Segoe UI" w:cs="Segoe UI"/>
          <w:color w:val="24292E"/>
          <w:kern w:val="0"/>
          <w:sz w:val="24"/>
          <w:szCs w:val="24"/>
        </w:rPr>
        <w:t>很难被推断出来。</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正如</w:t>
      </w:r>
      <w:r w:rsidRPr="005E7BAC">
        <w:rPr>
          <w:rFonts w:ascii="Segoe UI" w:eastAsia="宋体" w:hAnsi="Segoe UI" w:cs="Segoe UI"/>
          <w:color w:val="24292E"/>
          <w:kern w:val="0"/>
          <w:sz w:val="24"/>
          <w:szCs w:val="24"/>
        </w:rPr>
        <w:t xml:space="preserve">Denis </w:t>
      </w:r>
      <w:r w:rsidRPr="005E7BAC">
        <w:rPr>
          <w:rFonts w:ascii="Segoe UI" w:eastAsia="宋体" w:hAnsi="Segoe UI" w:cs="Segoe UI"/>
          <w:color w:val="24292E"/>
          <w:kern w:val="0"/>
          <w:sz w:val="24"/>
          <w:szCs w:val="24"/>
        </w:rPr>
        <w:lastRenderedPageBreak/>
        <w:t>Bueno</w:t>
      </w:r>
      <w:r w:rsidRPr="005E7BAC">
        <w:rPr>
          <w:rFonts w:ascii="Segoe UI" w:eastAsia="宋体" w:hAnsi="Segoe UI" w:cs="Segoe UI"/>
          <w:color w:val="24292E"/>
          <w:kern w:val="0"/>
          <w:sz w:val="24"/>
          <w:szCs w:val="24"/>
        </w:rPr>
        <w:t>写的那样，这种代码对任何实现了</w:t>
      </w:r>
      <w:r w:rsidRPr="005E7BAC">
        <w:rPr>
          <w:rFonts w:ascii="Segoe UI" w:eastAsia="宋体" w:hAnsi="Segoe UI" w:cs="Segoe UI"/>
          <w:color w:val="24292E"/>
          <w:kern w:val="0"/>
          <w:sz w:val="24"/>
          <w:szCs w:val="24"/>
        </w:rPr>
        <w:t>Iterable</w:t>
      </w:r>
      <w:r w:rsidRPr="005E7BAC">
        <w:rPr>
          <w:rFonts w:ascii="Segoe UI" w:eastAsia="宋体" w:hAnsi="Segoe UI" w:cs="Segoe UI"/>
          <w:color w:val="24292E"/>
          <w:kern w:val="0"/>
          <w:sz w:val="24"/>
          <w:szCs w:val="24"/>
        </w:rPr>
        <w:t>接口的对象都奏效。</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此外，如果</w:t>
      </w:r>
      <w:r w:rsidRPr="005E7BAC">
        <w:rPr>
          <w:rFonts w:ascii="Segoe UI" w:eastAsia="宋体" w:hAnsi="Segoe UI" w:cs="Segoe UI"/>
          <w:color w:val="24292E"/>
          <w:kern w:val="0"/>
          <w:sz w:val="24"/>
          <w:szCs w:val="24"/>
        </w:rPr>
        <w:t>for(:)</w:t>
      </w:r>
      <w:r w:rsidRPr="005E7BAC">
        <w:rPr>
          <w:rFonts w:ascii="Segoe UI" w:eastAsia="宋体" w:hAnsi="Segoe UI" w:cs="Segoe UI"/>
          <w:color w:val="24292E"/>
          <w:kern w:val="0"/>
          <w:sz w:val="24"/>
          <w:szCs w:val="24"/>
        </w:rPr>
        <w:t>句法中右侧是一个数组而不是一个可迭代对象，那么内部代码用一个</w:t>
      </w:r>
      <w:r w:rsidRPr="005E7BAC">
        <w:rPr>
          <w:rFonts w:ascii="Segoe UI" w:eastAsia="宋体" w:hAnsi="Segoe UI" w:cs="Segoe UI"/>
          <w:color w:val="24292E"/>
          <w:kern w:val="0"/>
          <w:sz w:val="24"/>
          <w:szCs w:val="24"/>
        </w:rPr>
        <w:t>int</w:t>
      </w:r>
      <w:r w:rsidRPr="005E7BAC">
        <w:rPr>
          <w:rFonts w:ascii="Segoe UI" w:eastAsia="宋体" w:hAnsi="Segoe UI" w:cs="Segoe UI"/>
          <w:color w:val="24292E"/>
          <w:kern w:val="0"/>
          <w:sz w:val="24"/>
          <w:szCs w:val="24"/>
        </w:rPr>
        <w:t>型的计数器来防止数组越界。详见</w:t>
      </w:r>
      <w:r w:rsidRPr="005E7BAC">
        <w:rPr>
          <w:rFonts w:ascii="Segoe UI" w:eastAsia="宋体" w:hAnsi="Segoe UI" w:cs="Segoe UI"/>
          <w:color w:val="24292E"/>
          <w:kern w:val="0"/>
          <w:sz w:val="24"/>
          <w:szCs w:val="24"/>
        </w:rPr>
        <w:t>Java Language Specification:</w:t>
      </w:r>
      <w:hyperlink r:id="rId106" w:anchor="jls-14.14.2" w:history="1">
        <w:r w:rsidRPr="005E7BAC">
          <w:rPr>
            <w:rFonts w:ascii="Segoe UI" w:eastAsia="宋体" w:hAnsi="Segoe UI" w:cs="Segoe UI"/>
            <w:color w:val="0366D6"/>
            <w:kern w:val="0"/>
            <w:sz w:val="24"/>
            <w:szCs w:val="24"/>
            <w:u w:val="single"/>
          </w:rPr>
          <w:t>http://docs.oracle.com/javase/specs/jls/se8/html/jls-14.html#jls-14.14.2</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hyperlink r:id="rId107" w:history="1">
        <w:r w:rsidRPr="005E7BAC">
          <w:rPr>
            <w:rFonts w:ascii="Segoe UI" w:eastAsia="宋体" w:hAnsi="Segoe UI" w:cs="Segoe UI"/>
            <w:color w:val="0366D6"/>
            <w:kern w:val="0"/>
            <w:sz w:val="24"/>
            <w:szCs w:val="24"/>
            <w:u w:val="single"/>
          </w:rPr>
          <w:t>http://stackoverflow.com/questions/85190/how-does-the-java-for-each-loop-work</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08" w:history="1">
        <w:r w:rsidRPr="005E7BAC">
          <w:rPr>
            <w:rFonts w:ascii="Segoe UI" w:eastAsia="宋体" w:hAnsi="Segoe UI" w:cs="Segoe UI"/>
            <w:b/>
            <w:bCs/>
            <w:color w:val="0366D6"/>
            <w:kern w:val="0"/>
            <w:sz w:val="36"/>
            <w:szCs w:val="36"/>
            <w:u w:val="single"/>
          </w:rPr>
          <w:t xml:space="preserve">30. </w:t>
        </w:r>
        <w:r w:rsidRPr="005E7BAC">
          <w:rPr>
            <w:rFonts w:ascii="Segoe UI" w:eastAsia="宋体" w:hAnsi="Segoe UI" w:cs="Segoe UI"/>
            <w:b/>
            <w:bCs/>
            <w:color w:val="0366D6"/>
            <w:kern w:val="0"/>
            <w:sz w:val="36"/>
            <w:szCs w:val="36"/>
            <w:u w:val="single"/>
          </w:rPr>
          <w:t>为什么相减这两个时间（</w:t>
        </w:r>
        <w:r w:rsidRPr="005E7BAC">
          <w:rPr>
            <w:rFonts w:ascii="Segoe UI" w:eastAsia="宋体" w:hAnsi="Segoe UI" w:cs="Segoe UI"/>
            <w:b/>
            <w:bCs/>
            <w:color w:val="0366D6"/>
            <w:kern w:val="0"/>
            <w:sz w:val="36"/>
            <w:szCs w:val="36"/>
            <w:u w:val="single"/>
          </w:rPr>
          <w:t>1927</w:t>
        </w:r>
        <w:r w:rsidRPr="005E7BAC">
          <w:rPr>
            <w:rFonts w:ascii="Segoe UI" w:eastAsia="宋体" w:hAnsi="Segoe UI" w:cs="Segoe UI"/>
            <w:b/>
            <w:bCs/>
            <w:color w:val="0366D6"/>
            <w:kern w:val="0"/>
            <w:sz w:val="36"/>
            <w:szCs w:val="36"/>
            <w:u w:val="single"/>
          </w:rPr>
          <w:t>年）会得到奇怪的结果</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为什么这两个时间（</w:t>
      </w:r>
      <w:r w:rsidRPr="005E7BAC">
        <w:rPr>
          <w:rFonts w:ascii="Segoe UI" w:eastAsia="宋体" w:hAnsi="Segoe UI" w:cs="Segoe UI"/>
          <w:b/>
          <w:bCs/>
          <w:color w:val="24292E"/>
          <w:kern w:val="0"/>
          <w:sz w:val="30"/>
          <w:szCs w:val="30"/>
        </w:rPr>
        <w:t>1927</w:t>
      </w:r>
      <w:r w:rsidRPr="005E7BAC">
        <w:rPr>
          <w:rFonts w:ascii="Segoe UI" w:eastAsia="宋体" w:hAnsi="Segoe UI" w:cs="Segoe UI"/>
          <w:b/>
          <w:bCs/>
          <w:color w:val="24292E"/>
          <w:kern w:val="0"/>
          <w:sz w:val="30"/>
          <w:szCs w:val="30"/>
        </w:rPr>
        <w:t>年）相减会得到一个奇怪的结果？</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问题描述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如果我运行如下的程序，将两个相距一秒的日期解析成字符串并比较他们。</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void main(String[] args) throws ParseException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SimpleDateFormat sf = new SimpleDateFormat("yyyy-MM-dd HH:mm:ss");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str3 = "1927-12-31 23:54:07";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str4 = "1927-12-31 23:54:08";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Date sDt3 = sf.parse(str3);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Date sDt4 = sf.parse(str4);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ld3 = sDt3.getTime() /1000;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ld4 = sDt4.getTime() /1000;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System.out.println(ld4-ld3);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输出结果为</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353</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为什么</w:t>
      </w:r>
      <w:r w:rsidRPr="005E7BAC">
        <w:rPr>
          <w:rFonts w:ascii="Consolas" w:eastAsia="宋体" w:hAnsi="Consolas" w:cs="Consolas"/>
          <w:color w:val="24292E"/>
          <w:kern w:val="0"/>
          <w:sz w:val="20"/>
          <w:szCs w:val="20"/>
        </w:rPr>
        <w:t>ld4-ld3</w:t>
      </w:r>
      <w:r w:rsidRPr="005E7BAC">
        <w:rPr>
          <w:rFonts w:ascii="Segoe UI" w:eastAsia="宋体" w:hAnsi="Segoe UI" w:cs="Segoe UI"/>
          <w:color w:val="24292E"/>
          <w:kern w:val="0"/>
          <w:sz w:val="24"/>
          <w:szCs w:val="24"/>
        </w:rPr>
        <w:t>不是</w:t>
      </w:r>
      <w:r w:rsidRPr="005E7BAC">
        <w:rPr>
          <w:rFonts w:ascii="Consolas" w:eastAsia="宋体" w:hAnsi="Consolas" w:cs="Consolas"/>
          <w:color w:val="24292E"/>
          <w:kern w:val="0"/>
          <w:sz w:val="20"/>
          <w:szCs w:val="20"/>
        </w:rPr>
        <w:t>1</w:t>
      </w:r>
      <w:r w:rsidRPr="005E7BAC">
        <w:rPr>
          <w:rFonts w:ascii="Segoe UI" w:eastAsia="宋体" w:hAnsi="Segoe UI" w:cs="Segoe UI"/>
          <w:color w:val="24292E"/>
          <w:kern w:val="0"/>
          <w:sz w:val="24"/>
          <w:szCs w:val="24"/>
        </w:rPr>
        <w:t>（正如我所期望的那样），而是</w:t>
      </w:r>
      <w:r w:rsidRPr="005E7BAC">
        <w:rPr>
          <w:rFonts w:ascii="Consolas" w:eastAsia="宋体" w:hAnsi="Consolas" w:cs="Consolas"/>
          <w:color w:val="24292E"/>
          <w:kern w:val="0"/>
          <w:sz w:val="20"/>
          <w:szCs w:val="20"/>
        </w:rPr>
        <w:t>353</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如果我把时间改变为之后的一秒</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String str3 = "1927-12-31 23:54:08";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String str4 = "1927-12-31 23:54:09"; </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这时，</w:t>
      </w:r>
      <w:r w:rsidRPr="005E7BAC">
        <w:rPr>
          <w:rFonts w:ascii="Consolas" w:eastAsia="宋体" w:hAnsi="Consolas" w:cs="Consolas"/>
          <w:color w:val="24292E"/>
          <w:kern w:val="0"/>
          <w:sz w:val="20"/>
          <w:szCs w:val="20"/>
        </w:rPr>
        <w:t>ld4-ld3</w:t>
      </w:r>
      <w:r w:rsidRPr="005E7BAC">
        <w:rPr>
          <w:rFonts w:ascii="Segoe UI" w:eastAsia="宋体" w:hAnsi="Segoe UI" w:cs="Segoe UI"/>
          <w:color w:val="24292E"/>
          <w:kern w:val="0"/>
          <w:sz w:val="24"/>
          <w:szCs w:val="24"/>
        </w:rPr>
        <w:t>的结果为</w:t>
      </w:r>
      <w:r w:rsidRPr="005E7BAC">
        <w:rPr>
          <w:rFonts w:ascii="Consolas" w:eastAsia="宋体" w:hAnsi="Consolas" w:cs="Consolas"/>
          <w:color w:val="24292E"/>
          <w:kern w:val="0"/>
          <w:sz w:val="20"/>
          <w:szCs w:val="20"/>
        </w:rPr>
        <w:t>1</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版本：</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java version "1.6.0_22"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Java(TM) SE Runtime Environment (build 1.6.0_22-b04)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Dynamic Code Evolution Client VM (build 0.2-b02-internal, 19.0-b04-internal, mixed mode)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时区：</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sun.util.calendar.ZoneInfo[id="Asia/Shanghai",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offset=28800000,dstSavings=0,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useDaylight=false,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transitions=19,</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lastRule=null]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Locale(Locale.getDefault()): zh_CN</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这是因为</w:t>
      </w:r>
      <w:r w:rsidRPr="005E7BAC">
        <w:rPr>
          <w:rFonts w:ascii="Segoe UI" w:eastAsia="宋体" w:hAnsi="Segoe UI" w:cs="Segoe UI"/>
          <w:color w:val="24292E"/>
          <w:kern w:val="0"/>
          <w:sz w:val="24"/>
          <w:szCs w:val="24"/>
        </w:rPr>
        <w:t>1927</w:t>
      </w:r>
      <w:r w:rsidRPr="005E7BAC">
        <w:rPr>
          <w:rFonts w:ascii="Segoe UI" w:eastAsia="宋体" w:hAnsi="Segoe UI" w:cs="Segoe UI"/>
          <w:color w:val="24292E"/>
          <w:kern w:val="0"/>
          <w:sz w:val="24"/>
          <w:szCs w:val="24"/>
        </w:rPr>
        <w:t>年</w:t>
      </w:r>
      <w:r w:rsidRPr="005E7BAC">
        <w:rPr>
          <w:rFonts w:ascii="Segoe UI" w:eastAsia="宋体" w:hAnsi="Segoe UI" w:cs="Segoe UI"/>
          <w:color w:val="24292E"/>
          <w:kern w:val="0"/>
          <w:sz w:val="24"/>
          <w:szCs w:val="24"/>
        </w:rPr>
        <w:t>11</w:t>
      </w:r>
      <w:r w:rsidRPr="005E7BAC">
        <w:rPr>
          <w:rFonts w:ascii="Segoe UI" w:eastAsia="宋体" w:hAnsi="Segoe UI" w:cs="Segoe UI"/>
          <w:color w:val="24292E"/>
          <w:kern w:val="0"/>
          <w:sz w:val="24"/>
          <w:szCs w:val="24"/>
        </w:rPr>
        <w:t>月</w:t>
      </w:r>
      <w:r w:rsidRPr="005E7BAC">
        <w:rPr>
          <w:rFonts w:ascii="Segoe UI" w:eastAsia="宋体" w:hAnsi="Segoe UI" w:cs="Segoe UI"/>
          <w:color w:val="24292E"/>
          <w:kern w:val="0"/>
          <w:sz w:val="24"/>
          <w:szCs w:val="24"/>
        </w:rPr>
        <w:t>31</w:t>
      </w:r>
      <w:r w:rsidRPr="005E7BAC">
        <w:rPr>
          <w:rFonts w:ascii="Segoe UI" w:eastAsia="宋体" w:hAnsi="Segoe UI" w:cs="Segoe UI"/>
          <w:color w:val="24292E"/>
          <w:kern w:val="0"/>
          <w:sz w:val="24"/>
          <w:szCs w:val="24"/>
        </w:rPr>
        <w:t>日上海的时区改变了。</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观看</w:t>
      </w:r>
      <w:hyperlink r:id="rId109" w:history="1">
        <w:r w:rsidRPr="005E7BAC">
          <w:rPr>
            <w:rFonts w:ascii="Segoe UI" w:eastAsia="宋体" w:hAnsi="Segoe UI" w:cs="Segoe UI"/>
            <w:color w:val="0366D6"/>
            <w:kern w:val="0"/>
            <w:sz w:val="24"/>
            <w:szCs w:val="24"/>
            <w:u w:val="single"/>
          </w:rPr>
          <w:t>此页</w:t>
        </w:r>
      </w:hyperlink>
      <w:r w:rsidRPr="005E7BAC">
        <w:rPr>
          <w:rFonts w:ascii="Segoe UI" w:eastAsia="宋体" w:hAnsi="Segoe UI" w:cs="Segoe UI"/>
          <w:color w:val="24292E"/>
          <w:kern w:val="0"/>
          <w:sz w:val="24"/>
          <w:szCs w:val="24"/>
        </w:rPr>
        <w:t>获得更多关于上海</w:t>
      </w:r>
      <w:r w:rsidRPr="005E7BAC">
        <w:rPr>
          <w:rFonts w:ascii="Segoe UI" w:eastAsia="宋体" w:hAnsi="Segoe UI" w:cs="Segoe UI"/>
          <w:color w:val="24292E"/>
          <w:kern w:val="0"/>
          <w:sz w:val="24"/>
          <w:szCs w:val="24"/>
        </w:rPr>
        <w:t>1927</w:t>
      </w:r>
      <w:r w:rsidRPr="005E7BAC">
        <w:rPr>
          <w:rFonts w:ascii="Segoe UI" w:eastAsia="宋体" w:hAnsi="Segoe UI" w:cs="Segoe UI"/>
          <w:color w:val="24292E"/>
          <w:kern w:val="0"/>
          <w:sz w:val="24"/>
          <w:szCs w:val="24"/>
        </w:rPr>
        <w:t>年的细节。</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这个问题主要是由于在</w:t>
      </w:r>
      <w:r w:rsidRPr="005E7BAC">
        <w:rPr>
          <w:rFonts w:ascii="Segoe UI" w:eastAsia="宋体" w:hAnsi="Segoe UI" w:cs="Segoe UI"/>
          <w:color w:val="24292E"/>
          <w:kern w:val="0"/>
          <w:sz w:val="24"/>
          <w:szCs w:val="24"/>
        </w:rPr>
        <w:t>1927</w:t>
      </w:r>
      <w:r w:rsidRPr="005E7BAC">
        <w:rPr>
          <w:rFonts w:ascii="Segoe UI" w:eastAsia="宋体" w:hAnsi="Segoe UI" w:cs="Segoe UI"/>
          <w:color w:val="24292E"/>
          <w:kern w:val="0"/>
          <w:sz w:val="24"/>
          <w:szCs w:val="24"/>
        </w:rPr>
        <w:t>年</w:t>
      </w:r>
      <w:r w:rsidRPr="005E7BAC">
        <w:rPr>
          <w:rFonts w:ascii="Segoe UI" w:eastAsia="宋体" w:hAnsi="Segoe UI" w:cs="Segoe UI"/>
          <w:color w:val="24292E"/>
          <w:kern w:val="0"/>
          <w:sz w:val="24"/>
          <w:szCs w:val="24"/>
        </w:rPr>
        <w:t>12</w:t>
      </w:r>
      <w:r w:rsidRPr="005E7BAC">
        <w:rPr>
          <w:rFonts w:ascii="Segoe UI" w:eastAsia="宋体" w:hAnsi="Segoe UI" w:cs="Segoe UI"/>
          <w:color w:val="24292E"/>
          <w:kern w:val="0"/>
          <w:sz w:val="24"/>
          <w:szCs w:val="24"/>
        </w:rPr>
        <w:t>月</w:t>
      </w:r>
      <w:r w:rsidRPr="005E7BAC">
        <w:rPr>
          <w:rFonts w:ascii="Segoe UI" w:eastAsia="宋体" w:hAnsi="Segoe UI" w:cs="Segoe UI"/>
          <w:color w:val="24292E"/>
          <w:kern w:val="0"/>
          <w:sz w:val="24"/>
          <w:szCs w:val="24"/>
        </w:rPr>
        <w:t>31</w:t>
      </w:r>
      <w:r w:rsidRPr="005E7BAC">
        <w:rPr>
          <w:rFonts w:ascii="Segoe UI" w:eastAsia="宋体" w:hAnsi="Segoe UI" w:cs="Segoe UI"/>
          <w:color w:val="24292E"/>
          <w:kern w:val="0"/>
          <w:sz w:val="24"/>
          <w:szCs w:val="24"/>
        </w:rPr>
        <w:t>日的午夜，时钟回调了</w:t>
      </w:r>
      <w:r w:rsidRPr="005E7BAC">
        <w:rPr>
          <w:rFonts w:ascii="Segoe UI" w:eastAsia="宋体" w:hAnsi="Segoe UI" w:cs="Segoe UI"/>
          <w:color w:val="24292E"/>
          <w:kern w:val="0"/>
          <w:sz w:val="24"/>
          <w:szCs w:val="24"/>
        </w:rPr>
        <w:t>5</w:t>
      </w:r>
      <w:r w:rsidRPr="005E7BAC">
        <w:rPr>
          <w:rFonts w:ascii="Segoe UI" w:eastAsia="宋体" w:hAnsi="Segoe UI" w:cs="Segoe UI"/>
          <w:color w:val="24292E"/>
          <w:kern w:val="0"/>
          <w:sz w:val="24"/>
          <w:szCs w:val="24"/>
        </w:rPr>
        <w:t>分钟零</w:t>
      </w:r>
      <w:r w:rsidRPr="005E7BAC">
        <w:rPr>
          <w:rFonts w:ascii="Segoe UI" w:eastAsia="宋体" w:hAnsi="Segoe UI" w:cs="Segoe UI"/>
          <w:color w:val="24292E"/>
          <w:kern w:val="0"/>
          <w:sz w:val="24"/>
          <w:szCs w:val="24"/>
        </w:rPr>
        <w:t>52</w:t>
      </w:r>
      <w:r w:rsidRPr="005E7BAC">
        <w:rPr>
          <w:rFonts w:ascii="Segoe UI" w:eastAsia="宋体" w:hAnsi="Segoe UI" w:cs="Segoe UI"/>
          <w:color w:val="24292E"/>
          <w:kern w:val="0"/>
          <w:sz w:val="24"/>
          <w:szCs w:val="24"/>
        </w:rPr>
        <w:t>秒。</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所以</w:t>
      </w:r>
      <w:r w:rsidRPr="005E7BAC">
        <w:rPr>
          <w:rFonts w:ascii="Segoe UI" w:eastAsia="宋体" w:hAnsi="Segoe UI" w:cs="Segoe UI"/>
          <w:color w:val="24292E"/>
          <w:kern w:val="0"/>
          <w:sz w:val="24"/>
          <w:szCs w:val="24"/>
        </w:rPr>
        <w:t>"1927-12-31 23:54:08"</w:t>
      </w:r>
      <w:r w:rsidRPr="005E7BAC">
        <w:rPr>
          <w:rFonts w:ascii="Segoe UI" w:eastAsia="宋体" w:hAnsi="Segoe UI" w:cs="Segoe UI"/>
          <w:color w:val="24292E"/>
          <w:kern w:val="0"/>
          <w:sz w:val="24"/>
          <w:szCs w:val="24"/>
        </w:rPr>
        <w:t>这个时间实际上发生了两次，看上去</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将这个时间解析为之后的那个瞬间。</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因此出现了这种差别。</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这只是美好但奇怪的世界时区中的一个插曲。</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hyperlink r:id="rId110" w:history="1">
        <w:r w:rsidRPr="005E7BAC">
          <w:rPr>
            <w:rFonts w:ascii="Segoe UI" w:eastAsia="宋体" w:hAnsi="Segoe UI" w:cs="Segoe UI"/>
            <w:color w:val="0366D6"/>
            <w:kern w:val="0"/>
            <w:sz w:val="24"/>
            <w:szCs w:val="24"/>
            <w:u w:val="single"/>
          </w:rPr>
          <w:t>Why is subtracting these two times (in 1927) giving a strange result?</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11" w:history="1">
        <w:r w:rsidRPr="005E7BAC">
          <w:rPr>
            <w:rFonts w:ascii="Segoe UI" w:eastAsia="宋体" w:hAnsi="Segoe UI" w:cs="Segoe UI"/>
            <w:b/>
            <w:bCs/>
            <w:color w:val="0366D6"/>
            <w:kern w:val="0"/>
            <w:sz w:val="36"/>
            <w:szCs w:val="36"/>
            <w:u w:val="single"/>
          </w:rPr>
          <w:t xml:space="preserve">31. Java </w:t>
        </w:r>
        <w:r w:rsidRPr="005E7BAC">
          <w:rPr>
            <w:rFonts w:ascii="Segoe UI" w:eastAsia="宋体" w:hAnsi="Segoe UI" w:cs="Segoe UI"/>
            <w:b/>
            <w:bCs/>
            <w:color w:val="0366D6"/>
            <w:kern w:val="0"/>
            <w:sz w:val="36"/>
            <w:szCs w:val="36"/>
            <w:u w:val="single"/>
          </w:rPr>
          <w:t>中如何将</w:t>
        </w:r>
        <w:r w:rsidRPr="005E7BAC">
          <w:rPr>
            <w:rFonts w:ascii="Segoe UI" w:eastAsia="宋体" w:hAnsi="Segoe UI" w:cs="Segoe UI"/>
            <w:b/>
            <w:bCs/>
            <w:color w:val="0366D6"/>
            <w:kern w:val="0"/>
            <w:sz w:val="36"/>
            <w:szCs w:val="36"/>
            <w:u w:val="single"/>
          </w:rPr>
          <w:t xml:space="preserve"> String </w:t>
        </w:r>
        <w:r w:rsidRPr="005E7BAC">
          <w:rPr>
            <w:rFonts w:ascii="Segoe UI" w:eastAsia="宋体" w:hAnsi="Segoe UI" w:cs="Segoe UI"/>
            <w:b/>
            <w:bCs/>
            <w:color w:val="0366D6"/>
            <w:kern w:val="0"/>
            <w:sz w:val="36"/>
            <w:szCs w:val="36"/>
            <w:u w:val="single"/>
          </w:rPr>
          <w:t>转换为</w:t>
        </w:r>
        <w:r w:rsidRPr="005E7BAC">
          <w:rPr>
            <w:rFonts w:ascii="Segoe UI" w:eastAsia="宋体" w:hAnsi="Segoe UI" w:cs="Segoe UI"/>
            <w:b/>
            <w:bCs/>
            <w:color w:val="0366D6"/>
            <w:kern w:val="0"/>
            <w:sz w:val="36"/>
            <w:szCs w:val="36"/>
            <w:u w:val="single"/>
          </w:rPr>
          <w:t xml:space="preserve"> enum</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 xml:space="preserve">Java </w:t>
      </w:r>
      <w:r w:rsidRPr="005E7BAC">
        <w:rPr>
          <w:rFonts w:ascii="Segoe UI" w:eastAsia="宋体" w:hAnsi="Segoe UI" w:cs="Segoe UI"/>
          <w:b/>
          <w:bCs/>
          <w:color w:val="24292E"/>
          <w:kern w:val="0"/>
          <w:sz w:val="30"/>
          <w:szCs w:val="30"/>
        </w:rPr>
        <w:t>中如何将</w:t>
      </w:r>
      <w:r w:rsidRPr="005E7BAC">
        <w:rPr>
          <w:rFonts w:ascii="Segoe UI" w:eastAsia="宋体" w:hAnsi="Segoe UI" w:cs="Segoe UI"/>
          <w:b/>
          <w:bCs/>
          <w:color w:val="24292E"/>
          <w:kern w:val="0"/>
          <w:sz w:val="30"/>
          <w:szCs w:val="30"/>
        </w:rPr>
        <w:t xml:space="preserve"> String </w:t>
      </w:r>
      <w:r w:rsidRPr="005E7BAC">
        <w:rPr>
          <w:rFonts w:ascii="Segoe UI" w:eastAsia="宋体" w:hAnsi="Segoe UI" w:cs="Segoe UI"/>
          <w:b/>
          <w:bCs/>
          <w:color w:val="24292E"/>
          <w:kern w:val="0"/>
          <w:sz w:val="30"/>
          <w:szCs w:val="30"/>
        </w:rPr>
        <w:t>转换为</w:t>
      </w:r>
      <w:r w:rsidRPr="005E7BAC">
        <w:rPr>
          <w:rFonts w:ascii="Segoe UI" w:eastAsia="宋体" w:hAnsi="Segoe UI" w:cs="Segoe UI"/>
          <w:b/>
          <w:bCs/>
          <w:color w:val="24292E"/>
          <w:kern w:val="0"/>
          <w:sz w:val="30"/>
          <w:szCs w:val="30"/>
        </w:rPr>
        <w:t xml:space="preserve"> enum</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我有一个</w:t>
      </w:r>
      <w:r w:rsidRPr="005E7BAC">
        <w:rPr>
          <w:rFonts w:ascii="Segoe UI" w:eastAsia="宋体" w:hAnsi="Segoe UI" w:cs="Segoe UI"/>
          <w:b/>
          <w:bCs/>
          <w:color w:val="24292E"/>
          <w:kern w:val="0"/>
          <w:sz w:val="30"/>
          <w:szCs w:val="30"/>
        </w:rPr>
        <w:t xml:space="preserve"> enum </w:t>
      </w:r>
      <w:r w:rsidRPr="005E7BAC">
        <w:rPr>
          <w:rFonts w:ascii="Segoe UI" w:eastAsia="宋体" w:hAnsi="Segoe UI" w:cs="Segoe UI"/>
          <w:b/>
          <w:bCs/>
          <w:color w:val="24292E"/>
          <w:kern w:val="0"/>
          <w:sz w:val="30"/>
          <w:szCs w:val="30"/>
        </w:rPr>
        <w:t>类</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enum</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Blah</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A</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B</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我想要找到一个</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String</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对应的</w:t>
      </w:r>
      <w:r w:rsidRPr="005E7BAC">
        <w:rPr>
          <w:rFonts w:ascii="Segoe UI" w:eastAsia="宋体" w:hAnsi="Segoe UI" w:cs="Segoe UI"/>
          <w:color w:val="24292E"/>
          <w:kern w:val="0"/>
          <w:sz w:val="24"/>
          <w:szCs w:val="24"/>
        </w:rPr>
        <w:t xml:space="preserve"> enum </w:t>
      </w:r>
      <w:r w:rsidRPr="005E7BAC">
        <w:rPr>
          <w:rFonts w:ascii="Segoe UI" w:eastAsia="宋体" w:hAnsi="Segoe UI" w:cs="Segoe UI"/>
          <w:color w:val="24292E"/>
          <w:kern w:val="0"/>
          <w:sz w:val="24"/>
          <w:szCs w:val="24"/>
        </w:rPr>
        <w:t>值。例如</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"A"</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将是</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Blah.A</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如何做到</w:t>
      </w:r>
      <w:r w:rsidRPr="005E7BAC">
        <w:rPr>
          <w:rFonts w:ascii="Segoe UI" w:eastAsia="宋体" w:hAnsi="Segoe UI" w:cs="Segoe UI"/>
          <w:color w:val="24292E"/>
          <w:kern w:val="0"/>
          <w:sz w:val="24"/>
          <w:szCs w:val="24"/>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我需要使用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Enum.valueOf()</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方法吗</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如果是该如何使用</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26" style="width:0;height:3pt" o:hralign="center" o:hrstd="t" o:hrnoshade="t" o:hr="t" fillcolor="#24292e" stroked="f"/>
        </w:pic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A1</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是的</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Blah.valueOf("A")</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将会给你</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Blah.A</w:t>
      </w:r>
      <w:r w:rsidRPr="005E7BAC">
        <w:rPr>
          <w:rFonts w:ascii="Segoe UI" w:eastAsia="宋体" w:hAnsi="Segoe UI" w:cs="Segoe UI"/>
          <w:color w:val="24292E"/>
          <w:kern w:val="0"/>
          <w:sz w:val="24"/>
          <w:szCs w:val="24"/>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静态方法</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valueof()</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values()</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在编译时期被插入</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并不存在于源码中。但是在</w:t>
      </w:r>
      <w:r w:rsidRPr="005E7BAC">
        <w:rPr>
          <w:rFonts w:ascii="Segoe UI" w:eastAsia="宋体" w:hAnsi="Segoe UI" w:cs="Segoe UI"/>
          <w:color w:val="24292E"/>
          <w:kern w:val="0"/>
          <w:sz w:val="24"/>
          <w:szCs w:val="24"/>
        </w:rPr>
        <w:t>Javadoc</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例如</w:t>
      </w:r>
      <w:r w:rsidRPr="005E7BAC">
        <w:rPr>
          <w:rFonts w:ascii="Segoe UI" w:eastAsia="宋体" w:hAnsi="Segoe UI" w:cs="Segoe UI"/>
          <w:color w:val="24292E"/>
          <w:kern w:val="0"/>
          <w:sz w:val="24"/>
          <w:szCs w:val="24"/>
        </w:rPr>
        <w:t>,</w:t>
      </w:r>
      <w:hyperlink r:id="rId112" w:tooltip="Dialog.ModalityType" w:history="1">
        <w:r w:rsidRPr="005E7BAC">
          <w:rPr>
            <w:rFonts w:ascii="Consolas" w:eastAsia="宋体" w:hAnsi="Consolas" w:cs="Consolas"/>
            <w:color w:val="0366D6"/>
            <w:kern w:val="0"/>
            <w:sz w:val="20"/>
            <w:szCs w:val="20"/>
          </w:rPr>
          <w:t>Dialog.ModalityType</w:t>
        </w:r>
      </w:hyperlink>
      <w:r w:rsidRPr="005E7BAC">
        <w:rPr>
          <w:rFonts w:ascii="Segoe UI" w:eastAsia="宋体" w:hAnsi="Segoe UI" w:cs="Segoe UI"/>
          <w:color w:val="24292E"/>
          <w:kern w:val="0"/>
          <w:sz w:val="24"/>
          <w:szCs w:val="24"/>
        </w:rPr>
        <w:t>中显示了这两个方法。</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A2</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另一个解答</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如果文本和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enumeration</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值不一致</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enum</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Blah</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A</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"text1"</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B</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"text2"</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C</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"text3"</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D</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"text4"</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Blah</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text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text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getText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Blah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fromString</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text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(text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Blah</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Blah</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values())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(text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equalsIgnoreCase(b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text))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b;</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i/>
          <w:iCs/>
          <w:color w:val="24292E"/>
          <w:kern w:val="0"/>
          <w:sz w:val="24"/>
          <w:szCs w:val="24"/>
        </w:rPr>
        <w:t>评论区在讨论是应该返回</w:t>
      </w:r>
      <w:r w:rsidRPr="005E7BAC">
        <w:rPr>
          <w:rFonts w:ascii="Segoe UI" w:eastAsia="宋体" w:hAnsi="Segoe UI" w:cs="Segoe UI"/>
          <w:i/>
          <w:iCs/>
          <w:color w:val="24292E"/>
          <w:kern w:val="0"/>
          <w:sz w:val="24"/>
          <w:szCs w:val="24"/>
        </w:rPr>
        <w:t>null</w:t>
      </w:r>
      <w:r w:rsidRPr="005E7BAC">
        <w:rPr>
          <w:rFonts w:ascii="Segoe UI" w:eastAsia="宋体" w:hAnsi="Segoe UI" w:cs="Segoe UI"/>
          <w:i/>
          <w:iCs/>
          <w:color w:val="24292E"/>
          <w:kern w:val="0"/>
          <w:sz w:val="24"/>
          <w:szCs w:val="24"/>
        </w:rPr>
        <w:t>还是抛出异常</w:t>
      </w:r>
      <w:r w:rsidRPr="005E7BAC">
        <w:rPr>
          <w:rFonts w:ascii="Segoe UI" w:eastAsia="宋体" w:hAnsi="Segoe UI" w:cs="Segoe UI"/>
          <w:i/>
          <w:iCs/>
          <w:color w:val="24292E"/>
          <w:kern w:val="0"/>
          <w:sz w:val="24"/>
          <w:szCs w:val="24"/>
        </w:rPr>
        <w:t>,</w:t>
      </w:r>
      <w:r w:rsidRPr="005E7BAC">
        <w:rPr>
          <w:rFonts w:ascii="Segoe UI" w:eastAsia="宋体" w:hAnsi="Segoe UI" w:cs="Segoe UI"/>
          <w:i/>
          <w:iCs/>
          <w:color w:val="24292E"/>
          <w:kern w:val="0"/>
          <w:sz w:val="24"/>
          <w:szCs w:val="24"/>
        </w:rPr>
        <w:t>个人认为视具体情况</w:t>
      </w:r>
      <w:r w:rsidRPr="005E7BAC">
        <w:rPr>
          <w:rFonts w:ascii="Segoe UI" w:eastAsia="宋体" w:hAnsi="Segoe UI" w:cs="Segoe UI"/>
          <w:i/>
          <w:iCs/>
          <w:color w:val="24292E"/>
          <w:kern w:val="0"/>
          <w:sz w:val="24"/>
          <w:szCs w:val="24"/>
        </w:rPr>
        <w:t>,</w:t>
      </w:r>
      <w:r w:rsidRPr="005E7BAC">
        <w:rPr>
          <w:rFonts w:ascii="Segoe UI" w:eastAsia="宋体" w:hAnsi="Segoe UI" w:cs="Segoe UI"/>
          <w:i/>
          <w:iCs/>
          <w:color w:val="24292E"/>
          <w:kern w:val="0"/>
          <w:sz w:val="24"/>
          <w:szCs w:val="24"/>
        </w:rPr>
        <w:t>允许转换失败就返回</w:t>
      </w:r>
      <w:r w:rsidRPr="005E7BAC">
        <w:rPr>
          <w:rFonts w:ascii="Segoe UI" w:eastAsia="宋体" w:hAnsi="Segoe UI" w:cs="Segoe UI"/>
          <w:i/>
          <w:iCs/>
          <w:color w:val="24292E"/>
          <w:kern w:val="0"/>
          <w:sz w:val="24"/>
          <w:szCs w:val="24"/>
        </w:rPr>
        <w:t>null,</w:t>
      </w:r>
      <w:r w:rsidRPr="005E7BAC">
        <w:rPr>
          <w:rFonts w:ascii="Segoe UI" w:eastAsia="宋体" w:hAnsi="Segoe UI" w:cs="Segoe UI"/>
          <w:i/>
          <w:iCs/>
          <w:color w:val="24292E"/>
          <w:kern w:val="0"/>
          <w:sz w:val="24"/>
          <w:szCs w:val="24"/>
        </w:rPr>
        <w:t>不允许就抛出异常</w:t>
      </w:r>
      <w:r w:rsidRPr="005E7BAC">
        <w:rPr>
          <w:rFonts w:ascii="Segoe UI" w:eastAsia="宋体" w:hAnsi="Segoe UI" w:cs="Segoe UI"/>
          <w:i/>
          <w:iCs/>
          <w:color w:val="24292E"/>
          <w:kern w:val="0"/>
          <w:sz w:val="24"/>
          <w:szCs w:val="24"/>
        </w:rPr>
        <w:t>,</w:t>
      </w:r>
      <w:r w:rsidRPr="005E7BAC">
        <w:rPr>
          <w:rFonts w:ascii="Segoe UI" w:eastAsia="宋体" w:hAnsi="Segoe UI" w:cs="Segoe UI"/>
          <w:i/>
          <w:iCs/>
          <w:color w:val="24292E"/>
          <w:kern w:val="0"/>
          <w:sz w:val="24"/>
          <w:szCs w:val="24"/>
        </w:rPr>
        <w:t>或许创建一个特殊的空对象是个好的选择</w:t>
      </w:r>
      <w:r w:rsidRPr="005E7BAC">
        <w:rPr>
          <w:rFonts w:ascii="Segoe UI" w:eastAsia="宋体" w:hAnsi="Segoe UI" w:cs="Segoe UI"/>
          <w:i/>
          <w:iCs/>
          <w:color w:val="24292E"/>
          <w:kern w:val="0"/>
          <w:sz w:val="24"/>
          <w:szCs w:val="24"/>
        </w:rPr>
        <w:t xml:space="preserve"> -</w:t>
      </w:r>
      <w:r w:rsidRPr="005E7BAC">
        <w:rPr>
          <w:rFonts w:ascii="Segoe UI" w:eastAsia="宋体" w:hAnsi="Segoe UI" w:cs="Segoe UI"/>
          <w:i/>
          <w:iCs/>
          <w:color w:val="24292E"/>
          <w:kern w:val="0"/>
          <w:sz w:val="24"/>
          <w:szCs w:val="24"/>
        </w:rPr>
        <w:t>译者注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A3</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这是我使用的一个工具类</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w:t>
      </w:r>
      <w:r w:rsidRPr="005E7BAC">
        <w:rPr>
          <w:rFonts w:ascii="Consolas" w:eastAsia="宋体" w:hAnsi="Consolas" w:cs="Consolas"/>
          <w:color w:val="969896"/>
          <w:kern w:val="0"/>
          <w:sz w:val="20"/>
          <w:szCs w:val="20"/>
        </w:rPr>
        <w:t>一个对于所有</w:t>
      </w:r>
      <w:r w:rsidRPr="005E7BAC">
        <w:rPr>
          <w:rFonts w:ascii="Consolas" w:eastAsia="宋体" w:hAnsi="Consolas" w:cs="Consolas"/>
          <w:color w:val="969896"/>
          <w:kern w:val="0"/>
          <w:sz w:val="20"/>
          <w:szCs w:val="20"/>
        </w:rPr>
        <w:t>Enum</w:t>
      </w:r>
      <w:r w:rsidRPr="005E7BAC">
        <w:rPr>
          <w:rFonts w:ascii="Consolas" w:eastAsia="宋体" w:hAnsi="Consolas" w:cs="Consolas"/>
          <w:color w:val="969896"/>
          <w:kern w:val="0"/>
          <w:sz w:val="20"/>
          <w:szCs w:val="20"/>
        </w:rPr>
        <w:t>类通用的方法，因为他们不能有另一个基类</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@param &lt;T&gt; Enum type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@param c enum type. All enums must be all caps.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@param string case insensitive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@return corresponding enum, or 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333333"/>
          <w:kern w:val="0"/>
          <w:sz w:val="20"/>
          <w:szCs w:val="20"/>
        </w:rPr>
        <w:t>T</w:t>
      </w:r>
      <w:r w:rsidRPr="005E7BAC">
        <w:rPr>
          <w:rFonts w:ascii="Consolas" w:eastAsia="宋体" w:hAnsi="Consolas" w:cs="Consolas"/>
          <w:color w:val="24292E"/>
          <w:kern w:val="0"/>
          <w:sz w:val="20"/>
          <w:szCs w:val="20"/>
        </w:rPr>
        <w:t xml:space="preserve"> extends </w:t>
      </w:r>
      <w:r w:rsidRPr="005E7BAC">
        <w:rPr>
          <w:rFonts w:ascii="Consolas" w:eastAsia="宋体" w:hAnsi="Consolas" w:cs="Consolas"/>
          <w:color w:val="A71D5D"/>
          <w:kern w:val="0"/>
          <w:sz w:val="20"/>
          <w:szCs w:val="20"/>
        </w:rPr>
        <w:t>Enum&lt;</w:t>
      </w:r>
      <w:r w:rsidRPr="005E7BAC">
        <w:rPr>
          <w:rFonts w:ascii="Consolas" w:eastAsia="宋体" w:hAnsi="Consolas" w:cs="Consolas"/>
          <w:color w:val="333333"/>
          <w:kern w:val="0"/>
          <w:sz w:val="20"/>
          <w:szCs w:val="20"/>
        </w:rPr>
        <w:t>T</w:t>
      </w:r>
      <w:r w:rsidRPr="005E7BAC">
        <w:rPr>
          <w:rFonts w:ascii="Consolas" w:eastAsia="宋体" w:hAnsi="Consolas" w:cs="Consolas"/>
          <w:color w:val="A71D5D"/>
          <w:kern w:val="0"/>
          <w:sz w:val="20"/>
          <w:szCs w:val="20"/>
        </w:rPr>
        <w:t>&gt;&gt;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w:t>
      </w:r>
      <w:r w:rsidRPr="005E7BAC">
        <w:rPr>
          <w:rFonts w:ascii="Consolas" w:eastAsia="宋体" w:hAnsi="Consolas" w:cs="Consolas"/>
          <w:color w:val="24292E"/>
          <w:kern w:val="0"/>
          <w:sz w:val="20"/>
          <w:szCs w:val="20"/>
        </w:rPr>
        <w:t xml:space="preserve"> getEnumFromString(</w:t>
      </w:r>
      <w:r w:rsidRPr="005E7BAC">
        <w:rPr>
          <w:rFonts w:ascii="Consolas" w:eastAsia="宋体" w:hAnsi="Consolas" w:cs="Consolas"/>
          <w:color w:val="A71D5D"/>
          <w:kern w:val="0"/>
          <w:sz w:val="20"/>
          <w:szCs w:val="20"/>
        </w:rPr>
        <w:t>Class&lt;</w:t>
      </w:r>
      <w:r w:rsidRPr="005E7BAC">
        <w:rPr>
          <w:rFonts w:ascii="Consolas" w:eastAsia="宋体" w:hAnsi="Consolas" w:cs="Consolas"/>
          <w:color w:val="333333"/>
          <w:kern w:val="0"/>
          <w:sz w:val="20"/>
          <w:szCs w:val="20"/>
        </w:rPr>
        <w:t>T</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string)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&amp;&amp;</w:t>
      </w:r>
      <w:r w:rsidRPr="005E7BAC">
        <w:rPr>
          <w:rFonts w:ascii="Consolas" w:eastAsia="宋体" w:hAnsi="Consolas" w:cs="Consolas"/>
          <w:color w:val="24292E"/>
          <w:kern w:val="0"/>
          <w:sz w:val="20"/>
          <w:szCs w:val="20"/>
        </w:rPr>
        <w:t xml:space="preserve"> string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Enum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valueOf(c, 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trim()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toUpperCase());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IllegalArgumentException</w:t>
      </w:r>
      <w:r w:rsidRPr="005E7BAC">
        <w:rPr>
          <w:rFonts w:ascii="Consolas" w:eastAsia="宋体" w:hAnsi="Consolas" w:cs="Consolas"/>
          <w:color w:val="24292E"/>
          <w:kern w:val="0"/>
          <w:sz w:val="20"/>
          <w:szCs w:val="20"/>
        </w:rPr>
        <w:t xml:space="preserve"> ex)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之后</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在我的</w:t>
      </w:r>
      <w:r w:rsidRPr="005E7BAC">
        <w:rPr>
          <w:rFonts w:ascii="Segoe UI" w:eastAsia="宋体" w:hAnsi="Segoe UI" w:cs="Segoe UI"/>
          <w:color w:val="24292E"/>
          <w:kern w:val="0"/>
          <w:sz w:val="24"/>
          <w:szCs w:val="24"/>
        </w:rPr>
        <w:t>enum</w:t>
      </w:r>
      <w:r w:rsidRPr="005E7BAC">
        <w:rPr>
          <w:rFonts w:ascii="Segoe UI" w:eastAsia="宋体" w:hAnsi="Segoe UI" w:cs="Segoe UI"/>
          <w:color w:val="24292E"/>
          <w:kern w:val="0"/>
          <w:sz w:val="24"/>
          <w:szCs w:val="24"/>
        </w:rPr>
        <w:t>类中通常如此使用来减少打字</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MyEnum</w:t>
      </w:r>
      <w:r w:rsidRPr="005E7BAC">
        <w:rPr>
          <w:rFonts w:ascii="Consolas" w:eastAsia="宋体" w:hAnsi="Consolas" w:cs="Consolas"/>
          <w:color w:val="24292E"/>
          <w:kern w:val="0"/>
          <w:sz w:val="20"/>
          <w:szCs w:val="20"/>
        </w:rPr>
        <w:t xml:space="preserve"> fromString(</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name)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getEnumFromString(</w:t>
      </w:r>
      <w:r w:rsidRPr="005E7BAC">
        <w:rPr>
          <w:rFonts w:ascii="Consolas" w:eastAsia="宋体" w:hAnsi="Consolas" w:cs="Consolas"/>
          <w:color w:val="333333"/>
          <w:kern w:val="0"/>
          <w:sz w:val="20"/>
          <w:szCs w:val="20"/>
        </w:rPr>
        <w:t>MyEnum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class, 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如果的</w:t>
      </w:r>
      <w:r w:rsidRPr="005E7BAC">
        <w:rPr>
          <w:rFonts w:ascii="Segoe UI" w:eastAsia="宋体" w:hAnsi="Segoe UI" w:cs="Segoe UI"/>
          <w:color w:val="24292E"/>
          <w:kern w:val="0"/>
          <w:sz w:val="24"/>
          <w:szCs w:val="24"/>
        </w:rPr>
        <w:t>enums</w:t>
      </w:r>
      <w:r w:rsidRPr="005E7BAC">
        <w:rPr>
          <w:rFonts w:ascii="Segoe UI" w:eastAsia="宋体" w:hAnsi="Segoe UI" w:cs="Segoe UI"/>
          <w:color w:val="24292E"/>
          <w:kern w:val="0"/>
          <w:sz w:val="24"/>
          <w:szCs w:val="24"/>
        </w:rPr>
        <w:t>不是全部大写</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只需要修改</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Enum.valueOf</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这一行。</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很遗憾，我不能使用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T.class</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传给</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Enum.valueOf</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因为</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T</w:t>
      </w:r>
      <w:r w:rsidRPr="005E7BAC">
        <w:rPr>
          <w:rFonts w:ascii="Segoe UI" w:eastAsia="宋体" w:hAnsi="Segoe UI" w:cs="Segoe UI"/>
          <w:color w:val="24292E"/>
          <w:kern w:val="0"/>
          <w:sz w:val="24"/>
          <w:szCs w:val="24"/>
        </w:rPr>
        <w:t>会被擦出。</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i/>
          <w:iCs/>
          <w:color w:val="24292E"/>
          <w:kern w:val="0"/>
          <w:sz w:val="24"/>
          <w:szCs w:val="24"/>
        </w:rPr>
        <w:t>评论区对于答主的异常处理一片指责</w:t>
      </w:r>
      <w:r w:rsidRPr="005E7BAC">
        <w:rPr>
          <w:rFonts w:ascii="Segoe UI" w:eastAsia="宋体" w:hAnsi="Segoe UI" w:cs="Segoe UI"/>
          <w:i/>
          <w:iCs/>
          <w:color w:val="24292E"/>
          <w:kern w:val="0"/>
          <w:sz w:val="24"/>
          <w:szCs w:val="24"/>
        </w:rPr>
        <w:t xml:space="preserve"> -</w:t>
      </w:r>
      <w:r w:rsidRPr="005E7BAC">
        <w:rPr>
          <w:rFonts w:ascii="Segoe UI" w:eastAsia="宋体" w:hAnsi="Segoe UI" w:cs="Segoe UI"/>
          <w:i/>
          <w:iCs/>
          <w:color w:val="24292E"/>
          <w:kern w:val="0"/>
          <w:sz w:val="24"/>
          <w:szCs w:val="24"/>
        </w:rPr>
        <w:t>译者注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A4</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如果你不想编写自己的工具类</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可以使用</w:t>
      </w:r>
      <w:r w:rsidRPr="005E7BAC">
        <w:rPr>
          <w:rFonts w:ascii="Segoe UI" w:eastAsia="宋体" w:hAnsi="Segoe UI" w:cs="Segoe UI"/>
          <w:color w:val="24292E"/>
          <w:kern w:val="0"/>
          <w:sz w:val="24"/>
          <w:szCs w:val="24"/>
        </w:rPr>
        <w:t xml:space="preserve"> Google</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guava</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库</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Enums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getIfPresent(</w:t>
      </w:r>
      <w:r w:rsidRPr="005E7BAC">
        <w:rPr>
          <w:rFonts w:ascii="Consolas" w:eastAsia="宋体" w:hAnsi="Consolas" w:cs="Consolas"/>
          <w:color w:val="333333"/>
          <w:kern w:val="0"/>
          <w:sz w:val="20"/>
          <w:szCs w:val="20"/>
        </w:rPr>
        <w:t>Blah</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class, </w:t>
      </w:r>
      <w:r w:rsidRPr="005E7BAC">
        <w:rPr>
          <w:rFonts w:ascii="Consolas" w:eastAsia="宋体" w:hAnsi="Consolas" w:cs="Consolas"/>
          <w:color w:val="183691"/>
          <w:kern w:val="0"/>
          <w:sz w:val="20"/>
          <w:szCs w:val="20"/>
        </w:rPr>
        <w:t>"A"</w:t>
      </w: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它让你检查是否</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Blan</w:t>
      </w:r>
      <w:r w:rsidRPr="005E7BAC">
        <w:rPr>
          <w:rFonts w:ascii="Segoe UI" w:eastAsia="宋体" w:hAnsi="Segoe UI" w:cs="Segoe UI"/>
          <w:color w:val="24292E"/>
          <w:kern w:val="0"/>
          <w:sz w:val="24"/>
          <w:szCs w:val="24"/>
        </w:rPr>
        <w:t>中存在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A</w:t>
      </w:r>
      <w:r w:rsidRPr="005E7BAC">
        <w:rPr>
          <w:rFonts w:ascii="Segoe UI" w:eastAsia="宋体" w:hAnsi="Segoe UI" w:cs="Segoe UI"/>
          <w:color w:val="24292E"/>
          <w:kern w:val="0"/>
          <w:sz w:val="24"/>
          <w:szCs w:val="24"/>
        </w:rPr>
        <w:t>并且不抛出异常</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i/>
          <w:iCs/>
          <w:color w:val="24292E"/>
          <w:kern w:val="0"/>
          <w:sz w:val="24"/>
          <w:szCs w:val="24"/>
        </w:rPr>
        <w:t>完整方法签名</w:t>
      </w:r>
      <w:r w:rsidRPr="005E7BAC">
        <w:rPr>
          <w:rFonts w:ascii="Segoe UI" w:eastAsia="宋体" w:hAnsi="Segoe UI" w:cs="Segoe UI"/>
          <w:i/>
          <w:iCs/>
          <w:color w:val="24292E"/>
          <w:kern w:val="0"/>
          <w:sz w:val="24"/>
          <w:szCs w:val="24"/>
        </w:rPr>
        <w:t> </w:t>
      </w:r>
      <w:r w:rsidRPr="005E7BAC">
        <w:rPr>
          <w:rFonts w:ascii="Consolas" w:eastAsia="宋体" w:hAnsi="Consolas" w:cs="Consolas"/>
          <w:i/>
          <w:iCs/>
          <w:color w:val="24292E"/>
          <w:kern w:val="0"/>
          <w:sz w:val="20"/>
          <w:szCs w:val="20"/>
        </w:rPr>
        <w:t>Optional&lt;T&gt; getIfPresent(Class&lt;T&gt; enumClass, String value)</w:t>
      </w:r>
      <w:r w:rsidRPr="005E7BAC">
        <w:rPr>
          <w:rFonts w:ascii="Segoe UI" w:eastAsia="宋体" w:hAnsi="Segoe UI" w:cs="Segoe UI"/>
          <w:i/>
          <w:iCs/>
          <w:color w:val="24292E"/>
          <w:kern w:val="0"/>
          <w:sz w:val="24"/>
          <w:szCs w:val="24"/>
        </w:rPr>
        <w:t> , </w:t>
      </w:r>
      <w:r w:rsidRPr="005E7BAC">
        <w:rPr>
          <w:rFonts w:ascii="Consolas" w:eastAsia="宋体" w:hAnsi="Consolas" w:cs="Consolas"/>
          <w:i/>
          <w:iCs/>
          <w:color w:val="24292E"/>
          <w:kern w:val="0"/>
          <w:sz w:val="20"/>
          <w:szCs w:val="20"/>
        </w:rPr>
        <w:t>Optional</w:t>
      </w:r>
      <w:r w:rsidRPr="005E7BAC">
        <w:rPr>
          <w:rFonts w:ascii="Segoe UI" w:eastAsia="宋体" w:hAnsi="Segoe UI" w:cs="Segoe UI"/>
          <w:i/>
          <w:iCs/>
          <w:color w:val="24292E"/>
          <w:kern w:val="0"/>
          <w:sz w:val="24"/>
          <w:szCs w:val="24"/>
        </w:rPr>
        <w:t> </w:t>
      </w:r>
      <w:r w:rsidRPr="005E7BAC">
        <w:rPr>
          <w:rFonts w:ascii="Segoe UI" w:eastAsia="宋体" w:hAnsi="Segoe UI" w:cs="Segoe UI"/>
          <w:i/>
          <w:iCs/>
          <w:color w:val="24292E"/>
          <w:kern w:val="0"/>
          <w:sz w:val="24"/>
          <w:szCs w:val="24"/>
        </w:rPr>
        <w:t>对象可以优雅的解决</w:t>
      </w:r>
      <w:r w:rsidRPr="005E7BAC">
        <w:rPr>
          <w:rFonts w:ascii="Segoe UI" w:eastAsia="宋体" w:hAnsi="Segoe UI" w:cs="Segoe UI"/>
          <w:i/>
          <w:iCs/>
          <w:color w:val="24292E"/>
          <w:kern w:val="0"/>
          <w:sz w:val="24"/>
          <w:szCs w:val="24"/>
        </w:rPr>
        <w:t>null</w:t>
      </w:r>
      <w:r w:rsidRPr="005E7BAC">
        <w:rPr>
          <w:rFonts w:ascii="Segoe UI" w:eastAsia="宋体" w:hAnsi="Segoe UI" w:cs="Segoe UI"/>
          <w:i/>
          <w:iCs/>
          <w:color w:val="24292E"/>
          <w:kern w:val="0"/>
          <w:sz w:val="24"/>
          <w:szCs w:val="24"/>
        </w:rPr>
        <w:t>值问题</w:t>
      </w:r>
      <w:r w:rsidRPr="005E7BAC">
        <w:rPr>
          <w:rFonts w:ascii="Segoe UI" w:eastAsia="宋体" w:hAnsi="Segoe UI" w:cs="Segoe UI"/>
          <w:i/>
          <w:iCs/>
          <w:color w:val="24292E"/>
          <w:kern w:val="0"/>
          <w:sz w:val="24"/>
          <w:szCs w:val="24"/>
        </w:rPr>
        <w:t xml:space="preserve"> -</w:t>
      </w:r>
      <w:r w:rsidRPr="005E7BAC">
        <w:rPr>
          <w:rFonts w:ascii="Segoe UI" w:eastAsia="宋体" w:hAnsi="Segoe UI" w:cs="Segoe UI"/>
          <w:i/>
          <w:iCs/>
          <w:color w:val="24292E"/>
          <w:kern w:val="0"/>
          <w:sz w:val="24"/>
          <w:szCs w:val="24"/>
        </w:rPr>
        <w:t>译者注</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27" style="width:0;height:3pt" o:hralign="center" o:hrstd="t" o:hrnoshade="t" o:hr="t" fillcolor="#24292e" stroked="f"/>
        </w:pic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i/>
          <w:iCs/>
          <w:color w:val="24292E"/>
          <w:kern w:val="0"/>
          <w:sz w:val="24"/>
          <w:szCs w:val="24"/>
        </w:rPr>
        <w:t>其他的答案都大同小异</w:t>
      </w:r>
      <w:r w:rsidRPr="005E7BAC">
        <w:rPr>
          <w:rFonts w:ascii="Segoe UI" w:eastAsia="宋体" w:hAnsi="Segoe UI" w:cs="Segoe UI"/>
          <w:i/>
          <w:iCs/>
          <w:color w:val="24292E"/>
          <w:kern w:val="0"/>
          <w:sz w:val="24"/>
          <w:szCs w:val="24"/>
        </w:rPr>
        <w:t>,</w:t>
      </w:r>
      <w:r w:rsidRPr="005E7BAC">
        <w:rPr>
          <w:rFonts w:ascii="Segoe UI" w:eastAsia="宋体" w:hAnsi="Segoe UI" w:cs="Segoe UI"/>
          <w:i/>
          <w:iCs/>
          <w:color w:val="24292E"/>
          <w:kern w:val="0"/>
          <w:sz w:val="24"/>
          <w:szCs w:val="24"/>
        </w:rPr>
        <w:t>感兴趣的可以看原帖</w:t>
      </w:r>
      <w:r w:rsidRPr="005E7BAC">
        <w:rPr>
          <w:rFonts w:ascii="Segoe UI" w:eastAsia="宋体" w:hAnsi="Segoe UI" w:cs="Segoe UI"/>
          <w:color w:val="24292E"/>
          <w:kern w:val="0"/>
          <w:sz w:val="24"/>
          <w:szCs w:val="24"/>
        </w:rPr>
        <w:t> 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13" w:history="1">
        <w:r w:rsidRPr="005E7BAC">
          <w:rPr>
            <w:rFonts w:ascii="Segoe UI" w:eastAsia="宋体" w:hAnsi="Segoe UI" w:cs="Segoe UI"/>
            <w:color w:val="0366D6"/>
            <w:kern w:val="0"/>
            <w:sz w:val="24"/>
            <w:szCs w:val="24"/>
            <w:u w:val="single"/>
          </w:rPr>
          <w:t>http://stackoverflow.com/questions/604424/lookup-enum-by-string-value</w:t>
        </w:r>
      </w:hyperlink>
      <w:r w:rsidRPr="005E7BAC">
        <w:rPr>
          <w:rFonts w:ascii="Segoe UI" w:eastAsia="宋体" w:hAnsi="Segoe UI" w:cs="Segoe UI"/>
          <w:color w:val="24292E"/>
          <w:kern w:val="0"/>
          <w:sz w:val="24"/>
          <w:szCs w:val="24"/>
        </w:rPr>
        <w:t> </w:t>
      </w:r>
      <w:r w:rsidRPr="005E7BAC">
        <w:rPr>
          <w:rFonts w:ascii="Segoe UI" w:eastAsia="宋体" w:hAnsi="Segoe UI" w:cs="Segoe UI"/>
          <w:i/>
          <w:iCs/>
          <w:color w:val="24292E"/>
          <w:kern w:val="0"/>
          <w:sz w:val="24"/>
          <w:szCs w:val="24"/>
        </w:rPr>
        <w:t>译者</w:t>
      </w:r>
      <w:r w:rsidRPr="005E7BAC">
        <w:rPr>
          <w:rFonts w:ascii="Segoe UI" w:eastAsia="宋体" w:hAnsi="Segoe UI" w:cs="Segoe UI"/>
          <w:i/>
          <w:iCs/>
          <w:color w:val="24292E"/>
          <w:kern w:val="0"/>
          <w:sz w:val="24"/>
          <w:szCs w:val="24"/>
        </w:rPr>
        <w:t>:</w:t>
      </w:r>
      <w:hyperlink r:id="rId114" w:history="1">
        <w:r w:rsidRPr="005E7BAC">
          <w:rPr>
            <w:rFonts w:ascii="Segoe UI" w:eastAsia="宋体" w:hAnsi="Segoe UI" w:cs="Segoe UI"/>
            <w:i/>
            <w:iCs/>
            <w:color w:val="0366D6"/>
            <w:kern w:val="0"/>
            <w:sz w:val="24"/>
            <w:szCs w:val="24"/>
            <w:u w:val="single"/>
          </w:rPr>
          <w:t>MagicWolf</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15" w:history="1">
        <w:r w:rsidRPr="005E7BAC">
          <w:rPr>
            <w:rFonts w:ascii="Segoe UI" w:eastAsia="宋体" w:hAnsi="Segoe UI" w:cs="Segoe UI"/>
            <w:b/>
            <w:bCs/>
            <w:color w:val="0366D6"/>
            <w:kern w:val="0"/>
            <w:sz w:val="36"/>
            <w:szCs w:val="36"/>
            <w:u w:val="single"/>
          </w:rPr>
          <w:t xml:space="preserve">32. </w:t>
        </w:r>
        <w:r w:rsidRPr="005E7BAC">
          <w:rPr>
            <w:rFonts w:ascii="Segoe UI" w:eastAsia="宋体" w:hAnsi="Segoe UI" w:cs="Segoe UI"/>
            <w:b/>
            <w:bCs/>
            <w:color w:val="0366D6"/>
            <w:kern w:val="0"/>
            <w:sz w:val="36"/>
            <w:szCs w:val="36"/>
            <w:u w:val="single"/>
          </w:rPr>
          <w:t>该什么时候使用</w:t>
        </w:r>
        <w:r w:rsidRPr="005E7BAC">
          <w:rPr>
            <w:rFonts w:ascii="Segoe UI" w:eastAsia="宋体" w:hAnsi="Segoe UI" w:cs="Segoe UI"/>
            <w:b/>
            <w:bCs/>
            <w:color w:val="0366D6"/>
            <w:kern w:val="0"/>
            <w:sz w:val="36"/>
            <w:szCs w:val="36"/>
            <w:u w:val="single"/>
          </w:rPr>
          <w:t xml:space="preserve"> ThreadLocal</w:t>
        </w:r>
        <w:r w:rsidRPr="005E7BAC">
          <w:rPr>
            <w:rFonts w:ascii="Segoe UI" w:eastAsia="宋体" w:hAnsi="Segoe UI" w:cs="Segoe UI"/>
            <w:b/>
            <w:bCs/>
            <w:color w:val="0366D6"/>
            <w:kern w:val="0"/>
            <w:sz w:val="36"/>
            <w:szCs w:val="36"/>
            <w:u w:val="single"/>
          </w:rPr>
          <w:t>变量，它是如何工作的</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该什么时候使用</w:t>
      </w:r>
      <w:r w:rsidRPr="005E7BAC">
        <w:rPr>
          <w:rFonts w:ascii="Segoe UI" w:eastAsia="宋体" w:hAnsi="Segoe UI" w:cs="Segoe UI"/>
          <w:b/>
          <w:bCs/>
          <w:color w:val="24292E"/>
          <w:kern w:val="0"/>
          <w:sz w:val="30"/>
          <w:szCs w:val="30"/>
        </w:rPr>
        <w:t xml:space="preserve"> ThreadLocal</w:t>
      </w:r>
      <w:r w:rsidRPr="005E7BAC">
        <w:rPr>
          <w:rFonts w:ascii="Segoe UI" w:eastAsia="宋体" w:hAnsi="Segoe UI" w:cs="Segoe UI"/>
          <w:b/>
          <w:bCs/>
          <w:color w:val="24292E"/>
          <w:kern w:val="0"/>
          <w:sz w:val="30"/>
          <w:szCs w:val="30"/>
        </w:rPr>
        <w:t>变量，它是如何工作的？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回答</w:t>
      </w:r>
      <w:r w:rsidRPr="005E7BAC">
        <w:rPr>
          <w:rFonts w:ascii="Segoe UI" w:eastAsia="宋体" w:hAnsi="Segoe UI" w:cs="Segoe UI"/>
          <w:b/>
          <w:bCs/>
          <w:color w:val="24292E"/>
          <w:kern w:val="0"/>
          <w:sz w:val="30"/>
          <w:szCs w:val="30"/>
        </w:rPr>
        <w:t>1</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一种可能的（也是常见的）使用情形是你不想通过同步方式（</w:t>
      </w:r>
      <w:r w:rsidRPr="005E7BAC">
        <w:rPr>
          <w:rFonts w:ascii="Segoe UI" w:eastAsia="宋体" w:hAnsi="Segoe UI" w:cs="Segoe UI"/>
          <w:color w:val="24292E"/>
          <w:kern w:val="0"/>
          <w:sz w:val="24"/>
          <w:szCs w:val="24"/>
        </w:rPr>
        <w:t>synchronized</w:t>
      </w:r>
      <w:r w:rsidRPr="005E7BAC">
        <w:rPr>
          <w:rFonts w:ascii="Segoe UI" w:eastAsia="宋体" w:hAnsi="Segoe UI" w:cs="Segoe UI"/>
          <w:color w:val="24292E"/>
          <w:kern w:val="0"/>
          <w:sz w:val="24"/>
          <w:szCs w:val="24"/>
        </w:rPr>
        <w:t>）访问非线程安全的对象（说的就是</w:t>
      </w:r>
      <w:r w:rsidRPr="005E7BAC">
        <w:rPr>
          <w:rFonts w:ascii="Segoe UI" w:eastAsia="宋体" w:hAnsi="Segoe UI" w:cs="Segoe UI"/>
          <w:color w:val="24292E"/>
          <w:kern w:val="0"/>
          <w:sz w:val="24"/>
          <w:szCs w:val="24"/>
        </w:rPr>
        <w:t>SimpleDateFormat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而是想给每个线程一个对象实例的时候。</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例如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SimpleDateFormat is not thread-safe, so give one to each thread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ThreadLocal&lt;</w:t>
      </w:r>
      <w:r w:rsidRPr="005E7BAC">
        <w:rPr>
          <w:rFonts w:ascii="Consolas" w:eastAsia="宋体" w:hAnsi="Consolas" w:cs="Consolas"/>
          <w:color w:val="333333"/>
          <w:kern w:val="0"/>
          <w:sz w:val="20"/>
          <w:szCs w:val="20"/>
        </w:rPr>
        <w:t>SimpleDateFormat</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formatter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ThreadLocal&lt;</w:t>
      </w:r>
      <w:r w:rsidRPr="005E7BAC">
        <w:rPr>
          <w:rFonts w:ascii="Consolas" w:eastAsia="宋体" w:hAnsi="Consolas" w:cs="Consolas"/>
          <w:color w:val="333333"/>
          <w:kern w:val="0"/>
          <w:sz w:val="20"/>
          <w:szCs w:val="20"/>
        </w:rPr>
        <w:t>SimpleDateFormat</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SimpleDateFormat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initialValue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SimpleDateFormat</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"yyyyMMdd HHmm"</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formatIt</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Date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date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formatter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format(date);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因为</w:t>
      </w:r>
      <w:r w:rsidRPr="005E7BAC">
        <w:rPr>
          <w:rFonts w:ascii="Segoe UI" w:eastAsia="宋体" w:hAnsi="Segoe UI" w:cs="Segoe UI"/>
          <w:color w:val="24292E"/>
          <w:kern w:val="0"/>
          <w:sz w:val="24"/>
          <w:szCs w:val="24"/>
        </w:rPr>
        <w:t>ThreadLocal</w:t>
      </w:r>
      <w:r w:rsidRPr="005E7BAC">
        <w:rPr>
          <w:rFonts w:ascii="Segoe UI" w:eastAsia="宋体" w:hAnsi="Segoe UI" w:cs="Segoe UI"/>
          <w:color w:val="24292E"/>
          <w:kern w:val="0"/>
          <w:sz w:val="24"/>
          <w:szCs w:val="24"/>
        </w:rPr>
        <w:t>是一个既定线程内部的数据引用，你可能在使用线程池的应用服务器上因此引起类加载时候的内存泄漏。你需要使用</w:t>
      </w:r>
      <w:r w:rsidRPr="005E7BAC">
        <w:rPr>
          <w:rFonts w:ascii="Segoe UI" w:eastAsia="宋体" w:hAnsi="Segoe UI" w:cs="Segoe UI"/>
          <w:color w:val="24292E"/>
          <w:kern w:val="0"/>
          <w:sz w:val="24"/>
          <w:szCs w:val="24"/>
        </w:rPr>
        <w:t>remove()</w:t>
      </w:r>
      <w:r w:rsidRPr="005E7BAC">
        <w:rPr>
          <w:rFonts w:ascii="Segoe UI" w:eastAsia="宋体" w:hAnsi="Segoe UI" w:cs="Segoe UI"/>
          <w:color w:val="24292E"/>
          <w:kern w:val="0"/>
          <w:sz w:val="24"/>
          <w:szCs w:val="24"/>
        </w:rPr>
        <w:t>方法很小心地清理</w:t>
      </w:r>
      <w:r w:rsidRPr="005E7BAC">
        <w:rPr>
          <w:rFonts w:ascii="Segoe UI" w:eastAsia="宋体" w:hAnsi="Segoe UI" w:cs="Segoe UI"/>
          <w:color w:val="24292E"/>
          <w:kern w:val="0"/>
          <w:sz w:val="24"/>
          <w:szCs w:val="24"/>
        </w:rPr>
        <w:t>TheadLocal</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get()</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set()</w:t>
      </w:r>
      <w:r w:rsidRPr="005E7BAC">
        <w:rPr>
          <w:rFonts w:ascii="Segoe UI" w:eastAsia="宋体" w:hAnsi="Segoe UI" w:cs="Segoe UI"/>
          <w:color w:val="24292E"/>
          <w:kern w:val="0"/>
          <w:sz w:val="24"/>
          <w:szCs w:val="24"/>
        </w:rPr>
        <w:t>的变量。</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如果程序执行完毕没有清理的话，它持有的任何对类的引用将作为部署的</w:t>
      </w:r>
      <w:r w:rsidRPr="005E7BAC">
        <w:rPr>
          <w:rFonts w:ascii="Segoe UI" w:eastAsia="宋体" w:hAnsi="Segoe UI" w:cs="Segoe UI"/>
          <w:color w:val="24292E"/>
          <w:kern w:val="0"/>
          <w:sz w:val="24"/>
          <w:szCs w:val="24"/>
        </w:rPr>
        <w:t>Web</w:t>
      </w:r>
      <w:r w:rsidRPr="005E7BAC">
        <w:rPr>
          <w:rFonts w:ascii="Segoe UI" w:eastAsia="宋体" w:hAnsi="Segoe UI" w:cs="Segoe UI"/>
          <w:color w:val="24292E"/>
          <w:kern w:val="0"/>
          <w:sz w:val="24"/>
          <w:szCs w:val="24"/>
        </w:rPr>
        <w:t>应用程序的一部分仍保持在永久堆，永远无法得到回收。重新部署</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取消部署也无法清理对应用程序类的引用，因为线程不是被你的应用程序所拥有的。</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每次成功部署都会创建一个永远不会被垃圾回收类的实例。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最后将会遇到内存不足的异常</w:t>
      </w:r>
      <w:r w:rsidRPr="005E7BAC">
        <w:rPr>
          <w:rFonts w:ascii="Segoe UI" w:eastAsia="宋体" w:hAnsi="Segoe UI" w:cs="Segoe UI"/>
          <w:color w:val="24292E"/>
          <w:kern w:val="0"/>
          <w:sz w:val="24"/>
          <w:szCs w:val="24"/>
        </w:rPr>
        <w:t>-java.lang.java.lang.OutOfMemoryError: PermGen space -XX:MaxPermSize</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google</w:t>
      </w:r>
      <w:r w:rsidRPr="005E7BAC">
        <w:rPr>
          <w:rFonts w:ascii="Segoe UI" w:eastAsia="宋体" w:hAnsi="Segoe UI" w:cs="Segoe UI"/>
          <w:color w:val="24292E"/>
          <w:kern w:val="0"/>
          <w:sz w:val="24"/>
          <w:szCs w:val="24"/>
        </w:rPr>
        <w:t>了很多答案之后你可能只是增加了</w:t>
      </w:r>
      <w:r w:rsidRPr="005E7BAC">
        <w:rPr>
          <w:rFonts w:ascii="Segoe UI" w:eastAsia="宋体" w:hAnsi="Segoe UI" w:cs="Segoe UI"/>
          <w:color w:val="24292E"/>
          <w:kern w:val="0"/>
          <w:sz w:val="24"/>
          <w:szCs w:val="24"/>
        </w:rPr>
        <w:t>-XX:MaxPermSize</w:t>
      </w:r>
      <w:r w:rsidRPr="005E7BAC">
        <w:rPr>
          <w:rFonts w:ascii="Segoe UI" w:eastAsia="宋体" w:hAnsi="Segoe UI" w:cs="Segoe UI"/>
          <w:color w:val="24292E"/>
          <w:kern w:val="0"/>
          <w:sz w:val="24"/>
          <w:szCs w:val="24"/>
        </w:rPr>
        <w:t>，而不是修复这个</w:t>
      </w:r>
      <w:r w:rsidRPr="005E7BAC">
        <w:rPr>
          <w:rFonts w:ascii="Segoe UI" w:eastAsia="宋体" w:hAnsi="Segoe UI" w:cs="Segoe UI"/>
          <w:color w:val="24292E"/>
          <w:kern w:val="0"/>
          <w:sz w:val="24"/>
          <w:szCs w:val="24"/>
        </w:rPr>
        <w:t>bug</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倘若你的确遇到这种问题，可以通过</w:t>
      </w:r>
      <w:hyperlink r:id="rId116" w:history="1">
        <w:r w:rsidRPr="005E7BAC">
          <w:rPr>
            <w:rFonts w:ascii="Segoe UI" w:eastAsia="宋体" w:hAnsi="Segoe UI" w:cs="Segoe UI"/>
            <w:color w:val="0366D6"/>
            <w:kern w:val="0"/>
            <w:sz w:val="24"/>
            <w:szCs w:val="24"/>
            <w:u w:val="single"/>
          </w:rPr>
          <w:t>Eclipse's Memory Analyzer</w:t>
        </w:r>
      </w:hyperlink>
      <w:r w:rsidRPr="005E7BAC">
        <w:rPr>
          <w:rFonts w:ascii="Segoe UI" w:eastAsia="宋体" w:hAnsi="Segoe UI" w:cs="Segoe UI"/>
          <w:color w:val="24292E"/>
          <w:kern w:val="0"/>
          <w:sz w:val="24"/>
          <w:szCs w:val="24"/>
        </w:rPr>
        <w:t>或根据</w:t>
      </w:r>
      <w:hyperlink r:id="rId117" w:history="1">
        <w:r w:rsidRPr="005E7BAC">
          <w:rPr>
            <w:rFonts w:ascii="Segoe UI" w:eastAsia="宋体" w:hAnsi="Segoe UI" w:cs="Segoe UI"/>
            <w:color w:val="0366D6"/>
            <w:kern w:val="0"/>
            <w:sz w:val="24"/>
            <w:szCs w:val="24"/>
            <w:u w:val="single"/>
          </w:rPr>
          <w:t>Frank Kieviet's guide</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118" w:history="1">
        <w:r w:rsidRPr="005E7BAC">
          <w:rPr>
            <w:rFonts w:ascii="Segoe UI" w:eastAsia="宋体" w:hAnsi="Segoe UI" w:cs="Segoe UI"/>
            <w:color w:val="0366D6"/>
            <w:kern w:val="0"/>
            <w:sz w:val="24"/>
            <w:szCs w:val="24"/>
            <w:u w:val="single"/>
          </w:rPr>
          <w:t>followup</w:t>
        </w:r>
      </w:hyperlink>
      <w:r w:rsidRPr="005E7BAC">
        <w:rPr>
          <w:rFonts w:ascii="Segoe UI" w:eastAsia="宋体" w:hAnsi="Segoe UI" w:cs="Segoe UI"/>
          <w:color w:val="24292E"/>
          <w:kern w:val="0"/>
          <w:sz w:val="24"/>
          <w:szCs w:val="24"/>
        </w:rPr>
        <w:t>来判断哪些线程和类保留了那些引用。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更新：又发现了</w:t>
      </w:r>
      <w:hyperlink r:id="rId119" w:history="1">
        <w:r w:rsidRPr="005E7BAC">
          <w:rPr>
            <w:rFonts w:ascii="Segoe UI" w:eastAsia="宋体" w:hAnsi="Segoe UI" w:cs="Segoe UI"/>
            <w:color w:val="0366D6"/>
            <w:kern w:val="0"/>
            <w:sz w:val="24"/>
            <w:szCs w:val="24"/>
            <w:u w:val="single"/>
          </w:rPr>
          <w:t>Alex Vasseur's blog entry</w:t>
        </w:r>
      </w:hyperlink>
      <w:r w:rsidRPr="005E7BAC">
        <w:rPr>
          <w:rFonts w:ascii="Segoe UI" w:eastAsia="宋体" w:hAnsi="Segoe UI" w:cs="Segoe UI"/>
          <w:color w:val="24292E"/>
          <w:kern w:val="0"/>
          <w:sz w:val="24"/>
          <w:szCs w:val="24"/>
        </w:rPr>
        <w:t>，它帮助我查清楚了一些</w:t>
      </w:r>
      <w:r w:rsidRPr="005E7BAC">
        <w:rPr>
          <w:rFonts w:ascii="Segoe UI" w:eastAsia="宋体" w:hAnsi="Segoe UI" w:cs="Segoe UI"/>
          <w:color w:val="24292E"/>
          <w:kern w:val="0"/>
          <w:sz w:val="24"/>
          <w:szCs w:val="24"/>
        </w:rPr>
        <w:t>ThreadLocal</w:t>
      </w:r>
      <w:r w:rsidRPr="005E7BAC">
        <w:rPr>
          <w:rFonts w:ascii="Segoe UI" w:eastAsia="宋体" w:hAnsi="Segoe UI" w:cs="Segoe UI"/>
          <w:color w:val="24292E"/>
          <w:kern w:val="0"/>
          <w:sz w:val="24"/>
          <w:szCs w:val="24"/>
        </w:rPr>
        <w:t>的问题。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hyperlink r:id="rId120" w:history="1">
        <w:r w:rsidRPr="005E7BAC">
          <w:rPr>
            <w:rFonts w:ascii="Segoe UI" w:eastAsia="宋体" w:hAnsi="Segoe UI" w:cs="Segoe UI"/>
            <w:color w:val="0366D6"/>
            <w:kern w:val="0"/>
            <w:sz w:val="24"/>
            <w:szCs w:val="24"/>
            <w:u w:val="single"/>
          </w:rPr>
          <w:t>http://stackoverflow.com/questions/817856/when-and-how-should-i-use-a-threadlocal-variable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21" w:history="1">
        <w:r w:rsidRPr="005E7BAC">
          <w:rPr>
            <w:rFonts w:ascii="Segoe UI" w:eastAsia="宋体" w:hAnsi="Segoe UI" w:cs="Segoe UI"/>
            <w:b/>
            <w:bCs/>
            <w:color w:val="0366D6"/>
            <w:kern w:val="0"/>
            <w:sz w:val="36"/>
            <w:szCs w:val="36"/>
            <w:u w:val="single"/>
          </w:rPr>
          <w:t>33. servlets</w:t>
        </w:r>
        <w:r w:rsidRPr="005E7BAC">
          <w:rPr>
            <w:rFonts w:ascii="Segoe UI" w:eastAsia="宋体" w:hAnsi="Segoe UI" w:cs="Segoe UI"/>
            <w:b/>
            <w:bCs/>
            <w:color w:val="0366D6"/>
            <w:kern w:val="0"/>
            <w:sz w:val="36"/>
            <w:szCs w:val="36"/>
            <w:u w:val="single"/>
          </w:rPr>
          <w:t>的运行原理</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How do servlets work? Instantiation, shared variables and multithreading</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假设，我有一个</w:t>
      </w:r>
      <w:r w:rsidRPr="005E7BAC">
        <w:rPr>
          <w:rFonts w:ascii="Segoe UI" w:eastAsia="宋体" w:hAnsi="Segoe UI" w:cs="Segoe UI"/>
          <w:color w:val="24292E"/>
          <w:kern w:val="0"/>
          <w:sz w:val="24"/>
          <w:szCs w:val="24"/>
        </w:rPr>
        <w:t>web</w:t>
      </w:r>
      <w:r w:rsidRPr="005E7BAC">
        <w:rPr>
          <w:rFonts w:ascii="Segoe UI" w:eastAsia="宋体" w:hAnsi="Segoe UI" w:cs="Segoe UI"/>
          <w:color w:val="24292E"/>
          <w:kern w:val="0"/>
          <w:sz w:val="24"/>
          <w:szCs w:val="24"/>
        </w:rPr>
        <w:t>服务器可以支持无数的</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，对于通过这些</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的信息，我正在获取这些</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的上下文环境，并设置</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变量。</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现在，如果有两个或者更多的</w:t>
      </w:r>
      <w:r w:rsidRPr="005E7BAC">
        <w:rPr>
          <w:rFonts w:ascii="Segoe UI" w:eastAsia="宋体" w:hAnsi="Segoe UI" w:cs="Segoe UI"/>
          <w:color w:val="24292E"/>
          <w:kern w:val="0"/>
          <w:sz w:val="24"/>
          <w:szCs w:val="24"/>
        </w:rPr>
        <w:t>user</w:t>
      </w:r>
      <w:r w:rsidRPr="005E7BAC">
        <w:rPr>
          <w:rFonts w:ascii="Segoe UI" w:eastAsia="宋体" w:hAnsi="Segoe UI" w:cs="Segoe UI"/>
          <w:color w:val="24292E"/>
          <w:kern w:val="0"/>
          <w:sz w:val="24"/>
          <w:szCs w:val="24"/>
        </w:rPr>
        <w:t>用户发送请求到这个服务器，</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变量会发生什么变化？</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对于所有的</w:t>
      </w:r>
      <w:r w:rsidRPr="005E7BAC">
        <w:rPr>
          <w:rFonts w:ascii="Segoe UI" w:eastAsia="宋体" w:hAnsi="Segoe UI" w:cs="Segoe UI"/>
          <w:color w:val="24292E"/>
          <w:kern w:val="0"/>
          <w:sz w:val="24"/>
          <w:szCs w:val="24"/>
        </w:rPr>
        <w:t>user</w:t>
      </w:r>
      <w:r w:rsidRPr="005E7BAC">
        <w:rPr>
          <w:rFonts w:ascii="Segoe UI" w:eastAsia="宋体" w:hAnsi="Segoe UI" w:cs="Segoe UI"/>
          <w:color w:val="24292E"/>
          <w:kern w:val="0"/>
          <w:sz w:val="24"/>
          <w:szCs w:val="24"/>
        </w:rPr>
        <w:t>是公共的还是不同的</w:t>
      </w:r>
      <w:r w:rsidRPr="005E7BAC">
        <w:rPr>
          <w:rFonts w:ascii="Segoe UI" w:eastAsia="宋体" w:hAnsi="Segoe UI" w:cs="Segoe UI"/>
          <w:color w:val="24292E"/>
          <w:kern w:val="0"/>
          <w:sz w:val="24"/>
          <w:szCs w:val="24"/>
        </w:rPr>
        <w:t>user</w:t>
      </w:r>
      <w:r w:rsidRPr="005E7BAC">
        <w:rPr>
          <w:rFonts w:ascii="Segoe UI" w:eastAsia="宋体" w:hAnsi="Segoe UI" w:cs="Segoe UI"/>
          <w:color w:val="24292E"/>
          <w:kern w:val="0"/>
          <w:sz w:val="24"/>
          <w:szCs w:val="24"/>
        </w:rPr>
        <w:t>拥有不同的</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。如果用户彼此之间的</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是不同的，那么服务器怎么区分辨别不同的用户呢？</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另外一些相似的问题，如果有</w:t>
      </w:r>
      <w:r w:rsidRPr="005E7BAC">
        <w:rPr>
          <w:rFonts w:ascii="Segoe UI" w:eastAsia="宋体" w:hAnsi="Segoe UI" w:cs="Segoe UI"/>
          <w:color w:val="24292E"/>
          <w:kern w:val="0"/>
          <w:sz w:val="24"/>
          <w:szCs w:val="24"/>
        </w:rPr>
        <w:t>N</w:t>
      </w:r>
      <w:r w:rsidRPr="005E7BAC">
        <w:rPr>
          <w:rFonts w:ascii="Segoe UI" w:eastAsia="宋体" w:hAnsi="Segoe UI" w:cs="Segoe UI"/>
          <w:color w:val="24292E"/>
          <w:kern w:val="0"/>
          <w:sz w:val="24"/>
          <w:szCs w:val="24"/>
        </w:rPr>
        <w:t>个用户访问一个具体的</w:t>
      </w:r>
      <w:r w:rsidRPr="005E7BAC">
        <w:rPr>
          <w:rFonts w:ascii="Segoe UI" w:eastAsia="宋体" w:hAnsi="Segoe UI" w:cs="Segoe UI"/>
          <w:color w:val="24292E"/>
          <w:kern w:val="0"/>
          <w:sz w:val="24"/>
          <w:szCs w:val="24"/>
        </w:rPr>
        <w:lastRenderedPageBreak/>
        <w:t>servlets</w:t>
      </w:r>
      <w:r w:rsidRPr="005E7BAC">
        <w:rPr>
          <w:rFonts w:ascii="Segoe UI" w:eastAsia="宋体" w:hAnsi="Segoe UI" w:cs="Segoe UI"/>
          <w:color w:val="24292E"/>
          <w:kern w:val="0"/>
          <w:sz w:val="24"/>
          <w:szCs w:val="24"/>
        </w:rPr>
        <w:t>，那么这个</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是只在第一个用户第一次访问的时候实例化，还是为每一个用户各自实例化呢？</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ServletContext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w:t>
      </w:r>
      <w:r w:rsidRPr="005E7BAC">
        <w:rPr>
          <w:rFonts w:ascii="Segoe UI" w:eastAsia="宋体" w:hAnsi="Segoe UI" w:cs="Segoe UI"/>
          <w:color w:val="24292E"/>
          <w:kern w:val="0"/>
          <w:sz w:val="24"/>
          <w:szCs w:val="24"/>
        </w:rPr>
        <w:t>servletcontainer</w:t>
      </w:r>
      <w:r w:rsidRPr="005E7BAC">
        <w:rPr>
          <w:rFonts w:ascii="Segoe UI" w:eastAsia="宋体" w:hAnsi="Segoe UI" w:cs="Segoe UI"/>
          <w:color w:val="24292E"/>
          <w:kern w:val="0"/>
          <w:sz w:val="24"/>
          <w:szCs w:val="24"/>
        </w:rPr>
        <w:t>（像</w:t>
      </w:r>
      <w:r w:rsidRPr="005E7BAC">
        <w:rPr>
          <w:rFonts w:ascii="Segoe UI" w:eastAsia="宋体" w:hAnsi="Segoe UI" w:cs="Segoe UI"/>
          <w:color w:val="24292E"/>
          <w:kern w:val="0"/>
          <w:sz w:val="24"/>
          <w:szCs w:val="24"/>
        </w:rPr>
        <w:t>tomcat</w:t>
      </w:r>
      <w:r w:rsidRPr="005E7BAC">
        <w:rPr>
          <w:rFonts w:ascii="Segoe UI" w:eastAsia="宋体" w:hAnsi="Segoe UI" w:cs="Segoe UI"/>
          <w:color w:val="24292E"/>
          <w:kern w:val="0"/>
          <w:sz w:val="24"/>
          <w:szCs w:val="24"/>
        </w:rPr>
        <w:t>）启动的时候，它会部署和加载所有的</w:t>
      </w:r>
      <w:r w:rsidRPr="005E7BAC">
        <w:rPr>
          <w:rFonts w:ascii="Segoe UI" w:eastAsia="宋体" w:hAnsi="Segoe UI" w:cs="Segoe UI"/>
          <w:color w:val="24292E"/>
          <w:kern w:val="0"/>
          <w:sz w:val="24"/>
          <w:szCs w:val="24"/>
        </w:rPr>
        <w:t>webapplications</w:t>
      </w:r>
      <w:r w:rsidRPr="005E7BAC">
        <w:rPr>
          <w:rFonts w:ascii="Segoe UI" w:eastAsia="宋体" w:hAnsi="Segoe UI" w:cs="Segoe UI"/>
          <w:color w:val="24292E"/>
          <w:kern w:val="0"/>
          <w:sz w:val="24"/>
          <w:szCs w:val="24"/>
        </w:rPr>
        <w:t>，当一个</w:t>
      </w:r>
      <w:r w:rsidRPr="005E7BAC">
        <w:rPr>
          <w:rFonts w:ascii="Segoe UI" w:eastAsia="宋体" w:hAnsi="Segoe UI" w:cs="Segoe UI"/>
          <w:color w:val="24292E"/>
          <w:kern w:val="0"/>
          <w:sz w:val="24"/>
          <w:szCs w:val="24"/>
        </w:rPr>
        <w:t>webapplication</w:t>
      </w:r>
      <w:r w:rsidRPr="005E7BAC">
        <w:rPr>
          <w:rFonts w:ascii="Segoe UI" w:eastAsia="宋体" w:hAnsi="Segoe UI" w:cs="Segoe UI"/>
          <w:color w:val="24292E"/>
          <w:kern w:val="0"/>
          <w:sz w:val="24"/>
          <w:szCs w:val="24"/>
        </w:rPr>
        <w:t>加载完成后，</w:t>
      </w:r>
      <w:r w:rsidRPr="005E7BAC">
        <w:rPr>
          <w:rFonts w:ascii="Segoe UI" w:eastAsia="宋体" w:hAnsi="Segoe UI" w:cs="Segoe UI"/>
          <w:color w:val="24292E"/>
          <w:kern w:val="0"/>
          <w:sz w:val="24"/>
          <w:szCs w:val="24"/>
        </w:rPr>
        <w:t>servletcontainer</w:t>
      </w:r>
      <w:r w:rsidRPr="005E7BAC">
        <w:rPr>
          <w:rFonts w:ascii="Segoe UI" w:eastAsia="宋体" w:hAnsi="Segoe UI" w:cs="Segoe UI"/>
          <w:color w:val="24292E"/>
          <w:kern w:val="0"/>
          <w:sz w:val="24"/>
          <w:szCs w:val="24"/>
        </w:rPr>
        <w:t>就会创建一个</w:t>
      </w:r>
      <w:r w:rsidRPr="005E7BAC">
        <w:rPr>
          <w:rFonts w:ascii="Segoe UI" w:eastAsia="宋体" w:hAnsi="Segoe UI" w:cs="Segoe UI"/>
          <w:color w:val="24292E"/>
          <w:kern w:val="0"/>
          <w:sz w:val="24"/>
          <w:szCs w:val="24"/>
        </w:rPr>
        <w:t>ServletContext</w:t>
      </w:r>
      <w:r w:rsidRPr="005E7BAC">
        <w:rPr>
          <w:rFonts w:ascii="Segoe UI" w:eastAsia="宋体" w:hAnsi="Segoe UI" w:cs="Segoe UI"/>
          <w:color w:val="24292E"/>
          <w:kern w:val="0"/>
          <w:sz w:val="24"/>
          <w:szCs w:val="24"/>
        </w:rPr>
        <w:t>，并且保存在服务器的内存中。这个</w:t>
      </w:r>
      <w:r w:rsidRPr="005E7BAC">
        <w:rPr>
          <w:rFonts w:ascii="Segoe UI" w:eastAsia="宋体" w:hAnsi="Segoe UI" w:cs="Segoe UI"/>
          <w:color w:val="24292E"/>
          <w:kern w:val="0"/>
          <w:sz w:val="24"/>
          <w:szCs w:val="24"/>
        </w:rPr>
        <w:t>webapp</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web.xml</w:t>
      </w:r>
      <w:r w:rsidRPr="005E7BAC">
        <w:rPr>
          <w:rFonts w:ascii="Segoe UI" w:eastAsia="宋体" w:hAnsi="Segoe UI" w:cs="Segoe UI"/>
          <w:color w:val="24292E"/>
          <w:kern w:val="0"/>
          <w:sz w:val="24"/>
          <w:szCs w:val="24"/>
        </w:rPr>
        <w:t>会被解析，</w:t>
      </w:r>
      <w:r w:rsidRPr="005E7BAC">
        <w:rPr>
          <w:rFonts w:ascii="Segoe UI" w:eastAsia="宋体" w:hAnsi="Segoe UI" w:cs="Segoe UI"/>
          <w:color w:val="24292E"/>
          <w:kern w:val="0"/>
          <w:sz w:val="24"/>
          <w:szCs w:val="24"/>
        </w:rPr>
        <w:t>web.xml</w:t>
      </w:r>
      <w:r w:rsidRPr="005E7BAC">
        <w:rPr>
          <w:rFonts w:ascii="Segoe UI" w:eastAsia="宋体" w:hAnsi="Segoe UI" w:cs="Segoe UI"/>
          <w:color w:val="24292E"/>
          <w:kern w:val="0"/>
          <w:sz w:val="24"/>
          <w:szCs w:val="24"/>
        </w:rPr>
        <w:t>中的每个</w:t>
      </w:r>
      <w:r w:rsidRPr="005E7BAC">
        <w:rPr>
          <w:rFonts w:ascii="Consolas" w:eastAsia="宋体" w:hAnsi="Consolas" w:cs="Consolas"/>
          <w:color w:val="24292E"/>
          <w:kern w:val="0"/>
          <w:sz w:val="20"/>
          <w:szCs w:val="20"/>
        </w:rPr>
        <w:t>&lt;servlet&gt;, &lt;filter&gt; and &lt;listener&gt;</w:t>
      </w:r>
      <w:r w:rsidRPr="005E7BAC">
        <w:rPr>
          <w:rFonts w:ascii="Segoe UI" w:eastAsia="宋体" w:hAnsi="Segoe UI" w:cs="Segoe UI"/>
          <w:color w:val="24292E"/>
          <w:kern w:val="0"/>
          <w:sz w:val="24"/>
          <w:szCs w:val="24"/>
        </w:rPr>
        <w:t>或者通过注解</w:t>
      </w:r>
      <w:r w:rsidRPr="005E7BAC">
        <w:rPr>
          <w:rFonts w:ascii="Consolas" w:eastAsia="宋体" w:hAnsi="Consolas" w:cs="Consolas"/>
          <w:color w:val="24292E"/>
          <w:kern w:val="0"/>
          <w:sz w:val="20"/>
          <w:szCs w:val="20"/>
        </w:rPr>
        <w:t>@WebServlet, @WebFilter and @WebListener</w:t>
      </w:r>
      <w:r w:rsidRPr="005E7BAC">
        <w:rPr>
          <w:rFonts w:ascii="Segoe UI" w:eastAsia="宋体" w:hAnsi="Segoe UI" w:cs="Segoe UI"/>
          <w:color w:val="24292E"/>
          <w:kern w:val="0"/>
          <w:sz w:val="24"/>
          <w:szCs w:val="24"/>
        </w:rPr>
        <w:t>，都会被创建一次并且也保存在服务器的内存中。对于所有</w:t>
      </w:r>
      <w:r w:rsidRPr="005E7BAC">
        <w:rPr>
          <w:rFonts w:ascii="Segoe UI" w:eastAsia="宋体" w:hAnsi="Segoe UI" w:cs="Segoe UI"/>
          <w:color w:val="24292E"/>
          <w:kern w:val="0"/>
          <w:sz w:val="24"/>
          <w:szCs w:val="24"/>
        </w:rPr>
        <w:t>filter</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init()</w:t>
      </w:r>
      <w:r w:rsidRPr="005E7BAC">
        <w:rPr>
          <w:rFonts w:ascii="Segoe UI" w:eastAsia="宋体" w:hAnsi="Segoe UI" w:cs="Segoe UI"/>
          <w:color w:val="24292E"/>
          <w:kern w:val="0"/>
          <w:sz w:val="24"/>
          <w:szCs w:val="24"/>
        </w:rPr>
        <w:t>方法会被直接触发，当</w:t>
      </w:r>
      <w:r w:rsidRPr="005E7BAC">
        <w:rPr>
          <w:rFonts w:ascii="Segoe UI" w:eastAsia="宋体" w:hAnsi="Segoe UI" w:cs="Segoe UI"/>
          <w:color w:val="24292E"/>
          <w:kern w:val="0"/>
          <w:sz w:val="24"/>
          <w:szCs w:val="24"/>
        </w:rPr>
        <w:t>servletcontainer</w:t>
      </w:r>
      <w:r w:rsidRPr="005E7BAC">
        <w:rPr>
          <w:rFonts w:ascii="Segoe UI" w:eastAsia="宋体" w:hAnsi="Segoe UI" w:cs="Segoe UI"/>
          <w:color w:val="24292E"/>
          <w:kern w:val="0"/>
          <w:sz w:val="24"/>
          <w:szCs w:val="24"/>
        </w:rPr>
        <w:t>关闭的时候，它会</w:t>
      </w:r>
      <w:r w:rsidRPr="005E7BAC">
        <w:rPr>
          <w:rFonts w:ascii="Segoe UI" w:eastAsia="宋体" w:hAnsi="Segoe UI" w:cs="Segoe UI"/>
          <w:color w:val="24292E"/>
          <w:kern w:val="0"/>
          <w:sz w:val="24"/>
          <w:szCs w:val="24"/>
        </w:rPr>
        <w:t>unload</w:t>
      </w:r>
      <w:r w:rsidRPr="005E7BAC">
        <w:rPr>
          <w:rFonts w:ascii="Segoe UI" w:eastAsia="宋体" w:hAnsi="Segoe UI" w:cs="Segoe UI"/>
          <w:color w:val="24292E"/>
          <w:kern w:val="0"/>
          <w:sz w:val="24"/>
          <w:szCs w:val="24"/>
        </w:rPr>
        <w:t>所有的</w:t>
      </w:r>
      <w:r w:rsidRPr="005E7BAC">
        <w:rPr>
          <w:rFonts w:ascii="Segoe UI" w:eastAsia="宋体" w:hAnsi="Segoe UI" w:cs="Segoe UI"/>
          <w:color w:val="24292E"/>
          <w:kern w:val="0"/>
          <w:sz w:val="24"/>
          <w:szCs w:val="24"/>
        </w:rPr>
        <w:t>webapplications,</w:t>
      </w:r>
      <w:r w:rsidRPr="005E7BAC">
        <w:rPr>
          <w:rFonts w:ascii="Segoe UI" w:eastAsia="宋体" w:hAnsi="Segoe UI" w:cs="Segoe UI"/>
          <w:color w:val="24292E"/>
          <w:kern w:val="0"/>
          <w:sz w:val="24"/>
          <w:szCs w:val="24"/>
        </w:rPr>
        <w:t>触发所有实例化的</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filters</w:t>
      </w:r>
      <w:r w:rsidRPr="005E7BAC">
        <w:rPr>
          <w:rFonts w:ascii="Segoe UI" w:eastAsia="宋体" w:hAnsi="Segoe UI" w:cs="Segoe UI"/>
          <w:color w:val="24292E"/>
          <w:kern w:val="0"/>
          <w:sz w:val="24"/>
          <w:szCs w:val="24"/>
        </w:rPr>
        <w:t>的</w:t>
      </w:r>
      <w:r w:rsidRPr="005E7BAC">
        <w:rPr>
          <w:rFonts w:ascii="Consolas" w:eastAsia="宋体" w:hAnsi="Consolas" w:cs="Consolas"/>
          <w:color w:val="24292E"/>
          <w:kern w:val="0"/>
          <w:sz w:val="20"/>
          <w:szCs w:val="20"/>
        </w:rPr>
        <w:t>destroy()</w:t>
      </w:r>
      <w:r w:rsidRPr="005E7BAC">
        <w:rPr>
          <w:rFonts w:ascii="Segoe UI" w:eastAsia="宋体" w:hAnsi="Segoe UI" w:cs="Segoe UI"/>
          <w:color w:val="24292E"/>
          <w:kern w:val="0"/>
          <w:sz w:val="24"/>
          <w:szCs w:val="24"/>
        </w:rPr>
        <w:t>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最后，</w:t>
      </w:r>
      <w:r w:rsidRPr="005E7BAC">
        <w:rPr>
          <w:rFonts w:ascii="Segoe UI" w:eastAsia="宋体" w:hAnsi="Segoe UI" w:cs="Segoe UI"/>
          <w:color w:val="24292E"/>
          <w:kern w:val="0"/>
          <w:sz w:val="24"/>
          <w:szCs w:val="24"/>
        </w:rPr>
        <w:t>servletcontext</w:t>
      </w:r>
      <w:r w:rsidRPr="005E7BAC">
        <w:rPr>
          <w:rFonts w:ascii="Segoe UI" w:eastAsia="宋体" w:hAnsi="Segoe UI" w:cs="Segoe UI"/>
          <w:color w:val="24292E"/>
          <w:kern w:val="0"/>
          <w:sz w:val="24"/>
          <w:szCs w:val="24"/>
        </w:rPr>
        <w:t>和所有的</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filter</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listener</w:t>
      </w:r>
      <w:r w:rsidRPr="005E7BAC">
        <w:rPr>
          <w:rFonts w:ascii="Segoe UI" w:eastAsia="宋体" w:hAnsi="Segoe UI" w:cs="Segoe UI"/>
          <w:color w:val="24292E"/>
          <w:kern w:val="0"/>
          <w:sz w:val="24"/>
          <w:szCs w:val="24"/>
        </w:rPr>
        <w:t>实例都会被销毁。</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HttpServletRequest and HttpServletResponse</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servletcontainer </w:t>
      </w:r>
      <w:r w:rsidRPr="005E7BAC">
        <w:rPr>
          <w:rFonts w:ascii="Segoe UI" w:eastAsia="宋体" w:hAnsi="Segoe UI" w:cs="Segoe UI"/>
          <w:color w:val="24292E"/>
          <w:kern w:val="0"/>
          <w:sz w:val="24"/>
          <w:szCs w:val="24"/>
        </w:rPr>
        <w:t>是附属于</w:t>
      </w:r>
      <w:r w:rsidRPr="005E7BAC">
        <w:rPr>
          <w:rFonts w:ascii="Segoe UI" w:eastAsia="宋体" w:hAnsi="Segoe UI" w:cs="Segoe UI"/>
          <w:color w:val="24292E"/>
          <w:kern w:val="0"/>
          <w:sz w:val="24"/>
          <w:szCs w:val="24"/>
        </w:rPr>
        <w:t>webserver</w:t>
      </w:r>
      <w:r w:rsidRPr="005E7BAC">
        <w:rPr>
          <w:rFonts w:ascii="Segoe UI" w:eastAsia="宋体" w:hAnsi="Segoe UI" w:cs="Segoe UI"/>
          <w:color w:val="24292E"/>
          <w:kern w:val="0"/>
          <w:sz w:val="24"/>
          <w:szCs w:val="24"/>
        </w:rPr>
        <w:t>的，而这个</w:t>
      </w:r>
      <w:r w:rsidRPr="005E7BAC">
        <w:rPr>
          <w:rFonts w:ascii="Segoe UI" w:eastAsia="宋体" w:hAnsi="Segoe UI" w:cs="Segoe UI"/>
          <w:color w:val="24292E"/>
          <w:kern w:val="0"/>
          <w:sz w:val="24"/>
          <w:szCs w:val="24"/>
        </w:rPr>
        <w:t>webserver</w:t>
      </w:r>
      <w:r w:rsidRPr="005E7BAC">
        <w:rPr>
          <w:rFonts w:ascii="Segoe UI" w:eastAsia="宋体" w:hAnsi="Segoe UI" w:cs="Segoe UI"/>
          <w:color w:val="24292E"/>
          <w:kern w:val="0"/>
          <w:sz w:val="24"/>
          <w:szCs w:val="24"/>
        </w:rPr>
        <w:t>会持续监听一个目标端口的</w:t>
      </w:r>
      <w:r w:rsidRPr="005E7BAC">
        <w:rPr>
          <w:rFonts w:ascii="Consolas" w:eastAsia="宋体" w:hAnsi="Consolas" w:cs="Consolas"/>
          <w:color w:val="24292E"/>
          <w:kern w:val="0"/>
          <w:sz w:val="20"/>
          <w:szCs w:val="20"/>
        </w:rPr>
        <w:t>HTTP request</w:t>
      </w:r>
      <w:r w:rsidRPr="005E7BAC">
        <w:rPr>
          <w:rFonts w:ascii="Segoe UI" w:eastAsia="宋体" w:hAnsi="Segoe UI" w:cs="Segoe UI"/>
          <w:color w:val="24292E"/>
          <w:kern w:val="0"/>
          <w:sz w:val="24"/>
          <w:szCs w:val="24"/>
        </w:rPr>
        <w:t>请求，这个端口在开发中经常会被设置成</w:t>
      </w:r>
      <w:r w:rsidRPr="005E7BAC">
        <w:rPr>
          <w:rFonts w:ascii="Segoe UI" w:eastAsia="宋体" w:hAnsi="Segoe UI" w:cs="Segoe UI"/>
          <w:color w:val="24292E"/>
          <w:kern w:val="0"/>
          <w:sz w:val="24"/>
          <w:szCs w:val="24"/>
        </w:rPr>
        <w:t>8080</w:t>
      </w:r>
      <w:r w:rsidRPr="005E7BAC">
        <w:rPr>
          <w:rFonts w:ascii="Segoe UI" w:eastAsia="宋体" w:hAnsi="Segoe UI" w:cs="Segoe UI"/>
          <w:color w:val="24292E"/>
          <w:kern w:val="0"/>
          <w:sz w:val="24"/>
          <w:szCs w:val="24"/>
        </w:rPr>
        <w:t>，而在生产环境会被设置成</w:t>
      </w:r>
      <w:r w:rsidRPr="005E7BAC">
        <w:rPr>
          <w:rFonts w:ascii="Segoe UI" w:eastAsia="宋体" w:hAnsi="Segoe UI" w:cs="Segoe UI"/>
          <w:color w:val="24292E"/>
          <w:kern w:val="0"/>
          <w:sz w:val="24"/>
          <w:szCs w:val="24"/>
        </w:rPr>
        <w:t>80</w:t>
      </w:r>
      <w:r w:rsidRPr="005E7BAC">
        <w:rPr>
          <w:rFonts w:ascii="Segoe UI" w:eastAsia="宋体" w:hAnsi="Segoe UI" w:cs="Segoe UI"/>
          <w:color w:val="24292E"/>
          <w:kern w:val="0"/>
          <w:sz w:val="24"/>
          <w:szCs w:val="24"/>
        </w:rPr>
        <w:t>。当一个客户端（比如用户的浏览器）发送一个</w:t>
      </w:r>
      <w:r w:rsidRPr="005E7BAC">
        <w:rPr>
          <w:rFonts w:ascii="Segoe UI" w:eastAsia="宋体" w:hAnsi="Segoe UI" w:cs="Segoe UI"/>
          <w:color w:val="24292E"/>
          <w:kern w:val="0"/>
          <w:sz w:val="24"/>
          <w:szCs w:val="24"/>
        </w:rPr>
        <w:t>HTTP request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servletcontainer</w:t>
      </w:r>
      <w:r w:rsidRPr="005E7BAC">
        <w:rPr>
          <w:rFonts w:ascii="Segoe UI" w:eastAsia="宋体" w:hAnsi="Segoe UI" w:cs="Segoe UI"/>
          <w:color w:val="24292E"/>
          <w:kern w:val="0"/>
          <w:sz w:val="24"/>
          <w:szCs w:val="24"/>
        </w:rPr>
        <w:t>就会创建新的</w:t>
      </w:r>
      <w:r w:rsidRPr="005E7BAC">
        <w:rPr>
          <w:rFonts w:ascii="Segoe UI" w:eastAsia="宋体" w:hAnsi="Segoe UI" w:cs="Segoe UI"/>
          <w:color w:val="24292E"/>
          <w:kern w:val="0"/>
          <w:sz w:val="24"/>
          <w:szCs w:val="24"/>
        </w:rPr>
        <w:t>HttpServletRequest</w:t>
      </w:r>
      <w:r w:rsidRPr="005E7BAC">
        <w:rPr>
          <w:rFonts w:ascii="Segoe UI" w:eastAsia="宋体" w:hAnsi="Segoe UI" w:cs="Segoe UI"/>
          <w:color w:val="24292E"/>
          <w:kern w:val="0"/>
          <w:sz w:val="24"/>
          <w:szCs w:val="24"/>
        </w:rPr>
        <w:t>对象和</w:t>
      </w:r>
      <w:r w:rsidRPr="005E7BAC">
        <w:rPr>
          <w:rFonts w:ascii="Segoe UI" w:eastAsia="宋体" w:hAnsi="Segoe UI" w:cs="Segoe UI"/>
          <w:color w:val="24292E"/>
          <w:kern w:val="0"/>
          <w:sz w:val="24"/>
          <w:szCs w:val="24"/>
        </w:rPr>
        <w:t>HttpServletResponse</w:t>
      </w:r>
      <w:r w:rsidRPr="005E7BAC">
        <w:rPr>
          <w:rFonts w:ascii="Segoe UI" w:eastAsia="宋体" w:hAnsi="Segoe UI" w:cs="Segoe UI"/>
          <w:color w:val="24292E"/>
          <w:kern w:val="0"/>
          <w:sz w:val="24"/>
          <w:szCs w:val="24"/>
        </w:rPr>
        <w:t>对象。。。。</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在有</w:t>
      </w:r>
      <w:r w:rsidRPr="005E7BAC">
        <w:rPr>
          <w:rFonts w:ascii="Segoe UI" w:eastAsia="宋体" w:hAnsi="Segoe UI" w:cs="Segoe UI"/>
          <w:color w:val="24292E"/>
          <w:kern w:val="0"/>
          <w:sz w:val="24"/>
          <w:szCs w:val="24"/>
        </w:rPr>
        <w:t>filter</w:t>
      </w:r>
      <w:r w:rsidRPr="005E7BAC">
        <w:rPr>
          <w:rFonts w:ascii="Segoe UI" w:eastAsia="宋体" w:hAnsi="Segoe UI" w:cs="Segoe UI"/>
          <w:color w:val="24292E"/>
          <w:kern w:val="0"/>
          <w:sz w:val="24"/>
          <w:szCs w:val="24"/>
        </w:rPr>
        <w:t>的情况下，</w:t>
      </w:r>
      <w:r w:rsidRPr="005E7BAC">
        <w:rPr>
          <w:rFonts w:ascii="Consolas" w:eastAsia="宋体" w:hAnsi="Consolas" w:cs="Consolas"/>
          <w:color w:val="24292E"/>
          <w:kern w:val="0"/>
          <w:sz w:val="20"/>
          <w:szCs w:val="20"/>
        </w:rPr>
        <w:t>doFilter()</w:t>
      </w:r>
      <w:r w:rsidRPr="005E7BAC">
        <w:rPr>
          <w:rFonts w:ascii="Segoe UI" w:eastAsia="宋体" w:hAnsi="Segoe UI" w:cs="Segoe UI"/>
          <w:color w:val="24292E"/>
          <w:kern w:val="0"/>
          <w:sz w:val="24"/>
          <w:szCs w:val="24"/>
        </w:rPr>
        <w:t>方法会被触发。当代码调用</w:t>
      </w:r>
      <w:r w:rsidRPr="005E7BAC">
        <w:rPr>
          <w:rFonts w:ascii="Consolas" w:eastAsia="宋体" w:hAnsi="Consolas" w:cs="Consolas"/>
          <w:color w:val="24292E"/>
          <w:kern w:val="0"/>
          <w:sz w:val="20"/>
          <w:szCs w:val="20"/>
        </w:rPr>
        <w:t>chain.doFilter(request, response)</w:t>
      </w:r>
      <w:r w:rsidRPr="005E7BAC">
        <w:rPr>
          <w:rFonts w:ascii="Segoe UI" w:eastAsia="宋体" w:hAnsi="Segoe UI" w:cs="Segoe UI"/>
          <w:color w:val="24292E"/>
          <w:kern w:val="0"/>
          <w:sz w:val="24"/>
          <w:szCs w:val="24"/>
        </w:rPr>
        <w:t>时候，请求会经过下一个过滤器</w:t>
      </w:r>
      <w:r w:rsidRPr="005E7BAC">
        <w:rPr>
          <w:rFonts w:ascii="Segoe UI" w:eastAsia="宋体" w:hAnsi="Segoe UI" w:cs="Segoe UI"/>
          <w:color w:val="24292E"/>
          <w:kern w:val="0"/>
          <w:sz w:val="24"/>
          <w:szCs w:val="24"/>
        </w:rPr>
        <w:t>filter</w:t>
      </w:r>
      <w:r w:rsidRPr="005E7BAC">
        <w:rPr>
          <w:rFonts w:ascii="Segoe UI" w:eastAsia="宋体" w:hAnsi="Segoe UI" w:cs="Segoe UI"/>
          <w:color w:val="24292E"/>
          <w:kern w:val="0"/>
          <w:sz w:val="24"/>
          <w:szCs w:val="24"/>
        </w:rPr>
        <w:t>，如果</w:t>
      </w:r>
      <w:r w:rsidRPr="005E7BAC">
        <w:rPr>
          <w:rFonts w:ascii="Segoe UI" w:eastAsia="宋体" w:hAnsi="Segoe UI" w:cs="Segoe UI"/>
          <w:color w:val="24292E"/>
          <w:kern w:val="0"/>
          <w:sz w:val="24"/>
          <w:szCs w:val="24"/>
        </w:rPr>
        <w:lastRenderedPageBreak/>
        <w:t>没有了过滤器，会到达</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的情况下，</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触发，然后根据</w:t>
      </w:r>
      <w:r w:rsidRPr="005E7BAC">
        <w:rPr>
          <w:rFonts w:ascii="Consolas" w:eastAsia="宋体" w:hAnsi="Consolas" w:cs="Consolas"/>
          <w:color w:val="24292E"/>
          <w:kern w:val="0"/>
          <w:sz w:val="20"/>
          <w:szCs w:val="20"/>
        </w:rPr>
        <w:t>request.getMethod()</w:t>
      </w:r>
      <w:r w:rsidRPr="005E7BAC">
        <w:rPr>
          <w:rFonts w:ascii="Segoe UI" w:eastAsia="宋体" w:hAnsi="Segoe UI" w:cs="Segoe UI"/>
          <w:color w:val="24292E"/>
          <w:kern w:val="0"/>
          <w:sz w:val="24"/>
          <w:szCs w:val="24"/>
        </w:rPr>
        <w:t>确定执行</w:t>
      </w:r>
      <w:r w:rsidRPr="005E7BAC">
        <w:rPr>
          <w:rFonts w:ascii="Segoe UI" w:eastAsia="宋体" w:hAnsi="Segoe UI" w:cs="Segoe UI"/>
          <w:color w:val="24292E"/>
          <w:kern w:val="0"/>
          <w:sz w:val="24"/>
          <w:szCs w:val="24"/>
        </w:rPr>
        <w:t>doGet()</w:t>
      </w:r>
      <w:r w:rsidRPr="005E7BAC">
        <w:rPr>
          <w:rFonts w:ascii="Segoe UI" w:eastAsia="宋体" w:hAnsi="Segoe UI" w:cs="Segoe UI"/>
          <w:color w:val="24292E"/>
          <w:kern w:val="0"/>
          <w:sz w:val="24"/>
          <w:szCs w:val="24"/>
        </w:rPr>
        <w:t>还是</w:t>
      </w:r>
      <w:r w:rsidRPr="005E7BAC">
        <w:rPr>
          <w:rFonts w:ascii="Consolas" w:eastAsia="宋体" w:hAnsi="Consolas" w:cs="Consolas"/>
          <w:color w:val="24292E"/>
          <w:kern w:val="0"/>
          <w:sz w:val="20"/>
          <w:szCs w:val="20"/>
        </w:rPr>
        <w:t>doPost()</w:t>
      </w:r>
      <w:r w:rsidRPr="005E7BAC">
        <w:rPr>
          <w:rFonts w:ascii="Segoe UI" w:eastAsia="宋体" w:hAnsi="Segoe UI" w:cs="Segoe UI"/>
          <w:color w:val="24292E"/>
          <w:kern w:val="0"/>
          <w:sz w:val="24"/>
          <w:szCs w:val="24"/>
        </w:rPr>
        <w:t>，如果当前</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找不到请求的方法，返回</w:t>
      </w:r>
      <w:r w:rsidRPr="005E7BAC">
        <w:rPr>
          <w:rFonts w:ascii="Segoe UI" w:eastAsia="宋体" w:hAnsi="Segoe UI" w:cs="Segoe UI"/>
          <w:color w:val="24292E"/>
          <w:kern w:val="0"/>
          <w:sz w:val="24"/>
          <w:szCs w:val="24"/>
        </w:rPr>
        <w:t>405error</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request</w:t>
      </w:r>
      <w:r w:rsidRPr="005E7BAC">
        <w:rPr>
          <w:rFonts w:ascii="Segoe UI" w:eastAsia="宋体" w:hAnsi="Segoe UI" w:cs="Segoe UI"/>
          <w:color w:val="24292E"/>
          <w:kern w:val="0"/>
          <w:sz w:val="24"/>
          <w:szCs w:val="24"/>
        </w:rPr>
        <w:t>对象提供了</w:t>
      </w:r>
      <w:r w:rsidRPr="005E7BAC">
        <w:rPr>
          <w:rFonts w:ascii="Segoe UI" w:eastAsia="宋体" w:hAnsi="Segoe UI" w:cs="Segoe UI"/>
          <w:color w:val="24292E"/>
          <w:kern w:val="0"/>
          <w:sz w:val="24"/>
          <w:szCs w:val="24"/>
        </w:rPr>
        <w:t>HTTP</w:t>
      </w:r>
      <w:r w:rsidRPr="005E7BAC">
        <w:rPr>
          <w:rFonts w:ascii="Segoe UI" w:eastAsia="宋体" w:hAnsi="Segoe UI" w:cs="Segoe UI"/>
          <w:color w:val="24292E"/>
          <w:kern w:val="0"/>
          <w:sz w:val="24"/>
          <w:szCs w:val="24"/>
        </w:rPr>
        <w:t>请求所有的信息，比如</w:t>
      </w:r>
      <w:r w:rsidRPr="005E7BAC">
        <w:rPr>
          <w:rFonts w:ascii="Segoe UI" w:eastAsia="宋体" w:hAnsi="Segoe UI" w:cs="Segoe UI"/>
          <w:color w:val="24292E"/>
          <w:kern w:val="0"/>
          <w:sz w:val="24"/>
          <w:szCs w:val="24"/>
        </w:rPr>
        <w:t>request headers</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request body</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response</w:t>
      </w:r>
      <w:r w:rsidRPr="005E7BAC">
        <w:rPr>
          <w:rFonts w:ascii="Segoe UI" w:eastAsia="宋体" w:hAnsi="Segoe UI" w:cs="Segoe UI"/>
          <w:color w:val="24292E"/>
          <w:kern w:val="0"/>
          <w:sz w:val="24"/>
          <w:szCs w:val="24"/>
        </w:rPr>
        <w:t>对象提供了控制和发送</w:t>
      </w:r>
      <w:r w:rsidRPr="005E7BAC">
        <w:rPr>
          <w:rFonts w:ascii="Segoe UI" w:eastAsia="宋体" w:hAnsi="Segoe UI" w:cs="Segoe UI"/>
          <w:color w:val="24292E"/>
          <w:kern w:val="0"/>
          <w:sz w:val="24"/>
          <w:szCs w:val="24"/>
        </w:rPr>
        <w:t>HTTP</w:t>
      </w:r>
      <w:r w:rsidRPr="005E7BAC">
        <w:rPr>
          <w:rFonts w:ascii="Segoe UI" w:eastAsia="宋体" w:hAnsi="Segoe UI" w:cs="Segoe UI"/>
          <w:color w:val="24292E"/>
          <w:kern w:val="0"/>
          <w:sz w:val="24"/>
          <w:szCs w:val="24"/>
        </w:rPr>
        <w:t>响应的的能力，并且以你想要的方式，比如设置</w:t>
      </w:r>
      <w:r w:rsidRPr="005E7BAC">
        <w:rPr>
          <w:rFonts w:ascii="Segoe UI" w:eastAsia="宋体" w:hAnsi="Segoe UI" w:cs="Segoe UI"/>
          <w:color w:val="24292E"/>
          <w:kern w:val="0"/>
          <w:sz w:val="24"/>
          <w:szCs w:val="24"/>
        </w:rPr>
        <w:t>headers</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body</w:t>
      </w:r>
      <w:r w:rsidRPr="005E7BAC">
        <w:rPr>
          <w:rFonts w:ascii="Segoe UI" w:eastAsia="宋体" w:hAnsi="Segoe UI" w:cs="Segoe UI"/>
          <w:color w:val="24292E"/>
          <w:kern w:val="0"/>
          <w:sz w:val="24"/>
          <w:szCs w:val="24"/>
        </w:rPr>
        <w:t>。当</w:t>
      </w:r>
      <w:r w:rsidRPr="005E7BAC">
        <w:rPr>
          <w:rFonts w:ascii="Segoe UI" w:eastAsia="宋体" w:hAnsi="Segoe UI" w:cs="Segoe UI"/>
          <w:color w:val="24292E"/>
          <w:kern w:val="0"/>
          <w:sz w:val="24"/>
          <w:szCs w:val="24"/>
        </w:rPr>
        <w:t>HTTP</w:t>
      </w:r>
      <w:r w:rsidRPr="005E7BAC">
        <w:rPr>
          <w:rFonts w:ascii="Segoe UI" w:eastAsia="宋体" w:hAnsi="Segoe UI" w:cs="Segoe UI"/>
          <w:color w:val="24292E"/>
          <w:kern w:val="0"/>
          <w:sz w:val="24"/>
          <w:szCs w:val="24"/>
        </w:rPr>
        <w:t>响应结束，请求和响应对象会被销毁（实际上，大多数</w:t>
      </w:r>
      <w:r w:rsidRPr="005E7BAC">
        <w:rPr>
          <w:rFonts w:ascii="Segoe UI" w:eastAsia="宋体" w:hAnsi="Segoe UI" w:cs="Segoe UI"/>
          <w:color w:val="24292E"/>
          <w:kern w:val="0"/>
          <w:sz w:val="24"/>
          <w:szCs w:val="24"/>
        </w:rPr>
        <w:t>container</w:t>
      </w:r>
      <w:r w:rsidRPr="005E7BAC">
        <w:rPr>
          <w:rFonts w:ascii="Segoe UI" w:eastAsia="宋体" w:hAnsi="Segoe UI" w:cs="Segoe UI"/>
          <w:color w:val="24292E"/>
          <w:kern w:val="0"/>
          <w:sz w:val="24"/>
          <w:szCs w:val="24"/>
        </w:rPr>
        <w:t>将会清洗到这些对象的状态然后回收这些事例以重新利用）</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httpSession</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当客户端第一次访问</w:t>
      </w:r>
      <w:r w:rsidRPr="005E7BAC">
        <w:rPr>
          <w:rFonts w:ascii="Segoe UI" w:eastAsia="宋体" w:hAnsi="Segoe UI" w:cs="Segoe UI"/>
          <w:color w:val="24292E"/>
          <w:kern w:val="0"/>
          <w:sz w:val="24"/>
          <w:szCs w:val="24"/>
        </w:rPr>
        <w:t>webapp</w:t>
      </w:r>
      <w:r w:rsidRPr="005E7BAC">
        <w:rPr>
          <w:rFonts w:ascii="Segoe UI" w:eastAsia="宋体" w:hAnsi="Segoe UI" w:cs="Segoe UI"/>
          <w:color w:val="24292E"/>
          <w:kern w:val="0"/>
          <w:sz w:val="24"/>
          <w:szCs w:val="24"/>
        </w:rPr>
        <w:t>或者通过</w:t>
      </w:r>
      <w:r w:rsidRPr="005E7BAC">
        <w:rPr>
          <w:rFonts w:ascii="Consolas" w:eastAsia="宋体" w:hAnsi="Consolas" w:cs="Consolas"/>
          <w:color w:val="24292E"/>
          <w:kern w:val="0"/>
          <w:sz w:val="20"/>
          <w:szCs w:val="20"/>
        </w:rPr>
        <w:t>request.getSession()</w:t>
      </w:r>
      <w:r w:rsidRPr="005E7BAC">
        <w:rPr>
          <w:rFonts w:ascii="Segoe UI" w:eastAsia="宋体" w:hAnsi="Segoe UI" w:cs="Segoe UI"/>
          <w:color w:val="24292E"/>
          <w:kern w:val="0"/>
          <w:sz w:val="24"/>
          <w:szCs w:val="24"/>
        </w:rPr>
        <w:t>方法第一次获取</w:t>
      </w:r>
      <w:r w:rsidRPr="005E7BAC">
        <w:rPr>
          <w:rFonts w:ascii="Segoe UI" w:eastAsia="宋体" w:hAnsi="Segoe UI" w:cs="Segoe UI"/>
          <w:color w:val="24292E"/>
          <w:kern w:val="0"/>
          <w:sz w:val="24"/>
          <w:szCs w:val="24"/>
        </w:rPr>
        <w:t xml:space="preserve">httpSession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servletcontainer </w:t>
      </w:r>
      <w:r w:rsidRPr="005E7BAC">
        <w:rPr>
          <w:rFonts w:ascii="Segoe UI" w:eastAsia="宋体" w:hAnsi="Segoe UI" w:cs="Segoe UI"/>
          <w:color w:val="24292E"/>
          <w:kern w:val="0"/>
          <w:sz w:val="24"/>
          <w:szCs w:val="24"/>
        </w:rPr>
        <w:t>将会创建一个新的</w:t>
      </w:r>
      <w:r w:rsidRPr="005E7BAC">
        <w:rPr>
          <w:rFonts w:ascii="Segoe UI" w:eastAsia="宋体" w:hAnsi="Segoe UI" w:cs="Segoe UI"/>
          <w:color w:val="24292E"/>
          <w:kern w:val="0"/>
          <w:sz w:val="24"/>
          <w:szCs w:val="24"/>
        </w:rPr>
        <w:t xml:space="preserve">HttpSession </w:t>
      </w:r>
      <w:r w:rsidRPr="005E7BAC">
        <w:rPr>
          <w:rFonts w:ascii="Segoe UI" w:eastAsia="宋体" w:hAnsi="Segoe UI" w:cs="Segoe UI"/>
          <w:color w:val="24292E"/>
          <w:kern w:val="0"/>
          <w:sz w:val="24"/>
          <w:szCs w:val="24"/>
        </w:rPr>
        <w:t>对象，产生一个长的唯一的</w:t>
      </w:r>
      <w:r w:rsidRPr="005E7BAC">
        <w:rPr>
          <w:rFonts w:ascii="Segoe UI" w:eastAsia="宋体" w:hAnsi="Segoe UI" w:cs="Segoe UI"/>
          <w:color w:val="24292E"/>
          <w:kern w:val="0"/>
          <w:sz w:val="24"/>
          <w:szCs w:val="24"/>
        </w:rPr>
        <w:t>ID</w:t>
      </w:r>
      <w:r w:rsidRPr="005E7BAC">
        <w:rPr>
          <w:rFonts w:ascii="Segoe UI" w:eastAsia="宋体" w:hAnsi="Segoe UI" w:cs="Segoe UI"/>
          <w:color w:val="24292E"/>
          <w:kern w:val="0"/>
          <w:sz w:val="24"/>
          <w:szCs w:val="24"/>
        </w:rPr>
        <w:t>标记</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（可以通过</w:t>
      </w:r>
      <w:r w:rsidRPr="005E7BAC">
        <w:rPr>
          <w:rFonts w:ascii="Segoe UI" w:eastAsia="宋体" w:hAnsi="Segoe UI" w:cs="Segoe UI"/>
          <w:color w:val="24292E"/>
          <w:kern w:val="0"/>
          <w:sz w:val="24"/>
          <w:szCs w:val="24"/>
        </w:rPr>
        <w:t>session.getId()</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并且将这个</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存储在</w:t>
      </w:r>
      <w:r w:rsidRPr="005E7BAC">
        <w:rPr>
          <w:rFonts w:ascii="Segoe UI" w:eastAsia="宋体" w:hAnsi="Segoe UI" w:cs="Segoe UI"/>
          <w:color w:val="24292E"/>
          <w:kern w:val="0"/>
          <w:sz w:val="24"/>
          <w:szCs w:val="24"/>
        </w:rPr>
        <w:t>server</w:t>
      </w:r>
      <w:r w:rsidRPr="005E7BAC">
        <w:rPr>
          <w:rFonts w:ascii="Segoe UI" w:eastAsia="宋体" w:hAnsi="Segoe UI" w:cs="Segoe UI"/>
          <w:color w:val="24292E"/>
          <w:kern w:val="0"/>
          <w:sz w:val="24"/>
          <w:szCs w:val="24"/>
        </w:rPr>
        <w:t>内存中。</w:t>
      </w:r>
      <w:r w:rsidRPr="005E7BAC">
        <w:rPr>
          <w:rFonts w:ascii="Segoe UI" w:eastAsia="宋体" w:hAnsi="Segoe UI" w:cs="Segoe UI"/>
          <w:color w:val="24292E"/>
          <w:kern w:val="0"/>
          <w:sz w:val="24"/>
          <w:szCs w:val="24"/>
        </w:rPr>
        <w:t xml:space="preserve">servletcontainer </w:t>
      </w:r>
      <w:r w:rsidRPr="005E7BAC">
        <w:rPr>
          <w:rFonts w:ascii="Segoe UI" w:eastAsia="宋体" w:hAnsi="Segoe UI" w:cs="Segoe UI"/>
          <w:color w:val="24292E"/>
          <w:kern w:val="0"/>
          <w:sz w:val="24"/>
          <w:szCs w:val="24"/>
        </w:rPr>
        <w:t>同时会在</w:t>
      </w:r>
      <w:r w:rsidRPr="005E7BAC">
        <w:rPr>
          <w:rFonts w:ascii="Segoe UI" w:eastAsia="宋体" w:hAnsi="Segoe UI" w:cs="Segoe UI"/>
          <w:color w:val="24292E"/>
          <w:kern w:val="0"/>
          <w:sz w:val="24"/>
          <w:szCs w:val="24"/>
        </w:rPr>
        <w:t>HTTP response</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Header</w:t>
      </w:r>
      <w:r w:rsidRPr="005E7BAC">
        <w:rPr>
          <w:rFonts w:ascii="Segoe UI" w:eastAsia="宋体" w:hAnsi="Segoe UI" w:cs="Segoe UI"/>
          <w:color w:val="24292E"/>
          <w:kern w:val="0"/>
          <w:sz w:val="24"/>
          <w:szCs w:val="24"/>
        </w:rPr>
        <w:t>中设置</w:t>
      </w:r>
      <w:r w:rsidRPr="005E7BAC">
        <w:rPr>
          <w:rFonts w:ascii="Consolas" w:eastAsia="宋体" w:hAnsi="Consolas" w:cs="Consolas"/>
          <w:color w:val="24292E"/>
          <w:kern w:val="0"/>
          <w:sz w:val="20"/>
          <w:szCs w:val="20"/>
        </w:rPr>
        <w:t>Set-Cookie</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值，其中</w:t>
      </w:r>
      <w:r w:rsidRPr="005E7BAC">
        <w:rPr>
          <w:rFonts w:ascii="Segoe UI" w:eastAsia="宋体" w:hAnsi="Segoe UI" w:cs="Segoe UI"/>
          <w:color w:val="24292E"/>
          <w:kern w:val="0"/>
          <w:sz w:val="24"/>
          <w:szCs w:val="24"/>
        </w:rPr>
        <w:t>cookie name</w:t>
      </w:r>
      <w:r w:rsidRPr="005E7BAC">
        <w:rPr>
          <w:rFonts w:ascii="Segoe UI" w:eastAsia="宋体" w:hAnsi="Segoe UI" w:cs="Segoe UI"/>
          <w:color w:val="24292E"/>
          <w:kern w:val="0"/>
          <w:sz w:val="24"/>
          <w:szCs w:val="24"/>
        </w:rPr>
        <w:t>为</w:t>
      </w:r>
      <w:r w:rsidRPr="005E7BAC">
        <w:rPr>
          <w:rFonts w:ascii="Segoe UI" w:eastAsia="宋体" w:hAnsi="Segoe UI" w:cs="Segoe UI"/>
          <w:color w:val="24292E"/>
          <w:kern w:val="0"/>
          <w:sz w:val="24"/>
          <w:szCs w:val="24"/>
        </w:rPr>
        <w:t>JSESSIONID</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cookie value</w:t>
      </w:r>
      <w:r w:rsidRPr="005E7BAC">
        <w:rPr>
          <w:rFonts w:ascii="Segoe UI" w:eastAsia="宋体" w:hAnsi="Segoe UI" w:cs="Segoe UI"/>
          <w:color w:val="24292E"/>
          <w:kern w:val="0"/>
          <w:sz w:val="24"/>
          <w:szCs w:val="24"/>
        </w:rPr>
        <w:t>为唯一的长</w:t>
      </w:r>
      <w:r w:rsidRPr="005E7BAC">
        <w:rPr>
          <w:rFonts w:ascii="Segoe UI" w:eastAsia="宋体" w:hAnsi="Segoe UI" w:cs="Segoe UI"/>
          <w:color w:val="24292E"/>
          <w:kern w:val="0"/>
          <w:sz w:val="24"/>
          <w:szCs w:val="24"/>
        </w:rPr>
        <w:t>ID</w:t>
      </w:r>
      <w:r w:rsidRPr="005E7BAC">
        <w:rPr>
          <w:rFonts w:ascii="Segoe UI" w:eastAsia="宋体" w:hAnsi="Segoe UI" w:cs="Segoe UI"/>
          <w:color w:val="24292E"/>
          <w:kern w:val="0"/>
          <w:sz w:val="24"/>
          <w:szCs w:val="24"/>
        </w:rPr>
        <w:t>值。</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在接下来的连续请求中，客户端浏览器都要</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通过</w:t>
      </w:r>
      <w:r w:rsidRPr="005E7BAC">
        <w:rPr>
          <w:rFonts w:ascii="Segoe UI" w:eastAsia="宋体" w:hAnsi="Segoe UI" w:cs="Segoe UI"/>
          <w:color w:val="24292E"/>
          <w:kern w:val="0"/>
          <w:sz w:val="24"/>
          <w:szCs w:val="24"/>
        </w:rPr>
        <w:t>header</w:t>
      </w:r>
      <w:r w:rsidRPr="005E7BAC">
        <w:rPr>
          <w:rFonts w:ascii="Segoe UI" w:eastAsia="宋体" w:hAnsi="Segoe UI" w:cs="Segoe UI"/>
          <w:color w:val="24292E"/>
          <w:kern w:val="0"/>
          <w:sz w:val="24"/>
          <w:szCs w:val="24"/>
        </w:rPr>
        <w:t>带回，然后</w:t>
      </w:r>
      <w:r w:rsidRPr="005E7BAC">
        <w:rPr>
          <w:rFonts w:ascii="Segoe UI" w:eastAsia="宋体" w:hAnsi="Segoe UI" w:cs="Segoe UI"/>
          <w:color w:val="24292E"/>
          <w:kern w:val="0"/>
          <w:sz w:val="24"/>
          <w:szCs w:val="24"/>
        </w:rPr>
        <w:t xml:space="preserve">servletcontainer </w:t>
      </w:r>
      <w:r w:rsidRPr="005E7BAC">
        <w:rPr>
          <w:rFonts w:ascii="Segoe UI" w:eastAsia="宋体" w:hAnsi="Segoe UI" w:cs="Segoe UI"/>
          <w:color w:val="24292E"/>
          <w:kern w:val="0"/>
          <w:sz w:val="24"/>
          <w:szCs w:val="24"/>
        </w:rPr>
        <w:t>会根据</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中的</w:t>
      </w:r>
      <w:r w:rsidRPr="005E7BAC">
        <w:rPr>
          <w:rFonts w:ascii="Segoe UI" w:eastAsia="宋体" w:hAnsi="Segoe UI" w:cs="Segoe UI"/>
          <w:color w:val="24292E"/>
          <w:kern w:val="0"/>
          <w:sz w:val="24"/>
          <w:szCs w:val="24"/>
        </w:rPr>
        <w:t xml:space="preserve">JSESSIONID </w:t>
      </w:r>
      <w:r w:rsidRPr="005E7BAC">
        <w:rPr>
          <w:rFonts w:ascii="Segoe UI" w:eastAsia="宋体" w:hAnsi="Segoe UI" w:cs="Segoe UI"/>
          <w:color w:val="24292E"/>
          <w:kern w:val="0"/>
          <w:sz w:val="24"/>
          <w:szCs w:val="24"/>
        </w:rPr>
        <w:t>值，获得</w:t>
      </w:r>
      <w:r w:rsidRPr="005E7BAC">
        <w:rPr>
          <w:rFonts w:ascii="Segoe UI" w:eastAsia="宋体" w:hAnsi="Segoe UI" w:cs="Segoe UI"/>
          <w:color w:val="24292E"/>
          <w:kern w:val="0"/>
          <w:sz w:val="24"/>
          <w:szCs w:val="24"/>
        </w:rPr>
        <w:t>server</w:t>
      </w:r>
      <w:r w:rsidRPr="005E7BAC">
        <w:rPr>
          <w:rFonts w:ascii="Segoe UI" w:eastAsia="宋体" w:hAnsi="Segoe UI" w:cs="Segoe UI"/>
          <w:color w:val="24292E"/>
          <w:kern w:val="0"/>
          <w:sz w:val="24"/>
          <w:szCs w:val="24"/>
        </w:rPr>
        <w:t>内存中的对应的</w:t>
      </w:r>
      <w:r w:rsidRPr="005E7BAC">
        <w:rPr>
          <w:rFonts w:ascii="Segoe UI" w:eastAsia="宋体" w:hAnsi="Segoe UI" w:cs="Segoe UI"/>
          <w:color w:val="24292E"/>
          <w:kern w:val="0"/>
          <w:sz w:val="24"/>
          <w:szCs w:val="24"/>
        </w:rPr>
        <w:t>httpSession</w:t>
      </w:r>
      <w:r w:rsidRPr="005E7BAC">
        <w:rPr>
          <w:rFonts w:ascii="Segoe UI" w:eastAsia="宋体" w:hAnsi="Segoe UI" w:cs="Segoe UI"/>
          <w:color w:val="24292E"/>
          <w:kern w:val="0"/>
          <w:sz w:val="24"/>
          <w:szCs w:val="24"/>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只要没超过</w:t>
      </w:r>
      <w:r w:rsidRPr="005E7BAC">
        <w:rPr>
          <w:rFonts w:ascii="Consolas" w:eastAsia="宋体" w:hAnsi="Consolas" w:cs="Consolas"/>
          <w:color w:val="24292E"/>
          <w:kern w:val="0"/>
          <w:sz w:val="20"/>
          <w:szCs w:val="20"/>
        </w:rPr>
        <w:t>&lt;session-timeout&gt;</w:t>
      </w:r>
      <w:r w:rsidRPr="005E7BAC">
        <w:rPr>
          <w:rFonts w:ascii="Segoe UI" w:eastAsia="宋体" w:hAnsi="Segoe UI" w:cs="Segoe UI"/>
          <w:color w:val="24292E"/>
          <w:kern w:val="0"/>
          <w:sz w:val="24"/>
          <w:szCs w:val="24"/>
        </w:rPr>
        <w:t>设定的值，</w:t>
      </w:r>
      <w:r w:rsidRPr="005E7BAC">
        <w:rPr>
          <w:rFonts w:ascii="Segoe UI" w:eastAsia="宋体" w:hAnsi="Segoe UI" w:cs="Segoe UI"/>
          <w:color w:val="24292E"/>
          <w:kern w:val="0"/>
          <w:sz w:val="24"/>
          <w:szCs w:val="24"/>
        </w:rPr>
        <w:t>httpSession</w:t>
      </w:r>
      <w:r w:rsidRPr="005E7BAC">
        <w:rPr>
          <w:rFonts w:ascii="Segoe UI" w:eastAsia="宋体" w:hAnsi="Segoe UI" w:cs="Segoe UI"/>
          <w:color w:val="24292E"/>
          <w:kern w:val="0"/>
          <w:sz w:val="24"/>
          <w:szCs w:val="24"/>
        </w:rPr>
        <w:t>对象会一直存在，</w:t>
      </w:r>
      <w:r w:rsidRPr="005E7BAC">
        <w:rPr>
          <w:rFonts w:ascii="Consolas" w:eastAsia="宋体" w:hAnsi="Consolas" w:cs="Consolas"/>
          <w:color w:val="24292E"/>
          <w:kern w:val="0"/>
          <w:sz w:val="20"/>
          <w:szCs w:val="20"/>
        </w:rPr>
        <w:t>&lt;session-timeout&gt;</w:t>
      </w:r>
      <w:r w:rsidRPr="005E7BAC">
        <w:rPr>
          <w:rFonts w:ascii="Segoe UI" w:eastAsia="宋体" w:hAnsi="Segoe UI" w:cs="Segoe UI"/>
          <w:color w:val="24292E"/>
          <w:kern w:val="0"/>
          <w:sz w:val="24"/>
          <w:szCs w:val="24"/>
        </w:rPr>
        <w:t>大小可以在</w:t>
      </w:r>
      <w:r w:rsidRPr="005E7BAC">
        <w:rPr>
          <w:rFonts w:ascii="Segoe UI" w:eastAsia="宋体" w:hAnsi="Segoe UI" w:cs="Segoe UI"/>
          <w:color w:val="24292E"/>
          <w:kern w:val="0"/>
          <w:sz w:val="24"/>
          <w:szCs w:val="24"/>
        </w:rPr>
        <w:t>web.xml</w:t>
      </w:r>
      <w:r w:rsidRPr="005E7BAC">
        <w:rPr>
          <w:rFonts w:ascii="Segoe UI" w:eastAsia="宋体" w:hAnsi="Segoe UI" w:cs="Segoe UI"/>
          <w:color w:val="24292E"/>
          <w:kern w:val="0"/>
          <w:sz w:val="24"/>
          <w:szCs w:val="24"/>
        </w:rPr>
        <w:t>中设定，默认是</w:t>
      </w:r>
      <w:r w:rsidRPr="005E7BAC">
        <w:rPr>
          <w:rFonts w:ascii="Segoe UI" w:eastAsia="宋体" w:hAnsi="Segoe UI" w:cs="Segoe UI"/>
          <w:color w:val="24292E"/>
          <w:kern w:val="0"/>
          <w:sz w:val="24"/>
          <w:szCs w:val="24"/>
        </w:rPr>
        <w:t>30</w:t>
      </w:r>
      <w:r w:rsidRPr="005E7BAC">
        <w:rPr>
          <w:rFonts w:ascii="Segoe UI" w:eastAsia="宋体" w:hAnsi="Segoe UI" w:cs="Segoe UI"/>
          <w:color w:val="24292E"/>
          <w:kern w:val="0"/>
          <w:sz w:val="24"/>
          <w:szCs w:val="24"/>
        </w:rPr>
        <w:t>分钟。所以如果连续</w:t>
      </w:r>
      <w:r w:rsidRPr="005E7BAC">
        <w:rPr>
          <w:rFonts w:ascii="Segoe UI" w:eastAsia="宋体" w:hAnsi="Segoe UI" w:cs="Segoe UI"/>
          <w:color w:val="24292E"/>
          <w:kern w:val="0"/>
          <w:sz w:val="24"/>
          <w:szCs w:val="24"/>
        </w:rPr>
        <w:t>30</w:t>
      </w:r>
      <w:r w:rsidRPr="005E7BAC">
        <w:rPr>
          <w:rFonts w:ascii="Segoe UI" w:eastAsia="宋体" w:hAnsi="Segoe UI" w:cs="Segoe UI"/>
          <w:color w:val="24292E"/>
          <w:kern w:val="0"/>
          <w:sz w:val="24"/>
          <w:szCs w:val="24"/>
        </w:rPr>
        <w:t>分钟之内客户端不再访问</w:t>
      </w:r>
      <w:r w:rsidRPr="005E7BAC">
        <w:rPr>
          <w:rFonts w:ascii="Segoe UI" w:eastAsia="宋体" w:hAnsi="Segoe UI" w:cs="Segoe UI"/>
          <w:color w:val="24292E"/>
          <w:kern w:val="0"/>
          <w:sz w:val="24"/>
          <w:szCs w:val="24"/>
        </w:rPr>
        <w:t>webapp</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servletcontainer</w:t>
      </w:r>
      <w:r w:rsidRPr="005E7BAC">
        <w:rPr>
          <w:rFonts w:ascii="Segoe UI" w:eastAsia="宋体" w:hAnsi="Segoe UI" w:cs="Segoe UI"/>
          <w:color w:val="24292E"/>
          <w:kern w:val="0"/>
          <w:sz w:val="24"/>
          <w:szCs w:val="24"/>
        </w:rPr>
        <w:t>就会销毁对应的</w:t>
      </w:r>
      <w:r w:rsidRPr="005E7BAC">
        <w:rPr>
          <w:rFonts w:ascii="Segoe UI" w:eastAsia="宋体" w:hAnsi="Segoe UI" w:cs="Segoe UI"/>
          <w:color w:val="24292E"/>
          <w:kern w:val="0"/>
          <w:sz w:val="24"/>
          <w:szCs w:val="24"/>
        </w:rPr>
        <w:lastRenderedPageBreak/>
        <w:t>session</w:t>
      </w:r>
      <w:r w:rsidRPr="005E7BAC">
        <w:rPr>
          <w:rFonts w:ascii="Segoe UI" w:eastAsia="宋体" w:hAnsi="Segoe UI" w:cs="Segoe UI"/>
          <w:color w:val="24292E"/>
          <w:kern w:val="0"/>
          <w:sz w:val="24"/>
          <w:szCs w:val="24"/>
        </w:rPr>
        <w:t>。接下来的</w:t>
      </w:r>
      <w:r w:rsidRPr="005E7BAC">
        <w:rPr>
          <w:rFonts w:ascii="Segoe UI" w:eastAsia="宋体" w:hAnsi="Segoe UI" w:cs="Segoe UI"/>
          <w:color w:val="24292E"/>
          <w:kern w:val="0"/>
          <w:sz w:val="24"/>
          <w:szCs w:val="24"/>
        </w:rPr>
        <w:t>request</w:t>
      </w:r>
      <w:r w:rsidRPr="005E7BAC">
        <w:rPr>
          <w:rFonts w:ascii="Segoe UI" w:eastAsia="宋体" w:hAnsi="Segoe UI" w:cs="Segoe UI"/>
          <w:color w:val="24292E"/>
          <w:kern w:val="0"/>
          <w:sz w:val="24"/>
          <w:szCs w:val="24"/>
        </w:rPr>
        <w:t>请求即使</w:t>
      </w:r>
      <w:r w:rsidRPr="005E7BAC">
        <w:rPr>
          <w:rFonts w:ascii="Segoe UI" w:eastAsia="宋体" w:hAnsi="Segoe UI" w:cs="Segoe UI"/>
          <w:color w:val="24292E"/>
          <w:kern w:val="0"/>
          <w:sz w:val="24"/>
          <w:szCs w:val="24"/>
        </w:rPr>
        <w:t>cookies</w:t>
      </w:r>
      <w:r w:rsidRPr="005E7BAC">
        <w:rPr>
          <w:rFonts w:ascii="Segoe UI" w:eastAsia="宋体" w:hAnsi="Segoe UI" w:cs="Segoe UI"/>
          <w:color w:val="24292E"/>
          <w:kern w:val="0"/>
          <w:sz w:val="24"/>
          <w:szCs w:val="24"/>
        </w:rPr>
        <w:t>依旧存在，但是却不再有对应的</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了。</w:t>
      </w:r>
      <w:r w:rsidRPr="005E7BAC">
        <w:rPr>
          <w:rFonts w:ascii="Segoe UI" w:eastAsia="宋体" w:hAnsi="Segoe UI" w:cs="Segoe UI"/>
          <w:color w:val="24292E"/>
          <w:kern w:val="0"/>
          <w:sz w:val="24"/>
          <w:szCs w:val="24"/>
        </w:rPr>
        <w:t xml:space="preserve">servletcontainer </w:t>
      </w:r>
      <w:r w:rsidRPr="005E7BAC">
        <w:rPr>
          <w:rFonts w:ascii="Segoe UI" w:eastAsia="宋体" w:hAnsi="Segoe UI" w:cs="Segoe UI"/>
          <w:color w:val="24292E"/>
          <w:kern w:val="0"/>
          <w:sz w:val="24"/>
          <w:szCs w:val="24"/>
        </w:rPr>
        <w:t>会创建新的</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另外一方面，</w:t>
      </w:r>
      <w:r w:rsidRPr="005E7BAC">
        <w:rPr>
          <w:rFonts w:ascii="Segoe UI" w:eastAsia="宋体" w:hAnsi="Segoe UI" w:cs="Segoe UI"/>
          <w:color w:val="24292E"/>
          <w:kern w:val="0"/>
          <w:sz w:val="24"/>
          <w:szCs w:val="24"/>
        </w:rPr>
        <w:t>session cookie</w:t>
      </w:r>
      <w:r w:rsidRPr="005E7BAC">
        <w:rPr>
          <w:rFonts w:ascii="Segoe UI" w:eastAsia="宋体" w:hAnsi="Segoe UI" w:cs="Segoe UI"/>
          <w:color w:val="24292E"/>
          <w:kern w:val="0"/>
          <w:sz w:val="24"/>
          <w:szCs w:val="24"/>
        </w:rPr>
        <w:t>在浏览器端有默认的生命时长，就是只要浏览器一直在运行，所以当浏览器关闭，浏览器端的</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会被销毁。</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最后</w:t>
      </w:r>
    </w:p>
    <w:p w:rsidR="005E7BAC" w:rsidRPr="005E7BAC" w:rsidRDefault="005E7BAC" w:rsidP="005E7BAC">
      <w:pPr>
        <w:widowControl/>
        <w:numPr>
          <w:ilvl w:val="0"/>
          <w:numId w:val="22"/>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只要</w:t>
      </w:r>
      <w:r w:rsidRPr="005E7BAC">
        <w:rPr>
          <w:rFonts w:ascii="Segoe UI" w:eastAsia="宋体" w:hAnsi="Segoe UI" w:cs="Segoe UI"/>
          <w:color w:val="24292E"/>
          <w:kern w:val="0"/>
          <w:sz w:val="24"/>
          <w:szCs w:val="24"/>
        </w:rPr>
        <w:t>webapp</w:t>
      </w:r>
      <w:r w:rsidRPr="005E7BAC">
        <w:rPr>
          <w:rFonts w:ascii="Segoe UI" w:eastAsia="宋体" w:hAnsi="Segoe UI" w:cs="Segoe UI"/>
          <w:color w:val="24292E"/>
          <w:kern w:val="0"/>
          <w:sz w:val="24"/>
          <w:szCs w:val="24"/>
        </w:rPr>
        <w:t>存在，</w:t>
      </w:r>
      <w:r w:rsidRPr="005E7BAC">
        <w:rPr>
          <w:rFonts w:ascii="Segoe UI" w:eastAsia="宋体" w:hAnsi="Segoe UI" w:cs="Segoe UI"/>
          <w:color w:val="24292E"/>
          <w:kern w:val="0"/>
          <w:sz w:val="24"/>
          <w:szCs w:val="24"/>
        </w:rPr>
        <w:t xml:space="preserve">ServletContext </w:t>
      </w:r>
      <w:r w:rsidRPr="005E7BAC">
        <w:rPr>
          <w:rFonts w:ascii="Segoe UI" w:eastAsia="宋体" w:hAnsi="Segoe UI" w:cs="Segoe UI"/>
          <w:color w:val="24292E"/>
          <w:kern w:val="0"/>
          <w:sz w:val="24"/>
          <w:szCs w:val="24"/>
        </w:rPr>
        <w:t>一定会存在。并且</w:t>
      </w:r>
      <w:r w:rsidRPr="005E7BAC">
        <w:rPr>
          <w:rFonts w:ascii="Segoe UI" w:eastAsia="宋体" w:hAnsi="Segoe UI" w:cs="Segoe UI"/>
          <w:color w:val="24292E"/>
          <w:kern w:val="0"/>
          <w:sz w:val="24"/>
          <w:szCs w:val="24"/>
        </w:rPr>
        <w:t xml:space="preserve">ServletContext </w:t>
      </w:r>
      <w:r w:rsidRPr="005E7BAC">
        <w:rPr>
          <w:rFonts w:ascii="Segoe UI" w:eastAsia="宋体" w:hAnsi="Segoe UI" w:cs="Segoe UI"/>
          <w:color w:val="24292E"/>
          <w:kern w:val="0"/>
          <w:sz w:val="24"/>
          <w:szCs w:val="24"/>
        </w:rPr>
        <w:t>是被所有</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request</w:t>
      </w:r>
      <w:r w:rsidRPr="005E7BAC">
        <w:rPr>
          <w:rFonts w:ascii="Segoe UI" w:eastAsia="宋体" w:hAnsi="Segoe UI" w:cs="Segoe UI"/>
          <w:color w:val="24292E"/>
          <w:kern w:val="0"/>
          <w:sz w:val="24"/>
          <w:szCs w:val="24"/>
        </w:rPr>
        <w:t>共享的。</w:t>
      </w:r>
    </w:p>
    <w:p w:rsidR="005E7BAC" w:rsidRPr="005E7BAC" w:rsidRDefault="005E7BAC" w:rsidP="005E7BAC">
      <w:pPr>
        <w:widowControl/>
        <w:numPr>
          <w:ilvl w:val="0"/>
          <w:numId w:val="22"/>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只要客户端用同一个浏览器和</w:t>
      </w:r>
      <w:r w:rsidRPr="005E7BAC">
        <w:rPr>
          <w:rFonts w:ascii="Segoe UI" w:eastAsia="宋体" w:hAnsi="Segoe UI" w:cs="Segoe UI"/>
          <w:color w:val="24292E"/>
          <w:kern w:val="0"/>
          <w:sz w:val="24"/>
          <w:szCs w:val="24"/>
        </w:rPr>
        <w:t>webapp</w:t>
      </w:r>
      <w:r w:rsidRPr="005E7BAC">
        <w:rPr>
          <w:rFonts w:ascii="Segoe UI" w:eastAsia="宋体" w:hAnsi="Segoe UI" w:cs="Segoe UI"/>
          <w:color w:val="24292E"/>
          <w:kern w:val="0"/>
          <w:sz w:val="24"/>
          <w:szCs w:val="24"/>
        </w:rPr>
        <w:t>交互并且该</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没有在服务端超时，</w:t>
      </w:r>
      <w:r w:rsidRPr="005E7BAC">
        <w:rPr>
          <w:rFonts w:ascii="Segoe UI" w:eastAsia="宋体" w:hAnsi="Segoe UI" w:cs="Segoe UI"/>
          <w:color w:val="24292E"/>
          <w:kern w:val="0"/>
          <w:sz w:val="24"/>
          <w:szCs w:val="24"/>
        </w:rPr>
        <w:t xml:space="preserve">HttpSession </w:t>
      </w:r>
      <w:r w:rsidRPr="005E7BAC">
        <w:rPr>
          <w:rFonts w:ascii="Segoe UI" w:eastAsia="宋体" w:hAnsi="Segoe UI" w:cs="Segoe UI"/>
          <w:color w:val="24292E"/>
          <w:kern w:val="0"/>
          <w:sz w:val="24"/>
          <w:szCs w:val="24"/>
        </w:rPr>
        <w:t>就会一直存在。并且在同一个会话中所有请求都是共享的。</w:t>
      </w:r>
    </w:p>
    <w:p w:rsidR="005E7BAC" w:rsidRPr="005E7BAC" w:rsidRDefault="005E7BAC" w:rsidP="005E7BAC">
      <w:pPr>
        <w:widowControl/>
        <w:numPr>
          <w:ilvl w:val="0"/>
          <w:numId w:val="22"/>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只有当完整的</w:t>
      </w:r>
      <w:r w:rsidRPr="005E7BAC">
        <w:rPr>
          <w:rFonts w:ascii="Segoe UI" w:eastAsia="宋体" w:hAnsi="Segoe UI" w:cs="Segoe UI"/>
          <w:color w:val="24292E"/>
          <w:kern w:val="0"/>
          <w:sz w:val="24"/>
          <w:szCs w:val="24"/>
        </w:rPr>
        <w:t>response</w:t>
      </w:r>
      <w:r w:rsidRPr="005E7BAC">
        <w:rPr>
          <w:rFonts w:ascii="Segoe UI" w:eastAsia="宋体" w:hAnsi="Segoe UI" w:cs="Segoe UI"/>
          <w:color w:val="24292E"/>
          <w:kern w:val="0"/>
          <w:sz w:val="24"/>
          <w:szCs w:val="24"/>
        </w:rPr>
        <w:t>响应到达，</w:t>
      </w:r>
      <w:r w:rsidRPr="005E7BAC">
        <w:rPr>
          <w:rFonts w:ascii="Segoe UI" w:eastAsia="宋体" w:hAnsi="Segoe UI" w:cs="Segoe UI"/>
          <w:color w:val="24292E"/>
          <w:kern w:val="0"/>
          <w:sz w:val="24"/>
          <w:szCs w:val="24"/>
        </w:rPr>
        <w:t xml:space="preserve">HttpServletRequest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HttpServletResponse</w:t>
      </w:r>
      <w:r w:rsidRPr="005E7BAC">
        <w:rPr>
          <w:rFonts w:ascii="Segoe UI" w:eastAsia="宋体" w:hAnsi="Segoe UI" w:cs="Segoe UI"/>
          <w:color w:val="24292E"/>
          <w:kern w:val="0"/>
          <w:sz w:val="24"/>
          <w:szCs w:val="24"/>
        </w:rPr>
        <w:t>才不再存活，并且不被共享。</w:t>
      </w:r>
    </w:p>
    <w:p w:rsidR="005E7BAC" w:rsidRPr="005E7BAC" w:rsidRDefault="005E7BAC" w:rsidP="005E7BAC">
      <w:pPr>
        <w:widowControl/>
        <w:numPr>
          <w:ilvl w:val="0"/>
          <w:numId w:val="22"/>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只要</w:t>
      </w:r>
      <w:r w:rsidRPr="005E7BAC">
        <w:rPr>
          <w:rFonts w:ascii="Segoe UI" w:eastAsia="宋体" w:hAnsi="Segoe UI" w:cs="Segoe UI"/>
          <w:color w:val="24292E"/>
          <w:kern w:val="0"/>
          <w:sz w:val="24"/>
          <w:szCs w:val="24"/>
        </w:rPr>
        <w:t>webapp</w:t>
      </w:r>
      <w:r w:rsidRPr="005E7BAC">
        <w:rPr>
          <w:rFonts w:ascii="Segoe UI" w:eastAsia="宋体" w:hAnsi="Segoe UI" w:cs="Segoe UI"/>
          <w:color w:val="24292E"/>
          <w:kern w:val="0"/>
          <w:sz w:val="24"/>
          <w:szCs w:val="24"/>
        </w:rPr>
        <w:t>存在，</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filter</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listener</w:t>
      </w:r>
      <w:r w:rsidRPr="005E7BAC">
        <w:rPr>
          <w:rFonts w:ascii="Segoe UI" w:eastAsia="宋体" w:hAnsi="Segoe UI" w:cs="Segoe UI"/>
          <w:color w:val="24292E"/>
          <w:kern w:val="0"/>
          <w:sz w:val="24"/>
          <w:szCs w:val="24"/>
        </w:rPr>
        <w:t>就会存在。他们被所有请求和会话共享。</w:t>
      </w:r>
    </w:p>
    <w:p w:rsidR="005E7BAC" w:rsidRPr="005E7BAC" w:rsidRDefault="005E7BAC" w:rsidP="005E7BAC">
      <w:pPr>
        <w:widowControl/>
        <w:numPr>
          <w:ilvl w:val="0"/>
          <w:numId w:val="22"/>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只要问题中的对象存在，任何设置在</w:t>
      </w:r>
      <w:r w:rsidRPr="005E7BAC">
        <w:rPr>
          <w:rFonts w:ascii="Segoe UI" w:eastAsia="宋体" w:hAnsi="Segoe UI" w:cs="Segoe UI"/>
          <w:color w:val="24292E"/>
          <w:kern w:val="0"/>
          <w:sz w:val="24"/>
          <w:szCs w:val="24"/>
        </w:rPr>
        <w:t xml:space="preserve">ServletContext, HttpServletRequest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HttpSession</w:t>
      </w:r>
      <w:r w:rsidRPr="005E7BAC">
        <w:rPr>
          <w:rFonts w:ascii="Segoe UI" w:eastAsia="宋体" w:hAnsi="Segoe UI" w:cs="Segoe UI"/>
          <w:color w:val="24292E"/>
          <w:kern w:val="0"/>
          <w:sz w:val="24"/>
          <w:szCs w:val="24"/>
        </w:rPr>
        <w:t>中的属性就会存在。</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线程安全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就是说，你主要关注的是线程安全性。你应该了解到，</w:t>
      </w:r>
      <w:r w:rsidRPr="005E7BAC">
        <w:rPr>
          <w:rFonts w:ascii="Segoe UI" w:eastAsia="宋体" w:hAnsi="Segoe UI" w:cs="Segoe UI"/>
          <w:color w:val="24292E"/>
          <w:kern w:val="0"/>
          <w:sz w:val="24"/>
          <w:szCs w:val="24"/>
        </w:rPr>
        <w:t>servlets</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filter</w:t>
      </w:r>
      <w:r w:rsidRPr="005E7BAC">
        <w:rPr>
          <w:rFonts w:ascii="Segoe UI" w:eastAsia="宋体" w:hAnsi="Segoe UI" w:cs="Segoe UI"/>
          <w:color w:val="24292E"/>
          <w:kern w:val="0"/>
          <w:sz w:val="24"/>
          <w:szCs w:val="24"/>
        </w:rPr>
        <w:t>是被所有请求共享的。这正是</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的美妙之处，它的多线程和不同的线程可以充分利用同样的实例</w:t>
      </w:r>
      <w:r w:rsidRPr="005E7BAC">
        <w:rPr>
          <w:rFonts w:ascii="Segoe UI" w:eastAsia="宋体" w:hAnsi="Segoe UI" w:cs="Segoe UI"/>
          <w:color w:val="24292E"/>
          <w:kern w:val="0"/>
          <w:sz w:val="24"/>
          <w:szCs w:val="24"/>
        </w:rPr>
        <w:t>instance</w:t>
      </w:r>
      <w:r w:rsidRPr="005E7BAC">
        <w:rPr>
          <w:rFonts w:ascii="Segoe UI" w:eastAsia="宋体" w:hAnsi="Segoe UI" w:cs="Segoe UI"/>
          <w:color w:val="24292E"/>
          <w:kern w:val="0"/>
          <w:sz w:val="24"/>
          <w:szCs w:val="24"/>
        </w:rPr>
        <w:t>，否则对于每一个</w:t>
      </w:r>
      <w:r w:rsidRPr="005E7BAC">
        <w:rPr>
          <w:rFonts w:ascii="Segoe UI" w:eastAsia="宋体" w:hAnsi="Segoe UI" w:cs="Segoe UI"/>
          <w:color w:val="24292E"/>
          <w:kern w:val="0"/>
          <w:sz w:val="24"/>
          <w:szCs w:val="24"/>
        </w:rPr>
        <w:t>request</w:t>
      </w:r>
      <w:r w:rsidRPr="005E7BAC">
        <w:rPr>
          <w:rFonts w:ascii="Segoe UI" w:eastAsia="宋体" w:hAnsi="Segoe UI" w:cs="Segoe UI"/>
          <w:color w:val="24292E"/>
          <w:kern w:val="0"/>
          <w:sz w:val="24"/>
          <w:szCs w:val="24"/>
        </w:rPr>
        <w:t>请求都要重复创建和调用</w:t>
      </w:r>
      <w:r w:rsidRPr="005E7BAC">
        <w:rPr>
          <w:rFonts w:ascii="Segoe UI" w:eastAsia="宋体" w:hAnsi="Segoe UI" w:cs="Segoe UI"/>
          <w:color w:val="24292E"/>
          <w:kern w:val="0"/>
          <w:sz w:val="24"/>
          <w:szCs w:val="24"/>
        </w:rPr>
        <w:t>init()</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destroy()</w:t>
      </w:r>
      <w:r w:rsidRPr="005E7BAC">
        <w:rPr>
          <w:rFonts w:ascii="Segoe UI" w:eastAsia="宋体" w:hAnsi="Segoe UI" w:cs="Segoe UI"/>
          <w:color w:val="24292E"/>
          <w:kern w:val="0"/>
          <w:sz w:val="24"/>
          <w:szCs w:val="24"/>
        </w:rPr>
        <w:t>开销太大。</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但是你也应该注意到，你不应该把任何请求或会话作用域的数据作为一个</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或过滤器的实例变量。这样会被其他会话的请求共享，并且那是线程不安全的！下面的例子阐明的这点：</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ExampleServlet extends HttpServlet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Object thisIsNOTThreadSafe;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protected void doGet(HttpServletRequest request, HttpServletResponse response) throws ServletException, IOException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Object thisIsThreadSafe;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thisIsNOTThreadSafe = request.getParameter("foo"); // BAD!! Shared among all requests!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thisIsThreadSafe = request.getParameter("foo"); // OK, this is thread safe.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122" w:history="1">
        <w:r w:rsidRPr="005E7BAC">
          <w:rPr>
            <w:rFonts w:ascii="Segoe UI" w:eastAsia="宋体" w:hAnsi="Segoe UI" w:cs="Segoe UI"/>
            <w:color w:val="0366D6"/>
            <w:kern w:val="0"/>
            <w:sz w:val="24"/>
            <w:szCs w:val="24"/>
            <w:u w:val="single"/>
          </w:rPr>
          <w:t>http://stackoverflow.com/questions/3106452/how-do-servlets-work-instantiation-shared-variables-and-multithreading</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23" w:history="1">
        <w:r w:rsidRPr="005E7BAC">
          <w:rPr>
            <w:rFonts w:ascii="Segoe UI" w:eastAsia="宋体" w:hAnsi="Segoe UI" w:cs="Segoe UI"/>
            <w:b/>
            <w:bCs/>
            <w:color w:val="0366D6"/>
            <w:kern w:val="0"/>
            <w:sz w:val="36"/>
            <w:szCs w:val="36"/>
            <w:u w:val="single"/>
          </w:rPr>
          <w:t xml:space="preserve">34. </w:t>
        </w:r>
        <w:r w:rsidRPr="005E7BAC">
          <w:rPr>
            <w:rFonts w:ascii="Segoe UI" w:eastAsia="宋体" w:hAnsi="Segoe UI" w:cs="Segoe UI"/>
            <w:b/>
            <w:bCs/>
            <w:color w:val="0366D6"/>
            <w:kern w:val="0"/>
            <w:sz w:val="36"/>
            <w:szCs w:val="36"/>
            <w:u w:val="single"/>
          </w:rPr>
          <w:t>如何计算</w:t>
        </w:r>
        <w:r w:rsidRPr="005E7BAC">
          <w:rPr>
            <w:rFonts w:ascii="Segoe UI" w:eastAsia="宋体" w:hAnsi="Segoe UI" w:cs="Segoe UI"/>
            <w:b/>
            <w:bCs/>
            <w:color w:val="0366D6"/>
            <w:kern w:val="0"/>
            <w:sz w:val="36"/>
            <w:szCs w:val="36"/>
            <w:u w:val="single"/>
          </w:rPr>
          <w:t>MD5</w:t>
        </w:r>
        <w:r w:rsidRPr="005E7BAC">
          <w:rPr>
            <w:rFonts w:ascii="Segoe UI" w:eastAsia="宋体" w:hAnsi="Segoe UI" w:cs="Segoe UI"/>
            <w:b/>
            <w:bCs/>
            <w:color w:val="0366D6"/>
            <w:kern w:val="0"/>
            <w:sz w:val="36"/>
            <w:szCs w:val="36"/>
            <w:u w:val="single"/>
          </w:rPr>
          <w:t>值</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如何计算</w:t>
      </w:r>
      <w:r w:rsidRPr="005E7BAC">
        <w:rPr>
          <w:rFonts w:ascii="Segoe UI" w:eastAsia="宋体" w:hAnsi="Segoe UI" w:cs="Segoe UI"/>
          <w:b/>
          <w:bCs/>
          <w:color w:val="24292E"/>
          <w:kern w:val="0"/>
          <w:sz w:val="30"/>
          <w:szCs w:val="30"/>
        </w:rPr>
        <w:t>MD5</w:t>
      </w:r>
      <w:r w:rsidRPr="005E7BAC">
        <w:rPr>
          <w:rFonts w:ascii="Segoe UI" w:eastAsia="宋体" w:hAnsi="Segoe UI" w:cs="Segoe UI"/>
          <w:b/>
          <w:bCs/>
          <w:color w:val="24292E"/>
          <w:kern w:val="0"/>
          <w:sz w:val="30"/>
          <w:szCs w:val="30"/>
        </w:rPr>
        <w:t>值</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中有没有方法可以计算一个</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MD5</w:t>
      </w:r>
      <w:r w:rsidRPr="005E7BAC">
        <w:rPr>
          <w:rFonts w:ascii="Segoe UI" w:eastAsia="宋体" w:hAnsi="Segoe UI" w:cs="Segoe UI"/>
          <w:color w:val="24292E"/>
          <w:kern w:val="0"/>
          <w:sz w:val="24"/>
          <w:szCs w:val="24"/>
        </w:rPr>
        <w:t>值？</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你可以用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MessageDigest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MD5</w:t>
      </w:r>
      <w:r w:rsidRPr="005E7BAC">
        <w:rPr>
          <w:rFonts w:ascii="Segoe UI" w:eastAsia="宋体" w:hAnsi="Segoe UI" w:cs="Segoe UI"/>
          <w:color w:val="24292E"/>
          <w:kern w:val="0"/>
          <w:sz w:val="24"/>
          <w:szCs w:val="24"/>
        </w:rPr>
        <w:t>实例来计算</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MD5</w:t>
      </w:r>
      <w:r w:rsidRPr="005E7BAC">
        <w:rPr>
          <w:rFonts w:ascii="Segoe UI" w:eastAsia="宋体" w:hAnsi="Segoe UI" w:cs="Segoe UI"/>
          <w:color w:val="24292E"/>
          <w:kern w:val="0"/>
          <w:sz w:val="24"/>
          <w:szCs w:val="24"/>
        </w:rPr>
        <w:t>值。</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MessageDigest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String </w:t>
      </w:r>
      <w:r w:rsidRPr="005E7BAC">
        <w:rPr>
          <w:rFonts w:ascii="Segoe UI" w:eastAsia="宋体" w:hAnsi="Segoe UI" w:cs="Segoe UI"/>
          <w:color w:val="24292E"/>
          <w:kern w:val="0"/>
          <w:sz w:val="24"/>
          <w:szCs w:val="24"/>
        </w:rPr>
        <w:t>时，一定要显式声明你的数据编码类型。如果你使用无参的</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String.getBytes()</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它会以当前平台的默认编码来转换数据。不同平台的默认编码可能是不同的，这可能会导致你的数据不一致。</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java.security.*</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bytesOfMessage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yourString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getBytes(</w:t>
      </w:r>
      <w:r w:rsidRPr="005E7BAC">
        <w:rPr>
          <w:rFonts w:ascii="Consolas" w:eastAsia="宋体" w:hAnsi="Consolas" w:cs="Consolas"/>
          <w:color w:val="183691"/>
          <w:kern w:val="0"/>
          <w:sz w:val="20"/>
          <w:szCs w:val="20"/>
        </w:rPr>
        <w:t>"UTF-8"</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MessageDigest</w:t>
      </w:r>
      <w:r w:rsidRPr="005E7BAC">
        <w:rPr>
          <w:rFonts w:ascii="Consolas" w:eastAsia="宋体" w:hAnsi="Consolas" w:cs="Consolas"/>
          <w:color w:val="24292E"/>
          <w:kern w:val="0"/>
          <w:sz w:val="20"/>
          <w:szCs w:val="20"/>
        </w:rPr>
        <w:t xml:space="preserve"> md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MessageDigest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getInstance(</w:t>
      </w:r>
      <w:r w:rsidRPr="005E7BAC">
        <w:rPr>
          <w:rFonts w:ascii="Consolas" w:eastAsia="宋体" w:hAnsi="Consolas" w:cs="Consolas"/>
          <w:color w:val="183691"/>
          <w:kern w:val="0"/>
          <w:sz w:val="20"/>
          <w:szCs w:val="20"/>
        </w:rPr>
        <w:t>"MD5"</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thedigest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md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digest(bytesOfMessage);</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如果你的要计算的数据量很大，你可以循环使用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.update(byte[])</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方法来加载数据。加载完毕后用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.digest()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方法来得到计算出的</w:t>
      </w:r>
      <w:r w:rsidRPr="005E7BAC">
        <w:rPr>
          <w:rFonts w:ascii="Segoe UI" w:eastAsia="宋体" w:hAnsi="Segoe UI" w:cs="Segoe UI"/>
          <w:color w:val="24292E"/>
          <w:kern w:val="0"/>
          <w:sz w:val="24"/>
          <w:szCs w:val="24"/>
        </w:rPr>
        <w:t>MD5</w:t>
      </w:r>
      <w:r w:rsidRPr="005E7BAC">
        <w:rPr>
          <w:rFonts w:ascii="Segoe UI" w:eastAsia="宋体" w:hAnsi="Segoe UI" w:cs="Segoe UI"/>
          <w:color w:val="24292E"/>
          <w:kern w:val="0"/>
          <w:sz w:val="24"/>
          <w:szCs w:val="24"/>
        </w:rPr>
        <w:t>值。</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24" w:history="1">
        <w:r w:rsidRPr="005E7BAC">
          <w:rPr>
            <w:rFonts w:ascii="Segoe UI" w:eastAsia="宋体" w:hAnsi="Segoe UI" w:cs="Segoe UI"/>
            <w:color w:val="0366D6"/>
            <w:kern w:val="0"/>
            <w:sz w:val="24"/>
            <w:szCs w:val="24"/>
            <w:u w:val="single"/>
          </w:rPr>
          <w:t>http://stackoverflow.com/questions/415953/how-can-i-generate-an-md5-hash</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25" w:history="1">
        <w:r w:rsidRPr="005E7BAC">
          <w:rPr>
            <w:rFonts w:ascii="Segoe UI" w:eastAsia="宋体" w:hAnsi="Segoe UI" w:cs="Segoe UI"/>
            <w:b/>
            <w:bCs/>
            <w:color w:val="0366D6"/>
            <w:kern w:val="0"/>
            <w:sz w:val="36"/>
            <w:szCs w:val="36"/>
            <w:u w:val="single"/>
          </w:rPr>
          <w:t>35. Java</w:t>
        </w:r>
        <w:r w:rsidRPr="005E7BAC">
          <w:rPr>
            <w:rFonts w:ascii="Segoe UI" w:eastAsia="宋体" w:hAnsi="Segoe UI" w:cs="Segoe UI"/>
            <w:b/>
            <w:bCs/>
            <w:color w:val="0366D6"/>
            <w:kern w:val="0"/>
            <w:sz w:val="36"/>
            <w:szCs w:val="36"/>
            <w:u w:val="single"/>
          </w:rPr>
          <w:t>中软引用和弱引用的区别</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中软引用和弱引用的区别</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题目就是问题</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解答</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1</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从</w:t>
      </w:r>
      <w:r w:rsidRPr="005E7BAC">
        <w:rPr>
          <w:rFonts w:ascii="Segoe UI" w:eastAsia="宋体" w:hAnsi="Segoe UI" w:cs="Segoe UI"/>
          <w:color w:val="24292E"/>
          <w:kern w:val="0"/>
          <w:sz w:val="24"/>
          <w:szCs w:val="24"/>
        </w:rPr>
        <w:t>Ethan Nicholas</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Understanding Weak References</w:t>
      </w:r>
      <w:r w:rsidRPr="005E7BAC">
        <w:rPr>
          <w:rFonts w:ascii="Segoe UI" w:eastAsia="宋体" w:hAnsi="Segoe UI" w:cs="Segoe UI"/>
          <w:color w:val="24292E"/>
          <w:kern w:val="0"/>
          <w:sz w:val="24"/>
          <w:szCs w:val="24"/>
        </w:rPr>
        <w:t>》中</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弱引用：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放置一个弱引用的作用，不是强有力强制一个对象保存在内存中。弱引用允许利用垃圾收集者的能力去决定可达性，所以你不需要自己做，你只需要创建一个软引用：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WeakReference weakWidgt = new WeakReference(widgt);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然后在代码别的地方你可以使用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weakWidget.get()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来获取真实的</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Widgt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对象，当然弱引用足以强大能抵制垃圾收集器，所以你也许发现（如果没有强引用指向</w:t>
      </w:r>
      <w:r w:rsidRPr="005E7BAC">
        <w:rPr>
          <w:rFonts w:ascii="Segoe UI" w:eastAsia="宋体" w:hAnsi="Segoe UI" w:cs="Segoe UI"/>
          <w:color w:val="24292E"/>
          <w:kern w:val="0"/>
          <w:sz w:val="24"/>
          <w:szCs w:val="24"/>
        </w:rPr>
        <w:t>widget</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weakWidget.get()</w:t>
      </w:r>
      <w:r w:rsidRPr="005E7BAC">
        <w:rPr>
          <w:rFonts w:ascii="Segoe UI" w:eastAsia="宋体" w:hAnsi="Segoe UI" w:cs="Segoe UI"/>
          <w:color w:val="24292E"/>
          <w:kern w:val="0"/>
          <w:sz w:val="24"/>
          <w:szCs w:val="24"/>
        </w:rPr>
        <w:t>突然开始返回</w:t>
      </w:r>
      <w:r w:rsidRPr="005E7BAC">
        <w:rPr>
          <w:rFonts w:ascii="Segoe UI" w:eastAsia="宋体" w:hAnsi="Segoe UI" w:cs="Segoe UI"/>
          <w:color w:val="24292E"/>
          <w:kern w:val="0"/>
          <w:sz w:val="24"/>
          <w:szCs w:val="24"/>
        </w:rPr>
        <w:t>null</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软引用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软引用就像弱引用一样，除了它不会着急将引用的对象扔出去。只有弱可达性的对象（这样的对象最强的引用只能是弱引用）将在下一次垃圾收集处理中被抛弃，但是软可达性的对象通常可以坚持一会。</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软引用不要求与弱引用有什么不同，但是实际中，只要内存足够，软可达的对象通常会维持下去。对于缓存来说，这是个不错的基础，就像以上图像缓存描述，虽然可以让垃圾收集者担心对象是如何可达（一个强可达性的对象从不会从缓存中移除）和她们需要消耗多少内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而且</w:t>
      </w:r>
      <w:r w:rsidRPr="005E7BAC">
        <w:rPr>
          <w:rFonts w:ascii="Segoe UI" w:eastAsia="宋体" w:hAnsi="Segoe UI" w:cs="Segoe UI"/>
          <w:color w:val="24292E"/>
          <w:kern w:val="0"/>
          <w:sz w:val="24"/>
          <w:szCs w:val="24"/>
        </w:rPr>
        <w:t>Peter Kessler</w:t>
      </w:r>
      <w:r w:rsidRPr="005E7BAC">
        <w:rPr>
          <w:rFonts w:ascii="Segoe UI" w:eastAsia="宋体" w:hAnsi="Segoe UI" w:cs="Segoe UI"/>
          <w:color w:val="24292E"/>
          <w:kern w:val="0"/>
          <w:sz w:val="24"/>
          <w:szCs w:val="24"/>
        </w:rPr>
        <w:t>备注到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Sun JRE </w:t>
      </w:r>
      <w:r w:rsidRPr="005E7BAC">
        <w:rPr>
          <w:rFonts w:ascii="Segoe UI" w:eastAsia="宋体" w:hAnsi="Segoe UI" w:cs="Segoe UI"/>
          <w:color w:val="24292E"/>
          <w:kern w:val="0"/>
          <w:sz w:val="24"/>
          <w:szCs w:val="24"/>
        </w:rPr>
        <w:t>对待软引用和弱引用是不同的。如果内存是够用的。我们应坚持用软引用引用对象。一个细节是：对于客户端和服务器，</w:t>
      </w:r>
      <w:r w:rsidRPr="005E7BAC">
        <w:rPr>
          <w:rFonts w:ascii="Segoe UI" w:eastAsia="宋体" w:hAnsi="Segoe UI" w:cs="Segoe UI"/>
          <w:color w:val="24292E"/>
          <w:kern w:val="0"/>
          <w:sz w:val="24"/>
          <w:szCs w:val="24"/>
        </w:rPr>
        <w:t>JRE</w:t>
      </w:r>
      <w:r w:rsidRPr="005E7BAC">
        <w:rPr>
          <w:rFonts w:ascii="Segoe UI" w:eastAsia="宋体" w:hAnsi="Segoe UI" w:cs="Segoe UI"/>
          <w:color w:val="24292E"/>
          <w:kern w:val="0"/>
          <w:sz w:val="24"/>
          <w:szCs w:val="24"/>
        </w:rPr>
        <w:t>的政策是不同的：客户端，</w:t>
      </w:r>
      <w:r w:rsidRPr="005E7BAC">
        <w:rPr>
          <w:rFonts w:ascii="Segoe UI" w:eastAsia="宋体" w:hAnsi="Segoe UI" w:cs="Segoe UI"/>
          <w:color w:val="24292E"/>
          <w:kern w:val="0"/>
          <w:sz w:val="24"/>
          <w:szCs w:val="24"/>
        </w:rPr>
        <w:t>JRE</w:t>
      </w:r>
      <w:r w:rsidRPr="005E7BAC">
        <w:rPr>
          <w:rFonts w:ascii="Segoe UI" w:eastAsia="宋体" w:hAnsi="Segoe UI" w:cs="Segoe UI"/>
          <w:color w:val="24292E"/>
          <w:kern w:val="0"/>
          <w:sz w:val="24"/>
          <w:szCs w:val="24"/>
        </w:rPr>
        <w:t>试图保持通过清除软引用而不是扩大堆内存来使改变小点，而服务器端，</w:t>
      </w:r>
      <w:r w:rsidRPr="005E7BAC">
        <w:rPr>
          <w:rFonts w:ascii="Segoe UI" w:eastAsia="宋体" w:hAnsi="Segoe UI" w:cs="Segoe UI"/>
          <w:color w:val="24292E"/>
          <w:kern w:val="0"/>
          <w:sz w:val="24"/>
          <w:szCs w:val="24"/>
        </w:rPr>
        <w:t>JRE</w:t>
      </w:r>
      <w:r w:rsidRPr="005E7BAC">
        <w:rPr>
          <w:rFonts w:ascii="Segoe UI" w:eastAsia="宋体" w:hAnsi="Segoe UI" w:cs="Segoe UI"/>
          <w:color w:val="24292E"/>
          <w:kern w:val="0"/>
          <w:sz w:val="24"/>
          <w:szCs w:val="24"/>
        </w:rPr>
        <w:t>通过扩大堆内存让性能更好。没有一种通用的方法。</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弱引用对象很快被收集。如果</w:t>
      </w:r>
      <w:r w:rsidRPr="005E7BAC">
        <w:rPr>
          <w:rFonts w:ascii="Segoe UI" w:eastAsia="宋体" w:hAnsi="Segoe UI" w:cs="Segoe UI"/>
          <w:color w:val="24292E"/>
          <w:kern w:val="0"/>
          <w:sz w:val="24"/>
          <w:szCs w:val="24"/>
        </w:rPr>
        <w:t>GC</w:t>
      </w:r>
      <w:r w:rsidRPr="005E7BAC">
        <w:rPr>
          <w:rFonts w:ascii="Segoe UI" w:eastAsia="宋体" w:hAnsi="Segoe UI" w:cs="Segoe UI"/>
          <w:color w:val="24292E"/>
          <w:kern w:val="0"/>
          <w:sz w:val="24"/>
          <w:szCs w:val="24"/>
        </w:rPr>
        <w:t>发现一个对象是弱引用（只能通过弱引用可达），它会立刻清除弱引用对象。同样的，对于在程序保持关联信息的对象保持一个引用是不错的，像关于类的缓存存储的反射信息或一个对象的包装器等等。没有意义地跟随相连对象的任何事物都会被清除掉。当弱引用清除掉时，它会进入到引用队列中，同时丢弃关联的对象。你保持关于对象额外的信息，但是一旦对象引用不要了，信息也就不需要了。总之，在某些情境下，你可以创建</w:t>
      </w:r>
      <w:r w:rsidRPr="005E7BAC">
        <w:rPr>
          <w:rFonts w:ascii="Segoe UI" w:eastAsia="宋体" w:hAnsi="Segoe UI" w:cs="Segoe UI"/>
          <w:color w:val="24292E"/>
          <w:kern w:val="0"/>
          <w:sz w:val="24"/>
          <w:szCs w:val="24"/>
        </w:rPr>
        <w:t>WeakReference</w:t>
      </w:r>
      <w:r w:rsidRPr="005E7BAC">
        <w:rPr>
          <w:rFonts w:ascii="Segoe UI" w:eastAsia="宋体" w:hAnsi="Segoe UI" w:cs="Segoe UI"/>
          <w:color w:val="24292E"/>
          <w:kern w:val="0"/>
          <w:sz w:val="24"/>
          <w:szCs w:val="24"/>
        </w:rPr>
        <w:t>的子类，保持在</w:t>
      </w:r>
      <w:r w:rsidRPr="005E7BAC">
        <w:rPr>
          <w:rFonts w:ascii="Segoe UI" w:eastAsia="宋体" w:hAnsi="Segoe UI" w:cs="Segoe UI"/>
          <w:color w:val="24292E"/>
          <w:kern w:val="0"/>
          <w:sz w:val="24"/>
          <w:szCs w:val="24"/>
        </w:rPr>
        <w:t>WeakReference</w:t>
      </w:r>
      <w:r w:rsidRPr="005E7BAC">
        <w:rPr>
          <w:rFonts w:ascii="Segoe UI" w:eastAsia="宋体" w:hAnsi="Segoe UI" w:cs="Segoe UI"/>
          <w:color w:val="24292E"/>
          <w:kern w:val="0"/>
          <w:sz w:val="24"/>
          <w:szCs w:val="24"/>
        </w:rPr>
        <w:t>的子类中对象的额外信息。</w:t>
      </w:r>
      <w:r w:rsidRPr="005E7BAC">
        <w:rPr>
          <w:rFonts w:ascii="Segoe UI" w:eastAsia="宋体" w:hAnsi="Segoe UI" w:cs="Segoe UI"/>
          <w:color w:val="24292E"/>
          <w:kern w:val="0"/>
          <w:sz w:val="24"/>
          <w:szCs w:val="24"/>
        </w:rPr>
        <w:t>WeakReference</w:t>
      </w:r>
      <w:r w:rsidRPr="005E7BAC">
        <w:rPr>
          <w:rFonts w:ascii="Segoe UI" w:eastAsia="宋体" w:hAnsi="Segoe UI" w:cs="Segoe UI"/>
          <w:color w:val="24292E"/>
          <w:kern w:val="0"/>
          <w:sz w:val="24"/>
          <w:szCs w:val="24"/>
        </w:rPr>
        <w:t>的其他典型应用是与</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连接，以保持规范化的例子。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在另一方面，软引用有利于外部缓存，再创造资源，因为</w:t>
      </w:r>
      <w:r w:rsidRPr="005E7BAC">
        <w:rPr>
          <w:rFonts w:ascii="Segoe UI" w:eastAsia="宋体" w:hAnsi="Segoe UI" w:cs="Segoe UI"/>
          <w:color w:val="24292E"/>
          <w:kern w:val="0"/>
          <w:sz w:val="24"/>
          <w:szCs w:val="24"/>
        </w:rPr>
        <w:t>GC</w:t>
      </w:r>
      <w:r w:rsidRPr="005E7BAC">
        <w:rPr>
          <w:rFonts w:ascii="Segoe UI" w:eastAsia="宋体" w:hAnsi="Segoe UI" w:cs="Segoe UI"/>
          <w:color w:val="24292E"/>
          <w:kern w:val="0"/>
          <w:sz w:val="24"/>
          <w:szCs w:val="24"/>
        </w:rPr>
        <w:t>会延迟清理他们。它能保证所有软引用会在内存溢出之前被清除，所以它们不会造成内存溢出。</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典型的使用例子是保持从一个文件内容解析形式。在你载入文件，解析和与解析过代表的根对象保持一个软引用的地方扩展系统。在你下次需要文件时，你试图通过软引用恢复。如果可以恢复，你会在其他地方载入、解析你分享的文件，如果同时</w:t>
      </w:r>
      <w:r w:rsidRPr="005E7BAC">
        <w:rPr>
          <w:rFonts w:ascii="Segoe UI" w:eastAsia="宋体" w:hAnsi="Segoe UI" w:cs="Segoe UI"/>
          <w:color w:val="24292E"/>
          <w:kern w:val="0"/>
          <w:sz w:val="24"/>
          <w:szCs w:val="24"/>
        </w:rPr>
        <w:t>GC</w:t>
      </w:r>
      <w:r w:rsidRPr="005E7BAC">
        <w:rPr>
          <w:rFonts w:ascii="Segoe UI" w:eastAsia="宋体" w:hAnsi="Segoe UI" w:cs="Segoe UI"/>
          <w:color w:val="24292E"/>
          <w:kern w:val="0"/>
          <w:sz w:val="24"/>
          <w:szCs w:val="24"/>
        </w:rPr>
        <w:t>清理掉，你也可以重新载入。这样的话，你利用空内存可以做到性能最优化，但是不要内存溢出。</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光保持一个软引用不会造成溢出。如果在另一方面你误用软引用，且弱引用被使用了（也就是说，你保持与较强引用的对象相连的信息，然后当引用对象被清除，你也丢弃信息），你可能会内存溢出，因为在进入引用队列时，也许碰巧没有及时丢弃相连的对象。</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所以，使用软引用还是弱引用是取决于用法的。如果你的信息构造起来较为复杂，但是尽管如此仍想从别的数据再构造信息，使用软引用。如果你对一些数据的规范化实例保持引用，或者你想对一个</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不拥有的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对象保持引用（就是防止被垃圾回收），这样就使用弱引用。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原文：</w:t>
      </w:r>
    </w:p>
    <w:p w:rsidR="005E7BAC" w:rsidRPr="005E7BAC" w:rsidRDefault="005E7BAC" w:rsidP="005E7BAC">
      <w:pPr>
        <w:widowControl/>
        <w:jc w:val="left"/>
        <w:rPr>
          <w:rFonts w:ascii="Segoe UI" w:eastAsia="宋体" w:hAnsi="Segoe UI" w:cs="Segoe UI"/>
          <w:color w:val="6A737D"/>
          <w:kern w:val="0"/>
          <w:sz w:val="24"/>
          <w:szCs w:val="24"/>
        </w:rPr>
      </w:pPr>
      <w:hyperlink r:id="rId126" w:history="1">
        <w:r w:rsidRPr="005E7BAC">
          <w:rPr>
            <w:rFonts w:ascii="Segoe UI" w:eastAsia="宋体" w:hAnsi="Segoe UI" w:cs="Segoe UI"/>
            <w:color w:val="0366D6"/>
            <w:kern w:val="0"/>
            <w:sz w:val="24"/>
            <w:szCs w:val="24"/>
            <w:u w:val="single"/>
          </w:rPr>
          <w:t>http://stackoverflow.com/questions/299659/what-is-the-difference-between-a-soft-reference-and-a-weak-reference-in-java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27" w:history="1">
        <w:r w:rsidRPr="005E7BAC">
          <w:rPr>
            <w:rFonts w:ascii="Segoe UI" w:eastAsia="宋体" w:hAnsi="Segoe UI" w:cs="Segoe UI"/>
            <w:b/>
            <w:bCs/>
            <w:color w:val="0366D6"/>
            <w:kern w:val="0"/>
            <w:sz w:val="36"/>
            <w:szCs w:val="36"/>
            <w:u w:val="single"/>
          </w:rPr>
          <w:t xml:space="preserve">36. JSF, Servlet </w:t>
        </w:r>
        <w:r w:rsidRPr="005E7BAC">
          <w:rPr>
            <w:rFonts w:ascii="Segoe UI" w:eastAsia="宋体" w:hAnsi="Segoe UI" w:cs="Segoe UI"/>
            <w:b/>
            <w:bCs/>
            <w:color w:val="0366D6"/>
            <w:kern w:val="0"/>
            <w:sz w:val="36"/>
            <w:szCs w:val="36"/>
            <w:u w:val="single"/>
          </w:rPr>
          <w:t>和</w:t>
        </w:r>
        <w:r w:rsidRPr="005E7BAC">
          <w:rPr>
            <w:rFonts w:ascii="Segoe UI" w:eastAsia="宋体" w:hAnsi="Segoe UI" w:cs="Segoe UI"/>
            <w:b/>
            <w:bCs/>
            <w:color w:val="0366D6"/>
            <w:kern w:val="0"/>
            <w:sz w:val="36"/>
            <w:szCs w:val="36"/>
            <w:u w:val="single"/>
          </w:rPr>
          <w:t xml:space="preserve"> JSP (</w:t>
        </w:r>
        <w:r w:rsidRPr="005E7BAC">
          <w:rPr>
            <w:rFonts w:ascii="Segoe UI" w:eastAsia="宋体" w:hAnsi="Segoe UI" w:cs="Segoe UI"/>
            <w:b/>
            <w:bCs/>
            <w:color w:val="0366D6"/>
            <w:kern w:val="0"/>
            <w:sz w:val="36"/>
            <w:szCs w:val="36"/>
            <w:u w:val="single"/>
          </w:rPr>
          <w:t>三种技术</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有什么区别</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 xml:space="preserve">JSF, Servlet </w:t>
      </w:r>
      <w:r w:rsidRPr="005E7BAC">
        <w:rPr>
          <w:rFonts w:ascii="Segoe UI" w:eastAsia="宋体" w:hAnsi="Segoe UI" w:cs="Segoe UI"/>
          <w:b/>
          <w:bCs/>
          <w:color w:val="24292E"/>
          <w:kern w:val="0"/>
          <w:sz w:val="30"/>
          <w:szCs w:val="30"/>
        </w:rPr>
        <w:t>和</w:t>
      </w:r>
      <w:r w:rsidRPr="005E7BAC">
        <w:rPr>
          <w:rFonts w:ascii="Segoe UI" w:eastAsia="宋体" w:hAnsi="Segoe UI" w:cs="Segoe UI"/>
          <w:b/>
          <w:bCs/>
          <w:color w:val="24292E"/>
          <w:kern w:val="0"/>
          <w:sz w:val="30"/>
          <w:szCs w:val="30"/>
        </w:rPr>
        <w:t xml:space="preserve"> JSP (</w:t>
      </w:r>
      <w:r w:rsidRPr="005E7BAC">
        <w:rPr>
          <w:rFonts w:ascii="Segoe UI" w:eastAsia="宋体" w:hAnsi="Segoe UI" w:cs="Segoe UI"/>
          <w:b/>
          <w:bCs/>
          <w:color w:val="24292E"/>
          <w:kern w:val="0"/>
          <w:sz w:val="30"/>
          <w:szCs w:val="30"/>
        </w:rPr>
        <w:t>三种技术</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有什么区别？</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Servlet </w:t>
      </w:r>
      <w:r w:rsidRPr="005E7BAC">
        <w:rPr>
          <w:rFonts w:ascii="Segoe UI" w:eastAsia="宋体" w:hAnsi="Segoe UI" w:cs="Segoe UI"/>
          <w:color w:val="24292E"/>
          <w:kern w:val="0"/>
          <w:sz w:val="24"/>
          <w:szCs w:val="24"/>
        </w:rPr>
        <w:t>有什么关系？</w:t>
      </w: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是某种</w:t>
      </w:r>
      <w:r w:rsidRPr="005E7BAC">
        <w:rPr>
          <w:rFonts w:ascii="Segoe UI" w:eastAsia="宋体" w:hAnsi="Segoe UI" w:cs="Segoe UI"/>
          <w:color w:val="24292E"/>
          <w:kern w:val="0"/>
          <w:sz w:val="24"/>
          <w:szCs w:val="24"/>
        </w:rPr>
        <w:t xml:space="preserve"> Servlet </w:t>
      </w:r>
      <w:r w:rsidRPr="005E7BAC">
        <w:rPr>
          <w:rFonts w:ascii="Segoe UI" w:eastAsia="宋体" w:hAnsi="Segoe UI" w:cs="Segoe UI"/>
          <w:color w:val="24292E"/>
          <w:kern w:val="0"/>
          <w:sz w:val="24"/>
          <w:szCs w:val="24"/>
        </w:rPr>
        <w:t>吗？</w:t>
      </w: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JSF </w:t>
      </w:r>
      <w:r w:rsidRPr="005E7BAC">
        <w:rPr>
          <w:rFonts w:ascii="Segoe UI" w:eastAsia="宋体" w:hAnsi="Segoe UI" w:cs="Segoe UI"/>
          <w:color w:val="24292E"/>
          <w:kern w:val="0"/>
          <w:sz w:val="24"/>
          <w:szCs w:val="24"/>
        </w:rPr>
        <w:t>又有什么关系？</w:t>
      </w:r>
      <w:r w:rsidRPr="005E7BAC">
        <w:rPr>
          <w:rFonts w:ascii="Segoe UI" w:eastAsia="宋体" w:hAnsi="Segoe UI" w:cs="Segoe UI"/>
          <w:color w:val="24292E"/>
          <w:kern w:val="0"/>
          <w:sz w:val="24"/>
          <w:szCs w:val="24"/>
        </w:rPr>
        <w:t xml:space="preserve">JSF </w:t>
      </w:r>
      <w:r w:rsidRPr="005E7BAC">
        <w:rPr>
          <w:rFonts w:ascii="Segoe UI" w:eastAsia="宋体" w:hAnsi="Segoe UI" w:cs="Segoe UI"/>
          <w:color w:val="24292E"/>
          <w:kern w:val="0"/>
          <w:sz w:val="24"/>
          <w:szCs w:val="24"/>
        </w:rPr>
        <w:t>是某种基于</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的，预构建好的</w:t>
      </w:r>
      <w:r w:rsidRPr="005E7BAC">
        <w:rPr>
          <w:rFonts w:ascii="Segoe UI" w:eastAsia="宋体" w:hAnsi="Segoe UI" w:cs="Segoe UI"/>
          <w:color w:val="24292E"/>
          <w:kern w:val="0"/>
          <w:sz w:val="24"/>
          <w:szCs w:val="24"/>
        </w:rPr>
        <w:t xml:space="preserve"> UI </w:t>
      </w:r>
      <w:r w:rsidRPr="005E7BAC">
        <w:rPr>
          <w:rFonts w:ascii="Segoe UI" w:eastAsia="宋体" w:hAnsi="Segoe UI" w:cs="Segoe UI"/>
          <w:color w:val="24292E"/>
          <w:kern w:val="0"/>
          <w:sz w:val="24"/>
          <w:szCs w:val="24"/>
        </w:rPr>
        <w:t>吗，像</w:t>
      </w:r>
      <w:r w:rsidRPr="005E7BAC">
        <w:rPr>
          <w:rFonts w:ascii="Segoe UI" w:eastAsia="宋体" w:hAnsi="Segoe UI" w:cs="Segoe UI"/>
          <w:color w:val="24292E"/>
          <w:kern w:val="0"/>
          <w:sz w:val="24"/>
          <w:szCs w:val="24"/>
        </w:rPr>
        <w:t xml:space="preserve"> ASP.NET-MVC </w:t>
      </w:r>
      <w:r w:rsidRPr="005E7BAC">
        <w:rPr>
          <w:rFonts w:ascii="Segoe UI" w:eastAsia="宋体" w:hAnsi="Segoe UI" w:cs="Segoe UI"/>
          <w:color w:val="24292E"/>
          <w:kern w:val="0"/>
          <w:sz w:val="24"/>
          <w:szCs w:val="24"/>
        </w:rPr>
        <w:t>那样？</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1</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lastRenderedPageBreak/>
        <w:t>JSP(Java Server Pages)</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是一种运行在服务器上的</w:t>
      </w:r>
      <w:r w:rsidRPr="005E7BAC">
        <w:rPr>
          <w:rFonts w:ascii="Segoe UI" w:eastAsia="宋体" w:hAnsi="Segoe UI" w:cs="Segoe UI"/>
          <w:color w:val="24292E"/>
          <w:kern w:val="0"/>
          <w:sz w:val="24"/>
          <w:szCs w:val="24"/>
        </w:rPr>
        <w:t xml:space="preserve">Java </w:t>
      </w:r>
      <w:r w:rsidRPr="005E7BAC">
        <w:rPr>
          <w:rFonts w:ascii="Segoe UI" w:eastAsia="宋体" w:hAnsi="Segoe UI" w:cs="Segoe UI"/>
          <w:color w:val="24292E"/>
          <w:kern w:val="0"/>
          <w:sz w:val="24"/>
          <w:szCs w:val="24"/>
        </w:rPr>
        <w:t>视图技术，它允许你写入模版化的文本</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例如客户端代码</w:t>
      </w:r>
      <w:r w:rsidRPr="005E7BAC">
        <w:rPr>
          <w:rFonts w:ascii="Segoe UI" w:eastAsia="宋体" w:hAnsi="Segoe UI" w:cs="Segoe UI"/>
          <w:color w:val="24292E"/>
          <w:kern w:val="0"/>
          <w:sz w:val="24"/>
          <w:szCs w:val="24"/>
        </w:rPr>
        <w:t xml:space="preserve"> HTML, CSS, JavaScript</w:t>
      </w:r>
      <w:r w:rsidRPr="005E7BAC">
        <w:rPr>
          <w:rFonts w:ascii="Segoe UI" w:eastAsia="宋体" w:hAnsi="Segoe UI" w:cs="Segoe UI"/>
          <w:color w:val="24292E"/>
          <w:kern w:val="0"/>
          <w:sz w:val="24"/>
          <w:szCs w:val="24"/>
        </w:rPr>
        <w:t>等</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支持标签库</w:t>
      </w:r>
      <w:r w:rsidRPr="005E7BAC">
        <w:rPr>
          <w:rFonts w:ascii="Segoe UI" w:eastAsia="宋体" w:hAnsi="Segoe UI" w:cs="Segoe UI"/>
          <w:color w:val="24292E"/>
          <w:kern w:val="0"/>
          <w:sz w:val="24"/>
          <w:szCs w:val="24"/>
        </w:rPr>
        <w:t>(taglibs)</w:t>
      </w:r>
      <w:r w:rsidRPr="005E7BAC">
        <w:rPr>
          <w:rFonts w:ascii="Segoe UI" w:eastAsia="宋体" w:hAnsi="Segoe UI" w:cs="Segoe UI"/>
          <w:color w:val="24292E"/>
          <w:kern w:val="0"/>
          <w:sz w:val="24"/>
          <w:szCs w:val="24"/>
        </w:rPr>
        <w:t>，标签库由</w:t>
      </w:r>
      <w:r w:rsidRPr="005E7BAC">
        <w:rPr>
          <w:rFonts w:ascii="Segoe UI" w:eastAsia="宋体" w:hAnsi="Segoe UI" w:cs="Segoe UI"/>
          <w:color w:val="24292E"/>
          <w:kern w:val="0"/>
          <w:sz w:val="24"/>
          <w:szCs w:val="24"/>
        </w:rPr>
        <w:t xml:space="preserve">Java </w:t>
      </w:r>
      <w:r w:rsidRPr="005E7BAC">
        <w:rPr>
          <w:rFonts w:ascii="Segoe UI" w:eastAsia="宋体" w:hAnsi="Segoe UI" w:cs="Segoe UI"/>
          <w:color w:val="24292E"/>
          <w:kern w:val="0"/>
          <w:sz w:val="24"/>
          <w:szCs w:val="24"/>
        </w:rPr>
        <w:t>代码实现，让你可以动态地控制页面输出。</w:t>
      </w:r>
      <w:r w:rsidRPr="005E7BAC">
        <w:rPr>
          <w:rFonts w:ascii="Segoe UI" w:eastAsia="宋体" w:hAnsi="Segoe UI" w:cs="Segoe UI"/>
          <w:color w:val="24292E"/>
          <w:kern w:val="0"/>
          <w:sz w:val="24"/>
          <w:szCs w:val="24"/>
        </w:rPr>
        <w:t xml:space="preserve">JSTL </w:t>
      </w:r>
      <w:r w:rsidRPr="005E7BAC">
        <w:rPr>
          <w:rFonts w:ascii="Segoe UI" w:eastAsia="宋体" w:hAnsi="Segoe UI" w:cs="Segoe UI"/>
          <w:color w:val="24292E"/>
          <w:kern w:val="0"/>
          <w:sz w:val="24"/>
          <w:szCs w:val="24"/>
        </w:rPr>
        <w:t>便是一种比较有名的标签库。</w:t>
      </w: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同样支持表达式语言</w:t>
      </w:r>
      <w:r w:rsidRPr="005E7BAC">
        <w:rPr>
          <w:rFonts w:ascii="Segoe UI" w:eastAsia="宋体" w:hAnsi="Segoe UI" w:cs="Segoe UI"/>
          <w:color w:val="24292E"/>
          <w:kern w:val="0"/>
          <w:sz w:val="24"/>
          <w:szCs w:val="24"/>
        </w:rPr>
        <w:t>(expression language)</w:t>
      </w:r>
      <w:r w:rsidRPr="005E7BAC">
        <w:rPr>
          <w:rFonts w:ascii="Segoe UI" w:eastAsia="宋体" w:hAnsi="Segoe UI" w:cs="Segoe UI"/>
          <w:color w:val="24292E"/>
          <w:kern w:val="0"/>
          <w:sz w:val="24"/>
          <w:szCs w:val="24"/>
        </w:rPr>
        <w:t>，表达式语言可以用来访问后台数据</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页面上可用的属性，</w:t>
      </w:r>
      <w:r w:rsidRPr="005E7BAC">
        <w:rPr>
          <w:rFonts w:ascii="Segoe UI" w:eastAsia="宋体" w:hAnsi="Segoe UI" w:cs="Segoe UI"/>
          <w:color w:val="24292E"/>
          <w:kern w:val="0"/>
          <w:sz w:val="24"/>
          <w:szCs w:val="24"/>
        </w:rPr>
        <w:t xml:space="preserve">request/session </w:t>
      </w:r>
      <w:r w:rsidRPr="005E7BAC">
        <w:rPr>
          <w:rFonts w:ascii="Segoe UI" w:eastAsia="宋体" w:hAnsi="Segoe UI" w:cs="Segoe UI"/>
          <w:color w:val="24292E"/>
          <w:kern w:val="0"/>
          <w:sz w:val="24"/>
          <w:szCs w:val="24"/>
        </w:rPr>
        <w:t>对象等等</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通常与标签库结合使用。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当一个</w:t>
      </w:r>
      <w:r w:rsidRPr="005E7BAC">
        <w:rPr>
          <w:rFonts w:ascii="Segoe UI" w:eastAsia="宋体" w:hAnsi="Segoe UI" w:cs="Segoe UI"/>
          <w:color w:val="24292E"/>
          <w:kern w:val="0"/>
          <w:sz w:val="24"/>
          <w:szCs w:val="24"/>
        </w:rPr>
        <w:t xml:space="preserve"> JSP </w:t>
      </w:r>
      <w:r w:rsidRPr="005E7BAC">
        <w:rPr>
          <w:rFonts w:ascii="Segoe UI" w:eastAsia="宋体" w:hAnsi="Segoe UI" w:cs="Segoe UI"/>
          <w:color w:val="24292E"/>
          <w:kern w:val="0"/>
          <w:sz w:val="24"/>
          <w:szCs w:val="24"/>
        </w:rPr>
        <w:t>第一次被访问或者</w:t>
      </w:r>
      <w:r w:rsidRPr="005E7BAC">
        <w:rPr>
          <w:rFonts w:ascii="Segoe UI" w:eastAsia="宋体" w:hAnsi="Segoe UI" w:cs="Segoe UI"/>
          <w:color w:val="24292E"/>
          <w:kern w:val="0"/>
          <w:sz w:val="24"/>
          <w:szCs w:val="24"/>
        </w:rPr>
        <w:t xml:space="preserve"> webapp </w:t>
      </w:r>
      <w:r w:rsidRPr="005E7BAC">
        <w:rPr>
          <w:rFonts w:ascii="Segoe UI" w:eastAsia="宋体" w:hAnsi="Segoe UI" w:cs="Segoe UI"/>
          <w:color w:val="24292E"/>
          <w:kern w:val="0"/>
          <w:sz w:val="24"/>
          <w:szCs w:val="24"/>
        </w:rPr>
        <w:t>启动时，</w:t>
      </w:r>
      <w:r w:rsidRPr="005E7BAC">
        <w:rPr>
          <w:rFonts w:ascii="Segoe UI" w:eastAsia="宋体" w:hAnsi="Segoe UI" w:cs="Segoe UI"/>
          <w:color w:val="24292E"/>
          <w:kern w:val="0"/>
          <w:sz w:val="24"/>
          <w:szCs w:val="24"/>
        </w:rPr>
        <w:t xml:space="preserve">servlet </w:t>
      </w:r>
      <w:r w:rsidRPr="005E7BAC">
        <w:rPr>
          <w:rFonts w:ascii="Segoe UI" w:eastAsia="宋体" w:hAnsi="Segoe UI" w:cs="Segoe UI"/>
          <w:color w:val="24292E"/>
          <w:kern w:val="0"/>
          <w:sz w:val="24"/>
          <w:szCs w:val="24"/>
        </w:rPr>
        <w:t>容器会将</w:t>
      </w:r>
      <w:r w:rsidRPr="005E7BAC">
        <w:rPr>
          <w:rFonts w:ascii="Segoe UI" w:eastAsia="宋体" w:hAnsi="Segoe UI" w:cs="Segoe UI"/>
          <w:color w:val="24292E"/>
          <w:kern w:val="0"/>
          <w:sz w:val="24"/>
          <w:szCs w:val="24"/>
        </w:rPr>
        <w:t xml:space="preserve"> JSP </w:t>
      </w:r>
      <w:r w:rsidRPr="005E7BAC">
        <w:rPr>
          <w:rFonts w:ascii="Segoe UI" w:eastAsia="宋体" w:hAnsi="Segoe UI" w:cs="Segoe UI"/>
          <w:color w:val="24292E"/>
          <w:kern w:val="0"/>
          <w:sz w:val="24"/>
          <w:szCs w:val="24"/>
        </w:rPr>
        <w:t>编译成一个继承了</w:t>
      </w:r>
      <w:r w:rsidRPr="005E7BAC">
        <w:rPr>
          <w:rFonts w:ascii="Segoe UI" w:eastAsia="宋体" w:hAnsi="Segoe UI" w:cs="Segoe UI"/>
          <w:color w:val="24292E"/>
          <w:kern w:val="0"/>
          <w:sz w:val="24"/>
          <w:szCs w:val="24"/>
        </w:rPr>
        <w:t xml:space="preserve"> HttpServlet </w:t>
      </w:r>
      <w:r w:rsidRPr="005E7BAC">
        <w:rPr>
          <w:rFonts w:ascii="Segoe UI" w:eastAsia="宋体" w:hAnsi="Segoe UI" w:cs="Segoe UI"/>
          <w:color w:val="24292E"/>
          <w:kern w:val="0"/>
          <w:sz w:val="24"/>
          <w:szCs w:val="24"/>
        </w:rPr>
        <w:t>的类，然后在整个</w:t>
      </w:r>
      <w:r w:rsidRPr="005E7BAC">
        <w:rPr>
          <w:rFonts w:ascii="Segoe UI" w:eastAsia="宋体" w:hAnsi="Segoe UI" w:cs="Segoe UI"/>
          <w:color w:val="24292E"/>
          <w:kern w:val="0"/>
          <w:sz w:val="24"/>
          <w:szCs w:val="24"/>
        </w:rPr>
        <w:t xml:space="preserve"> webapp </w:t>
      </w:r>
      <w:r w:rsidRPr="005E7BAC">
        <w:rPr>
          <w:rFonts w:ascii="Segoe UI" w:eastAsia="宋体" w:hAnsi="Segoe UI" w:cs="Segoe UI"/>
          <w:color w:val="24292E"/>
          <w:kern w:val="0"/>
          <w:sz w:val="24"/>
          <w:szCs w:val="24"/>
        </w:rPr>
        <w:t>生命周期内使用被编译后的类。可以在</w:t>
      </w:r>
      <w:r w:rsidRPr="005E7BAC">
        <w:rPr>
          <w:rFonts w:ascii="Segoe UI" w:eastAsia="宋体" w:hAnsi="Segoe UI" w:cs="Segoe UI"/>
          <w:color w:val="24292E"/>
          <w:kern w:val="0"/>
          <w:sz w:val="24"/>
          <w:szCs w:val="24"/>
        </w:rPr>
        <w:t xml:space="preserve"> servlet </w:t>
      </w:r>
      <w:r w:rsidRPr="005E7BAC">
        <w:rPr>
          <w:rFonts w:ascii="Segoe UI" w:eastAsia="宋体" w:hAnsi="Segoe UI" w:cs="Segoe UI"/>
          <w:color w:val="24292E"/>
          <w:kern w:val="0"/>
          <w:sz w:val="24"/>
          <w:szCs w:val="24"/>
        </w:rPr>
        <w:t>容器的</w:t>
      </w:r>
      <w:r w:rsidRPr="005E7BAC">
        <w:rPr>
          <w:rFonts w:ascii="Segoe UI" w:eastAsia="宋体" w:hAnsi="Segoe UI" w:cs="Segoe UI"/>
          <w:color w:val="24292E"/>
          <w:kern w:val="0"/>
          <w:sz w:val="24"/>
          <w:szCs w:val="24"/>
        </w:rPr>
        <w:t xml:space="preserve"> work </w:t>
      </w:r>
      <w:r w:rsidRPr="005E7BAC">
        <w:rPr>
          <w:rFonts w:ascii="Segoe UI" w:eastAsia="宋体" w:hAnsi="Segoe UI" w:cs="Segoe UI"/>
          <w:color w:val="24292E"/>
          <w:kern w:val="0"/>
          <w:sz w:val="24"/>
          <w:szCs w:val="24"/>
        </w:rPr>
        <w:t>目录下找到</w:t>
      </w:r>
      <w:r w:rsidRPr="005E7BAC">
        <w:rPr>
          <w:rFonts w:ascii="Segoe UI" w:eastAsia="宋体" w:hAnsi="Segoe UI" w:cs="Segoe UI"/>
          <w:color w:val="24292E"/>
          <w:kern w:val="0"/>
          <w:sz w:val="24"/>
          <w:szCs w:val="24"/>
        </w:rPr>
        <w:t xml:space="preserve"> JSP </w:t>
      </w:r>
      <w:r w:rsidRPr="005E7BAC">
        <w:rPr>
          <w:rFonts w:ascii="Segoe UI" w:eastAsia="宋体" w:hAnsi="Segoe UI" w:cs="Segoe UI"/>
          <w:color w:val="24292E"/>
          <w:kern w:val="0"/>
          <w:sz w:val="24"/>
          <w:szCs w:val="24"/>
        </w:rPr>
        <w:t>对应的源代码。例如</w:t>
      </w:r>
      <w:r w:rsidRPr="005E7BAC">
        <w:rPr>
          <w:rFonts w:ascii="Segoe UI" w:eastAsia="宋体" w:hAnsi="Segoe UI" w:cs="Segoe UI"/>
          <w:color w:val="24292E"/>
          <w:kern w:val="0"/>
          <w:sz w:val="24"/>
          <w:szCs w:val="24"/>
        </w:rPr>
        <w:t xml:space="preserve">Tomcat </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 xml:space="preserve"> CATALINA.BASE/work </w:t>
      </w:r>
      <w:r w:rsidRPr="005E7BAC">
        <w:rPr>
          <w:rFonts w:ascii="Segoe UI" w:eastAsia="宋体" w:hAnsi="Segoe UI" w:cs="Segoe UI"/>
          <w:color w:val="24292E"/>
          <w:kern w:val="0"/>
          <w:sz w:val="24"/>
          <w:szCs w:val="24"/>
        </w:rPr>
        <w:t>目录。</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当收到一个</w:t>
      </w:r>
      <w:r w:rsidRPr="005E7BAC">
        <w:rPr>
          <w:rFonts w:ascii="Segoe UI" w:eastAsia="宋体" w:hAnsi="Segoe UI" w:cs="Segoe UI"/>
          <w:color w:val="24292E"/>
          <w:kern w:val="0"/>
          <w:sz w:val="24"/>
          <w:szCs w:val="24"/>
        </w:rPr>
        <w:t xml:space="preserve"> JSP </w:t>
      </w:r>
      <w:r w:rsidRPr="005E7BAC">
        <w:rPr>
          <w:rFonts w:ascii="Segoe UI" w:eastAsia="宋体" w:hAnsi="Segoe UI" w:cs="Segoe UI"/>
          <w:color w:val="24292E"/>
          <w:kern w:val="0"/>
          <w:sz w:val="24"/>
          <w:szCs w:val="24"/>
        </w:rPr>
        <w:t>请求时，</w:t>
      </w:r>
      <w:r w:rsidRPr="005E7BAC">
        <w:rPr>
          <w:rFonts w:ascii="Segoe UI" w:eastAsia="宋体" w:hAnsi="Segoe UI" w:cs="Segoe UI"/>
          <w:color w:val="24292E"/>
          <w:kern w:val="0"/>
          <w:sz w:val="24"/>
          <w:szCs w:val="24"/>
        </w:rPr>
        <w:t xml:space="preserve">servlet </w:t>
      </w:r>
      <w:r w:rsidRPr="005E7BAC">
        <w:rPr>
          <w:rFonts w:ascii="Segoe UI" w:eastAsia="宋体" w:hAnsi="Segoe UI" w:cs="Segoe UI"/>
          <w:color w:val="24292E"/>
          <w:kern w:val="0"/>
          <w:sz w:val="24"/>
          <w:szCs w:val="24"/>
        </w:rPr>
        <w:t>容器会执行编译</w:t>
      </w:r>
      <w:r w:rsidRPr="005E7BAC">
        <w:rPr>
          <w:rFonts w:ascii="Segoe UI" w:eastAsia="宋体" w:hAnsi="Segoe UI" w:cs="Segoe UI"/>
          <w:color w:val="24292E"/>
          <w:kern w:val="0"/>
          <w:sz w:val="24"/>
          <w:szCs w:val="24"/>
        </w:rPr>
        <w:t xml:space="preserve"> JSP </w:t>
      </w:r>
      <w:r w:rsidRPr="005E7BAC">
        <w:rPr>
          <w:rFonts w:ascii="Segoe UI" w:eastAsia="宋体" w:hAnsi="Segoe UI" w:cs="Segoe UI"/>
          <w:color w:val="24292E"/>
          <w:kern w:val="0"/>
          <w:sz w:val="24"/>
          <w:szCs w:val="24"/>
        </w:rPr>
        <w:t>生成的类，并将该类的输出</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通常是</w:t>
      </w:r>
      <w:r w:rsidRPr="005E7BAC">
        <w:rPr>
          <w:rFonts w:ascii="Segoe UI" w:eastAsia="宋体" w:hAnsi="Segoe UI" w:cs="Segoe UI"/>
          <w:color w:val="24292E"/>
          <w:kern w:val="0"/>
          <w:sz w:val="24"/>
          <w:szCs w:val="24"/>
        </w:rPr>
        <w:t xml:space="preserve"> HTML/CSS/JS)</w:t>
      </w:r>
      <w:r w:rsidRPr="005E7BAC">
        <w:rPr>
          <w:rFonts w:ascii="Segoe UI" w:eastAsia="宋体" w:hAnsi="Segoe UI" w:cs="Segoe UI"/>
          <w:color w:val="24292E"/>
          <w:kern w:val="0"/>
          <w:sz w:val="24"/>
          <w:szCs w:val="24"/>
        </w:rPr>
        <w:t>发送到</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客户端，客户端</w:t>
      </w:r>
      <w:r w:rsidRPr="005E7BAC">
        <w:rPr>
          <w:rFonts w:ascii="Segoe UI" w:eastAsia="宋体" w:hAnsi="Segoe UI" w:cs="Segoe UI"/>
          <w:color w:val="24292E"/>
          <w:kern w:val="0"/>
          <w:sz w:val="24"/>
          <w:szCs w:val="24"/>
        </w:rPr>
        <w:t xml:space="preserve">(WEB </w:t>
      </w:r>
      <w:r w:rsidRPr="005E7BAC">
        <w:rPr>
          <w:rFonts w:ascii="Segoe UI" w:eastAsia="宋体" w:hAnsi="Segoe UI" w:cs="Segoe UI"/>
          <w:color w:val="24292E"/>
          <w:kern w:val="0"/>
          <w:sz w:val="24"/>
          <w:szCs w:val="24"/>
        </w:rPr>
        <w:t>浏览器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会展示从服务端收到的内容。</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Servlet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Servlet </w:t>
      </w:r>
      <w:r w:rsidRPr="005E7BAC">
        <w:rPr>
          <w:rFonts w:ascii="Segoe UI" w:eastAsia="宋体" w:hAnsi="Segoe UI" w:cs="Segoe UI"/>
          <w:color w:val="24292E"/>
          <w:kern w:val="0"/>
          <w:sz w:val="24"/>
          <w:szCs w:val="24"/>
        </w:rPr>
        <w:t>是一种针对服务器端的</w:t>
      </w:r>
      <w:r w:rsidRPr="005E7BAC">
        <w:rPr>
          <w:rFonts w:ascii="Segoe UI" w:eastAsia="宋体" w:hAnsi="Segoe UI" w:cs="Segoe UI"/>
          <w:color w:val="24292E"/>
          <w:kern w:val="0"/>
          <w:sz w:val="24"/>
          <w:szCs w:val="24"/>
        </w:rPr>
        <w:t xml:space="preserve"> API</w:t>
      </w:r>
      <w:r w:rsidRPr="005E7BAC">
        <w:rPr>
          <w:rFonts w:ascii="Segoe UI" w:eastAsia="宋体" w:hAnsi="Segoe UI" w:cs="Segoe UI"/>
          <w:color w:val="24292E"/>
          <w:kern w:val="0"/>
          <w:sz w:val="24"/>
          <w:szCs w:val="24"/>
        </w:rPr>
        <w:t>，它用来响应客户端请求，并生成响应。比较有名的例子是</w:t>
      </w:r>
      <w:r w:rsidRPr="005E7BAC">
        <w:rPr>
          <w:rFonts w:ascii="Segoe UI" w:eastAsia="宋体" w:hAnsi="Segoe UI" w:cs="Segoe UI"/>
          <w:color w:val="24292E"/>
          <w:kern w:val="0"/>
          <w:sz w:val="24"/>
          <w:szCs w:val="24"/>
        </w:rPr>
        <w:t xml:space="preserve"> HttpServlet</w:t>
      </w:r>
      <w:r w:rsidRPr="005E7BAC">
        <w:rPr>
          <w:rFonts w:ascii="Segoe UI" w:eastAsia="宋体" w:hAnsi="Segoe UI" w:cs="Segoe UI"/>
          <w:color w:val="24292E"/>
          <w:kern w:val="0"/>
          <w:sz w:val="24"/>
          <w:szCs w:val="24"/>
        </w:rPr>
        <w:t>，它提供了响应</w:t>
      </w:r>
      <w:r w:rsidRPr="005E7BAC">
        <w:rPr>
          <w:rFonts w:ascii="Segoe UI" w:eastAsia="宋体" w:hAnsi="Segoe UI" w:cs="Segoe UI"/>
          <w:color w:val="24292E"/>
          <w:kern w:val="0"/>
          <w:sz w:val="24"/>
          <w:szCs w:val="24"/>
        </w:rPr>
        <w:t xml:space="preserve"> HTTP </w:t>
      </w:r>
      <w:r w:rsidRPr="005E7BAC">
        <w:rPr>
          <w:rFonts w:ascii="Segoe UI" w:eastAsia="宋体" w:hAnsi="Segoe UI" w:cs="Segoe UI"/>
          <w:color w:val="24292E"/>
          <w:kern w:val="0"/>
          <w:sz w:val="24"/>
          <w:szCs w:val="24"/>
        </w:rPr>
        <w:t>请求</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例如</w:t>
      </w:r>
      <w:r w:rsidRPr="005E7BAC">
        <w:rPr>
          <w:rFonts w:ascii="Segoe UI" w:eastAsia="宋体" w:hAnsi="Segoe UI" w:cs="Segoe UI"/>
          <w:color w:val="24292E"/>
          <w:kern w:val="0"/>
          <w:sz w:val="24"/>
          <w:szCs w:val="24"/>
        </w:rPr>
        <w:t xml:space="preserve"> GET POST)</w:t>
      </w:r>
      <w:r w:rsidRPr="005E7BAC">
        <w:rPr>
          <w:rFonts w:ascii="Segoe UI" w:eastAsia="宋体" w:hAnsi="Segoe UI" w:cs="Segoe UI"/>
          <w:color w:val="24292E"/>
          <w:kern w:val="0"/>
          <w:sz w:val="24"/>
          <w:szCs w:val="24"/>
        </w:rPr>
        <w:t>的方法。你可以从</w:t>
      </w:r>
      <w:r w:rsidRPr="005E7BAC">
        <w:rPr>
          <w:rFonts w:ascii="Segoe UI" w:eastAsia="宋体" w:hAnsi="Segoe UI" w:cs="Segoe UI"/>
          <w:color w:val="24292E"/>
          <w:kern w:val="0"/>
          <w:sz w:val="24"/>
          <w:szCs w:val="24"/>
        </w:rPr>
        <w:t xml:space="preserve"> web.xml </w:t>
      </w:r>
      <w:r w:rsidRPr="005E7BAC">
        <w:rPr>
          <w:rFonts w:ascii="Segoe UI" w:eastAsia="宋体" w:hAnsi="Segoe UI" w:cs="Segoe UI"/>
          <w:color w:val="24292E"/>
          <w:kern w:val="0"/>
          <w:sz w:val="24"/>
          <w:szCs w:val="24"/>
        </w:rPr>
        <w:t>配置</w:t>
      </w:r>
      <w:r w:rsidRPr="005E7BAC">
        <w:rPr>
          <w:rFonts w:ascii="Segoe UI" w:eastAsia="宋体" w:hAnsi="Segoe UI" w:cs="Segoe UI"/>
          <w:color w:val="24292E"/>
          <w:kern w:val="0"/>
          <w:sz w:val="24"/>
          <w:szCs w:val="24"/>
        </w:rPr>
        <w:t xml:space="preserve"> HttpServlet </w:t>
      </w:r>
      <w:r w:rsidRPr="005E7BAC">
        <w:rPr>
          <w:rFonts w:ascii="Segoe UI" w:eastAsia="宋体" w:hAnsi="Segoe UI" w:cs="Segoe UI"/>
          <w:color w:val="24292E"/>
          <w:kern w:val="0"/>
          <w:sz w:val="24"/>
          <w:szCs w:val="24"/>
        </w:rPr>
        <w:t>来监听某种</w:t>
      </w:r>
      <w:r w:rsidRPr="005E7BAC">
        <w:rPr>
          <w:rFonts w:ascii="Segoe UI" w:eastAsia="宋体" w:hAnsi="Segoe UI" w:cs="Segoe UI"/>
          <w:color w:val="24292E"/>
          <w:kern w:val="0"/>
          <w:sz w:val="24"/>
          <w:szCs w:val="24"/>
        </w:rPr>
        <w:t xml:space="preserve"> HTTP URL pattern </w:t>
      </w:r>
      <w:r w:rsidRPr="005E7BAC">
        <w:rPr>
          <w:rFonts w:ascii="Segoe UI" w:eastAsia="宋体" w:hAnsi="Segoe UI" w:cs="Segoe UI"/>
          <w:color w:val="24292E"/>
          <w:kern w:val="0"/>
          <w:sz w:val="24"/>
          <w:szCs w:val="24"/>
        </w:rPr>
        <w:t>的请求，或者使用较新的</w:t>
      </w:r>
      <w:r w:rsidRPr="005E7BAC">
        <w:rPr>
          <w:rFonts w:ascii="Segoe UI" w:eastAsia="宋体" w:hAnsi="Segoe UI" w:cs="Segoe UI"/>
          <w:color w:val="24292E"/>
          <w:kern w:val="0"/>
          <w:sz w:val="24"/>
          <w:szCs w:val="24"/>
        </w:rPr>
        <w:t xml:space="preserve"> Java EE 6 @WebServlet </w:t>
      </w:r>
      <w:r w:rsidRPr="005E7BAC">
        <w:rPr>
          <w:rFonts w:ascii="Segoe UI" w:eastAsia="宋体" w:hAnsi="Segoe UI" w:cs="Segoe UI"/>
          <w:color w:val="24292E"/>
          <w:kern w:val="0"/>
          <w:sz w:val="24"/>
          <w:szCs w:val="24"/>
        </w:rPr>
        <w:t>注解。</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w:t>
      </w:r>
      <w:r w:rsidRPr="005E7BAC">
        <w:rPr>
          <w:rFonts w:ascii="Segoe UI" w:eastAsia="宋体" w:hAnsi="Segoe UI" w:cs="Segoe UI"/>
          <w:color w:val="24292E"/>
          <w:kern w:val="0"/>
          <w:sz w:val="24"/>
          <w:szCs w:val="24"/>
        </w:rPr>
        <w:t xml:space="preserve"> Servlet </w:t>
      </w:r>
      <w:r w:rsidRPr="005E7BAC">
        <w:rPr>
          <w:rFonts w:ascii="Segoe UI" w:eastAsia="宋体" w:hAnsi="Segoe UI" w:cs="Segoe UI"/>
          <w:color w:val="24292E"/>
          <w:kern w:val="0"/>
          <w:sz w:val="24"/>
          <w:szCs w:val="24"/>
        </w:rPr>
        <w:t>第一次被请求，或者</w:t>
      </w:r>
      <w:r w:rsidRPr="005E7BAC">
        <w:rPr>
          <w:rFonts w:ascii="Segoe UI" w:eastAsia="宋体" w:hAnsi="Segoe UI" w:cs="Segoe UI"/>
          <w:color w:val="24292E"/>
          <w:kern w:val="0"/>
          <w:sz w:val="24"/>
          <w:szCs w:val="24"/>
        </w:rPr>
        <w:t xml:space="preserve"> webapp </w:t>
      </w:r>
      <w:r w:rsidRPr="005E7BAC">
        <w:rPr>
          <w:rFonts w:ascii="Segoe UI" w:eastAsia="宋体" w:hAnsi="Segoe UI" w:cs="Segoe UI"/>
          <w:color w:val="24292E"/>
          <w:kern w:val="0"/>
          <w:sz w:val="24"/>
          <w:szCs w:val="24"/>
        </w:rPr>
        <w:t>启动时，</w:t>
      </w:r>
      <w:r w:rsidRPr="005E7BAC">
        <w:rPr>
          <w:rFonts w:ascii="Segoe UI" w:eastAsia="宋体" w:hAnsi="Segoe UI" w:cs="Segoe UI"/>
          <w:color w:val="24292E"/>
          <w:kern w:val="0"/>
          <w:sz w:val="24"/>
          <w:szCs w:val="24"/>
        </w:rPr>
        <w:t xml:space="preserve">servlet </w:t>
      </w:r>
      <w:r w:rsidRPr="005E7BAC">
        <w:rPr>
          <w:rFonts w:ascii="Segoe UI" w:eastAsia="宋体" w:hAnsi="Segoe UI" w:cs="Segoe UI"/>
          <w:color w:val="24292E"/>
          <w:kern w:val="0"/>
          <w:sz w:val="24"/>
          <w:szCs w:val="24"/>
        </w:rPr>
        <w:t>容器会创建该</w:t>
      </w:r>
      <w:r w:rsidRPr="005E7BAC">
        <w:rPr>
          <w:rFonts w:ascii="Segoe UI" w:eastAsia="宋体" w:hAnsi="Segoe UI" w:cs="Segoe UI"/>
          <w:color w:val="24292E"/>
          <w:kern w:val="0"/>
          <w:sz w:val="24"/>
          <w:szCs w:val="24"/>
        </w:rPr>
        <w:t xml:space="preserve"> Servlet </w:t>
      </w:r>
      <w:r w:rsidRPr="005E7BAC">
        <w:rPr>
          <w:rFonts w:ascii="Segoe UI" w:eastAsia="宋体" w:hAnsi="Segoe UI" w:cs="Segoe UI"/>
          <w:color w:val="24292E"/>
          <w:kern w:val="0"/>
          <w:sz w:val="24"/>
          <w:szCs w:val="24"/>
        </w:rPr>
        <w:t>的实例，并在整个</w:t>
      </w:r>
      <w:r w:rsidRPr="005E7BAC">
        <w:rPr>
          <w:rFonts w:ascii="Segoe UI" w:eastAsia="宋体" w:hAnsi="Segoe UI" w:cs="Segoe UI"/>
          <w:color w:val="24292E"/>
          <w:kern w:val="0"/>
          <w:sz w:val="24"/>
          <w:szCs w:val="24"/>
        </w:rPr>
        <w:t xml:space="preserve"> webapp </w:t>
      </w:r>
      <w:r w:rsidRPr="005E7BAC">
        <w:rPr>
          <w:rFonts w:ascii="Segoe UI" w:eastAsia="宋体" w:hAnsi="Segoe UI" w:cs="Segoe UI"/>
          <w:color w:val="24292E"/>
          <w:kern w:val="0"/>
          <w:sz w:val="24"/>
          <w:szCs w:val="24"/>
        </w:rPr>
        <w:t>的生命周期维持该实例在内存中。同一个</w:t>
      </w:r>
      <w:r w:rsidRPr="005E7BAC">
        <w:rPr>
          <w:rFonts w:ascii="Segoe UI" w:eastAsia="宋体" w:hAnsi="Segoe UI" w:cs="Segoe UI"/>
          <w:color w:val="24292E"/>
          <w:kern w:val="0"/>
          <w:sz w:val="24"/>
          <w:szCs w:val="24"/>
        </w:rPr>
        <w:lastRenderedPageBreak/>
        <w:t>实例会被复用，来响应匹配到</w:t>
      </w:r>
      <w:r w:rsidRPr="005E7BAC">
        <w:rPr>
          <w:rFonts w:ascii="Segoe UI" w:eastAsia="宋体" w:hAnsi="Segoe UI" w:cs="Segoe UI"/>
          <w:color w:val="24292E"/>
          <w:kern w:val="0"/>
          <w:sz w:val="24"/>
          <w:szCs w:val="24"/>
        </w:rPr>
        <w:t xml:space="preserve"> URL pattern </w:t>
      </w:r>
      <w:r w:rsidRPr="005E7BAC">
        <w:rPr>
          <w:rFonts w:ascii="Segoe UI" w:eastAsia="宋体" w:hAnsi="Segoe UI" w:cs="Segoe UI"/>
          <w:color w:val="24292E"/>
          <w:kern w:val="0"/>
          <w:sz w:val="24"/>
          <w:szCs w:val="24"/>
        </w:rPr>
        <w:t>的请求。可以通过</w:t>
      </w:r>
      <w:r w:rsidRPr="005E7BAC">
        <w:rPr>
          <w:rFonts w:ascii="Segoe UI" w:eastAsia="宋体" w:hAnsi="Segoe UI" w:cs="Segoe UI"/>
          <w:color w:val="24292E"/>
          <w:kern w:val="0"/>
          <w:sz w:val="24"/>
          <w:szCs w:val="24"/>
        </w:rPr>
        <w:t xml:space="preserve"> HttpServletRequest </w:t>
      </w:r>
      <w:r w:rsidRPr="005E7BAC">
        <w:rPr>
          <w:rFonts w:ascii="Segoe UI" w:eastAsia="宋体" w:hAnsi="Segoe UI" w:cs="Segoe UI"/>
          <w:color w:val="24292E"/>
          <w:kern w:val="0"/>
          <w:sz w:val="24"/>
          <w:szCs w:val="24"/>
        </w:rPr>
        <w:t>访问请求里的数据，通过</w:t>
      </w:r>
      <w:r w:rsidRPr="005E7BAC">
        <w:rPr>
          <w:rFonts w:ascii="Segoe UI" w:eastAsia="宋体" w:hAnsi="Segoe UI" w:cs="Segoe UI"/>
          <w:color w:val="24292E"/>
          <w:kern w:val="0"/>
          <w:sz w:val="24"/>
          <w:szCs w:val="24"/>
        </w:rPr>
        <w:t xml:space="preserve"> HttpServletResponse </w:t>
      </w:r>
      <w:r w:rsidRPr="005E7BAC">
        <w:rPr>
          <w:rFonts w:ascii="Segoe UI" w:eastAsia="宋体" w:hAnsi="Segoe UI" w:cs="Segoe UI"/>
          <w:color w:val="24292E"/>
          <w:kern w:val="0"/>
          <w:sz w:val="24"/>
          <w:szCs w:val="24"/>
        </w:rPr>
        <w:t>控制响应。上边两个对象会是</w:t>
      </w:r>
      <w:r w:rsidRPr="005E7BAC">
        <w:rPr>
          <w:rFonts w:ascii="Segoe UI" w:eastAsia="宋体" w:hAnsi="Segoe UI" w:cs="Segoe UI"/>
          <w:color w:val="24292E"/>
          <w:kern w:val="0"/>
          <w:sz w:val="24"/>
          <w:szCs w:val="24"/>
        </w:rPr>
        <w:t xml:space="preserve"> HttpServlet </w:t>
      </w:r>
      <w:r w:rsidRPr="005E7BAC">
        <w:rPr>
          <w:rFonts w:ascii="Segoe UI" w:eastAsia="宋体" w:hAnsi="Segoe UI" w:cs="Segoe UI"/>
          <w:color w:val="24292E"/>
          <w:kern w:val="0"/>
          <w:sz w:val="24"/>
          <w:szCs w:val="24"/>
        </w:rPr>
        <w:t>的重载方法</w:t>
      </w:r>
      <w:r w:rsidRPr="005E7BAC">
        <w:rPr>
          <w:rFonts w:ascii="Segoe UI" w:eastAsia="宋体" w:hAnsi="Segoe UI" w:cs="Segoe UI"/>
          <w:color w:val="24292E"/>
          <w:kern w:val="0"/>
          <w:sz w:val="24"/>
          <w:szCs w:val="24"/>
        </w:rPr>
        <w:t xml:space="preserve"> doGet()</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doPost() </w:t>
      </w:r>
      <w:r w:rsidRPr="005E7BAC">
        <w:rPr>
          <w:rFonts w:ascii="Segoe UI" w:eastAsia="宋体" w:hAnsi="Segoe UI" w:cs="Segoe UI"/>
          <w:color w:val="24292E"/>
          <w:kern w:val="0"/>
          <w:sz w:val="24"/>
          <w:szCs w:val="24"/>
        </w:rPr>
        <w:t>的参数。</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JSF (JavaServer Faces)</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JSF </w:t>
      </w:r>
      <w:r w:rsidRPr="005E7BAC">
        <w:rPr>
          <w:rFonts w:ascii="Segoe UI" w:eastAsia="宋体" w:hAnsi="Segoe UI" w:cs="Segoe UI"/>
          <w:color w:val="24292E"/>
          <w:kern w:val="0"/>
          <w:sz w:val="24"/>
          <w:szCs w:val="24"/>
        </w:rPr>
        <w:t>是一个基于组件的</w:t>
      </w:r>
      <w:r w:rsidRPr="005E7BAC">
        <w:rPr>
          <w:rFonts w:ascii="Segoe UI" w:eastAsia="宋体" w:hAnsi="Segoe UI" w:cs="Segoe UI"/>
          <w:color w:val="24292E"/>
          <w:kern w:val="0"/>
          <w:sz w:val="24"/>
          <w:szCs w:val="24"/>
        </w:rPr>
        <w:t>MVC</w:t>
      </w:r>
      <w:r w:rsidRPr="005E7BAC">
        <w:rPr>
          <w:rFonts w:ascii="Segoe UI" w:eastAsia="宋体" w:hAnsi="Segoe UI" w:cs="Segoe UI"/>
          <w:color w:val="24292E"/>
          <w:kern w:val="0"/>
          <w:sz w:val="24"/>
          <w:szCs w:val="24"/>
        </w:rPr>
        <w:t>框架，建立在</w:t>
      </w:r>
      <w:r w:rsidRPr="005E7BAC">
        <w:rPr>
          <w:rFonts w:ascii="Segoe UI" w:eastAsia="宋体" w:hAnsi="Segoe UI" w:cs="Segoe UI"/>
          <w:color w:val="24292E"/>
          <w:kern w:val="0"/>
          <w:sz w:val="24"/>
          <w:szCs w:val="24"/>
        </w:rPr>
        <w:t xml:space="preserve"> Servlet API </w:t>
      </w:r>
      <w:r w:rsidRPr="005E7BAC">
        <w:rPr>
          <w:rFonts w:ascii="Segoe UI" w:eastAsia="宋体" w:hAnsi="Segoe UI" w:cs="Segoe UI"/>
          <w:color w:val="24292E"/>
          <w:kern w:val="0"/>
          <w:sz w:val="24"/>
          <w:szCs w:val="24"/>
        </w:rPr>
        <w:t>基础上，</w:t>
      </w:r>
      <w:r w:rsidRPr="005E7BAC">
        <w:rPr>
          <w:rFonts w:ascii="Segoe UI" w:eastAsia="宋体" w:hAnsi="Segoe UI" w:cs="Segoe UI"/>
          <w:color w:val="24292E"/>
          <w:kern w:val="0"/>
          <w:sz w:val="24"/>
          <w:szCs w:val="24"/>
        </w:rPr>
        <w:t xml:space="preserve">JSF </w:t>
      </w:r>
      <w:r w:rsidRPr="005E7BAC">
        <w:rPr>
          <w:rFonts w:ascii="Segoe UI" w:eastAsia="宋体" w:hAnsi="Segoe UI" w:cs="Segoe UI"/>
          <w:color w:val="24292E"/>
          <w:kern w:val="0"/>
          <w:sz w:val="24"/>
          <w:szCs w:val="24"/>
        </w:rPr>
        <w:t>通过标签库提供组件，标签库又可以用于</w:t>
      </w:r>
      <w:r w:rsidRPr="005E7BAC">
        <w:rPr>
          <w:rFonts w:ascii="Segoe UI" w:eastAsia="宋体" w:hAnsi="Segoe UI" w:cs="Segoe UI"/>
          <w:color w:val="24292E"/>
          <w:kern w:val="0"/>
          <w:sz w:val="24"/>
          <w:szCs w:val="24"/>
        </w:rPr>
        <w:t xml:space="preserve"> JSP </w:t>
      </w:r>
      <w:r w:rsidRPr="005E7BAC">
        <w:rPr>
          <w:rFonts w:ascii="Segoe UI" w:eastAsia="宋体" w:hAnsi="Segoe UI" w:cs="Segoe UI"/>
          <w:color w:val="24292E"/>
          <w:kern w:val="0"/>
          <w:sz w:val="24"/>
          <w:szCs w:val="24"/>
        </w:rPr>
        <w:t>或者其它</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视图技术例如</w:t>
      </w:r>
      <w:r w:rsidRPr="005E7BAC">
        <w:rPr>
          <w:rFonts w:ascii="Segoe UI" w:eastAsia="宋体" w:hAnsi="Segoe UI" w:cs="Segoe UI"/>
          <w:color w:val="24292E"/>
          <w:kern w:val="0"/>
          <w:sz w:val="24"/>
          <w:szCs w:val="24"/>
        </w:rPr>
        <w:t xml:space="preserve"> Facelets. Facelets </w:t>
      </w:r>
      <w:r w:rsidRPr="005E7BAC">
        <w:rPr>
          <w:rFonts w:ascii="Segoe UI" w:eastAsia="宋体" w:hAnsi="Segoe UI" w:cs="Segoe UI"/>
          <w:color w:val="24292E"/>
          <w:kern w:val="0"/>
          <w:sz w:val="24"/>
          <w:szCs w:val="24"/>
        </w:rPr>
        <w:t>更适合</w:t>
      </w:r>
      <w:r w:rsidRPr="005E7BAC">
        <w:rPr>
          <w:rFonts w:ascii="Segoe UI" w:eastAsia="宋体" w:hAnsi="Segoe UI" w:cs="Segoe UI"/>
          <w:color w:val="24292E"/>
          <w:kern w:val="0"/>
          <w:sz w:val="24"/>
          <w:szCs w:val="24"/>
        </w:rPr>
        <w:t>JSF</w:t>
      </w:r>
      <w:r w:rsidRPr="005E7BAC">
        <w:rPr>
          <w:rFonts w:ascii="Segoe UI" w:eastAsia="宋体" w:hAnsi="Segoe UI" w:cs="Segoe UI"/>
          <w:color w:val="24292E"/>
          <w:kern w:val="0"/>
          <w:sz w:val="24"/>
          <w:szCs w:val="24"/>
        </w:rPr>
        <w:t>。即它提供了很厉害的模版功能例如组合组件，而</w:t>
      </w: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基本上只提供了</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&lt;jsp:include&gt;</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来支持模版，所以</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当你想用一个组件替换一组重复出现的组件时，你不得不使用原生的</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代码来创建自定义组件</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这在</w:t>
      </w:r>
      <w:r w:rsidRPr="005E7BAC">
        <w:rPr>
          <w:rFonts w:ascii="Segoe UI" w:eastAsia="宋体" w:hAnsi="Segoe UI" w:cs="Segoe UI"/>
          <w:color w:val="24292E"/>
          <w:kern w:val="0"/>
          <w:sz w:val="24"/>
          <w:szCs w:val="24"/>
        </w:rPr>
        <w:t xml:space="preserve"> JSF </w:t>
      </w:r>
      <w:r w:rsidRPr="005E7BAC">
        <w:rPr>
          <w:rFonts w:ascii="Segoe UI" w:eastAsia="宋体" w:hAnsi="Segoe UI" w:cs="Segoe UI"/>
          <w:color w:val="24292E"/>
          <w:kern w:val="0"/>
          <w:sz w:val="24"/>
          <w:szCs w:val="24"/>
        </w:rPr>
        <w:t>里并不那么清晰明了，而且带来很多冗余工作</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。为了推进</w:t>
      </w:r>
      <w:r w:rsidRPr="005E7BAC">
        <w:rPr>
          <w:rFonts w:ascii="Segoe UI" w:eastAsia="宋体" w:hAnsi="Segoe UI" w:cs="Segoe UI"/>
          <w:color w:val="24292E"/>
          <w:kern w:val="0"/>
          <w:sz w:val="24"/>
          <w:szCs w:val="24"/>
        </w:rPr>
        <w:t xml:space="preserve"> Facelets</w:t>
      </w:r>
      <w:r w:rsidRPr="005E7BAC">
        <w:rPr>
          <w:rFonts w:ascii="Segoe UI" w:eastAsia="宋体" w:hAnsi="Segoe UI" w:cs="Segoe UI"/>
          <w:color w:val="24292E"/>
          <w:kern w:val="0"/>
          <w:sz w:val="24"/>
          <w:szCs w:val="24"/>
        </w:rPr>
        <w:t>，自从</w:t>
      </w:r>
      <w:r w:rsidRPr="005E7BAC">
        <w:rPr>
          <w:rFonts w:ascii="Segoe UI" w:eastAsia="宋体" w:hAnsi="Segoe UI" w:cs="Segoe UI"/>
          <w:color w:val="24292E"/>
          <w:kern w:val="0"/>
          <w:sz w:val="24"/>
          <w:szCs w:val="24"/>
        </w:rPr>
        <w:t xml:space="preserve"> JSF 2.0 </w:t>
      </w:r>
      <w:r w:rsidRPr="005E7BAC">
        <w:rPr>
          <w:rFonts w:ascii="Segoe UI" w:eastAsia="宋体" w:hAnsi="Segoe UI" w:cs="Segoe UI"/>
          <w:color w:val="24292E"/>
          <w:kern w:val="0"/>
          <w:sz w:val="24"/>
          <w:szCs w:val="24"/>
        </w:rPr>
        <w:t>之后，</w:t>
      </w: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这种视图技术已经被废弃了。</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作为一种</w:t>
      </w:r>
      <w:r w:rsidRPr="005E7BAC">
        <w:rPr>
          <w:rFonts w:ascii="Segoe UI" w:eastAsia="宋体" w:hAnsi="Segoe UI" w:cs="Segoe UI"/>
          <w:color w:val="24292E"/>
          <w:kern w:val="0"/>
          <w:sz w:val="24"/>
          <w:szCs w:val="24"/>
        </w:rPr>
        <w:t xml:space="preserve"> MVC(Model-View-Controller)</w:t>
      </w:r>
      <w:r w:rsidRPr="005E7BAC">
        <w:rPr>
          <w:rFonts w:ascii="Segoe UI" w:eastAsia="宋体" w:hAnsi="Segoe UI" w:cs="Segoe UI"/>
          <w:color w:val="24292E"/>
          <w:kern w:val="0"/>
          <w:sz w:val="24"/>
          <w:szCs w:val="24"/>
        </w:rPr>
        <w:t>框架，</w:t>
      </w:r>
      <w:r w:rsidRPr="005E7BAC">
        <w:rPr>
          <w:rFonts w:ascii="Segoe UI" w:eastAsia="宋体" w:hAnsi="Segoe UI" w:cs="Segoe UI"/>
          <w:color w:val="24292E"/>
          <w:kern w:val="0"/>
          <w:sz w:val="24"/>
          <w:szCs w:val="24"/>
        </w:rPr>
        <w:t xml:space="preserve">JSF </w:t>
      </w:r>
      <w:r w:rsidRPr="005E7BAC">
        <w:rPr>
          <w:rFonts w:ascii="Segoe UI" w:eastAsia="宋体" w:hAnsi="Segoe UI" w:cs="Segoe UI"/>
          <w:color w:val="24292E"/>
          <w:kern w:val="0"/>
          <w:sz w:val="24"/>
          <w:szCs w:val="24"/>
        </w:rPr>
        <w:t>提供了唯一的</w:t>
      </w:r>
      <w:r w:rsidRPr="005E7BAC">
        <w:rPr>
          <w:rFonts w:ascii="Segoe UI" w:eastAsia="宋体" w:hAnsi="Segoe UI" w:cs="Segoe UI"/>
          <w:color w:val="24292E"/>
          <w:kern w:val="0"/>
          <w:sz w:val="24"/>
          <w:szCs w:val="24"/>
        </w:rPr>
        <w:t xml:space="preserve"> FacesServlet </w:t>
      </w:r>
      <w:r w:rsidRPr="005E7BAC">
        <w:rPr>
          <w:rFonts w:ascii="Segoe UI" w:eastAsia="宋体" w:hAnsi="Segoe UI" w:cs="Segoe UI"/>
          <w:color w:val="24292E"/>
          <w:kern w:val="0"/>
          <w:sz w:val="24"/>
          <w:szCs w:val="24"/>
        </w:rPr>
        <w:t>请求</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响应控制器。它负责所有的</w:t>
      </w:r>
      <w:r w:rsidRPr="005E7BAC">
        <w:rPr>
          <w:rFonts w:ascii="Segoe UI" w:eastAsia="宋体" w:hAnsi="Segoe UI" w:cs="Segoe UI"/>
          <w:color w:val="24292E"/>
          <w:kern w:val="0"/>
          <w:sz w:val="24"/>
          <w:szCs w:val="24"/>
        </w:rPr>
        <w:t xml:space="preserve"> HTTP </w:t>
      </w:r>
      <w:r w:rsidRPr="005E7BAC">
        <w:rPr>
          <w:rFonts w:ascii="Segoe UI" w:eastAsia="宋体" w:hAnsi="Segoe UI" w:cs="Segoe UI"/>
          <w:color w:val="24292E"/>
          <w:kern w:val="0"/>
          <w:sz w:val="24"/>
          <w:szCs w:val="24"/>
        </w:rPr>
        <w:t>请求</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响应工作，</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例如</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收集</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校验</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转换用户输入，将输入设置到</w:t>
      </w:r>
      <w:r w:rsidRPr="005E7BAC">
        <w:rPr>
          <w:rFonts w:ascii="Segoe UI" w:eastAsia="宋体" w:hAnsi="Segoe UI" w:cs="Segoe UI"/>
          <w:color w:val="24292E"/>
          <w:kern w:val="0"/>
          <w:sz w:val="24"/>
          <w:szCs w:val="24"/>
        </w:rPr>
        <w:t xml:space="preserve"> model </w:t>
      </w:r>
      <w:r w:rsidRPr="005E7BAC">
        <w:rPr>
          <w:rFonts w:ascii="Segoe UI" w:eastAsia="宋体" w:hAnsi="Segoe UI" w:cs="Segoe UI"/>
          <w:color w:val="24292E"/>
          <w:kern w:val="0"/>
          <w:sz w:val="24"/>
          <w:szCs w:val="24"/>
        </w:rPr>
        <w:t>对象里，调用处理逻辑并输出响应。这样你基本上</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只有一个</w:t>
      </w:r>
      <w:r w:rsidRPr="005E7BAC">
        <w:rPr>
          <w:rFonts w:ascii="Segoe UI" w:eastAsia="宋体" w:hAnsi="Segoe UI" w:cs="Segoe UI"/>
          <w:color w:val="24292E"/>
          <w:kern w:val="0"/>
          <w:sz w:val="24"/>
          <w:szCs w:val="24"/>
        </w:rPr>
        <w:t xml:space="preserve"> JSP</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 xml:space="preserve"> Facelets(XHTML) </w:t>
      </w:r>
      <w:r w:rsidRPr="005E7BAC">
        <w:rPr>
          <w:rFonts w:ascii="Segoe UI" w:eastAsia="宋体" w:hAnsi="Segoe UI" w:cs="Segoe UI"/>
          <w:color w:val="24292E"/>
          <w:kern w:val="0"/>
          <w:sz w:val="24"/>
          <w:szCs w:val="24"/>
        </w:rPr>
        <w:t>页面用作视图，再加一个</w:t>
      </w:r>
      <w:r w:rsidRPr="005E7BAC">
        <w:rPr>
          <w:rFonts w:ascii="Segoe UI" w:eastAsia="宋体" w:hAnsi="Segoe UI" w:cs="Segoe UI"/>
          <w:color w:val="24292E"/>
          <w:kern w:val="0"/>
          <w:sz w:val="24"/>
          <w:szCs w:val="24"/>
        </w:rPr>
        <w:t xml:space="preserve"> Javabean </w:t>
      </w:r>
      <w:r w:rsidRPr="005E7BAC">
        <w:rPr>
          <w:rFonts w:ascii="Segoe UI" w:eastAsia="宋体" w:hAnsi="Segoe UI" w:cs="Segoe UI"/>
          <w:color w:val="24292E"/>
          <w:kern w:val="0"/>
          <w:sz w:val="24"/>
          <w:szCs w:val="24"/>
        </w:rPr>
        <w:t>类当作</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模型。</w:t>
      </w:r>
      <w:r w:rsidRPr="005E7BAC">
        <w:rPr>
          <w:rFonts w:ascii="Segoe UI" w:eastAsia="宋体" w:hAnsi="Segoe UI" w:cs="Segoe UI"/>
          <w:color w:val="24292E"/>
          <w:kern w:val="0"/>
          <w:sz w:val="24"/>
          <w:szCs w:val="24"/>
        </w:rPr>
        <w:t xml:space="preserve"> JSF </w:t>
      </w:r>
      <w:r w:rsidRPr="005E7BAC">
        <w:rPr>
          <w:rFonts w:ascii="Segoe UI" w:eastAsia="宋体" w:hAnsi="Segoe UI" w:cs="Segoe UI"/>
          <w:color w:val="24292E"/>
          <w:kern w:val="0"/>
          <w:sz w:val="24"/>
          <w:szCs w:val="24"/>
        </w:rPr>
        <w:t>组件用来将模型和视图绑定起来</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类似</w:t>
      </w:r>
      <w:r w:rsidRPr="005E7BAC">
        <w:rPr>
          <w:rFonts w:ascii="Segoe UI" w:eastAsia="宋体" w:hAnsi="Segoe UI" w:cs="Segoe UI"/>
          <w:color w:val="24292E"/>
          <w:kern w:val="0"/>
          <w:sz w:val="24"/>
          <w:szCs w:val="24"/>
        </w:rPr>
        <w:t xml:space="preserve"> ASP.NET web control </w:t>
      </w:r>
      <w:r w:rsidRPr="005E7BAC">
        <w:rPr>
          <w:rFonts w:ascii="Segoe UI" w:eastAsia="宋体" w:hAnsi="Segoe UI" w:cs="Segoe UI"/>
          <w:color w:val="24292E"/>
          <w:kern w:val="0"/>
          <w:sz w:val="24"/>
          <w:szCs w:val="24"/>
        </w:rPr>
        <w:t>做的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，然后</w:t>
      </w:r>
      <w:r w:rsidRPr="005E7BAC">
        <w:rPr>
          <w:rFonts w:ascii="Segoe UI" w:eastAsia="宋体" w:hAnsi="Segoe UI" w:cs="Segoe UI"/>
          <w:color w:val="24292E"/>
          <w:kern w:val="0"/>
          <w:sz w:val="24"/>
          <w:szCs w:val="24"/>
        </w:rPr>
        <w:t xml:space="preserve"> FacesServlet </w:t>
      </w:r>
      <w:r w:rsidRPr="005E7BAC">
        <w:rPr>
          <w:rFonts w:ascii="Segoe UI" w:eastAsia="宋体" w:hAnsi="Segoe UI" w:cs="Segoe UI"/>
          <w:color w:val="24292E"/>
          <w:kern w:val="0"/>
          <w:sz w:val="24"/>
          <w:szCs w:val="24"/>
        </w:rPr>
        <w:t>使用</w:t>
      </w:r>
      <w:r w:rsidRPr="005E7BAC">
        <w:rPr>
          <w:rFonts w:ascii="Segoe UI" w:eastAsia="宋体" w:hAnsi="Segoe UI" w:cs="Segoe UI"/>
          <w:color w:val="24292E"/>
          <w:kern w:val="0"/>
          <w:sz w:val="24"/>
          <w:szCs w:val="24"/>
        </w:rPr>
        <w:t xml:space="preserve"> JSF </w:t>
      </w:r>
      <w:r w:rsidRPr="005E7BAC">
        <w:rPr>
          <w:rFonts w:ascii="Segoe UI" w:eastAsia="宋体" w:hAnsi="Segoe UI" w:cs="Segoe UI"/>
          <w:color w:val="24292E"/>
          <w:kern w:val="0"/>
          <w:sz w:val="24"/>
          <w:szCs w:val="24"/>
        </w:rPr>
        <w:t>组件树来完成整个工作。</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其它答案选编</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参考以下链接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128" w:history="1">
        <w:r w:rsidRPr="005E7BAC">
          <w:rPr>
            <w:rFonts w:ascii="Segoe UI" w:eastAsia="宋体" w:hAnsi="Segoe UI" w:cs="Segoe UI"/>
            <w:color w:val="0366D6"/>
            <w:kern w:val="0"/>
            <w:sz w:val="24"/>
            <w:szCs w:val="24"/>
            <w:u w:val="single"/>
          </w:rPr>
          <w:t>http://www.oracle.com/technetwork/java/faq-137059.html</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129" w:history="1">
        <w:r w:rsidRPr="005E7BAC">
          <w:rPr>
            <w:rFonts w:ascii="Segoe UI" w:eastAsia="宋体" w:hAnsi="Segoe UI" w:cs="Segoe UI"/>
            <w:color w:val="0366D6"/>
            <w:kern w:val="0"/>
            <w:sz w:val="24"/>
            <w:szCs w:val="24"/>
            <w:u w:val="single"/>
          </w:rPr>
          <w:t>https://jcp.org/en/introduction/faq</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JSP </w:t>
      </w:r>
      <w:r w:rsidRPr="005E7BAC">
        <w:rPr>
          <w:rFonts w:ascii="Segoe UI" w:eastAsia="宋体" w:hAnsi="Segoe UI" w:cs="Segoe UI"/>
          <w:color w:val="24292E"/>
          <w:kern w:val="0"/>
          <w:sz w:val="24"/>
          <w:szCs w:val="24"/>
        </w:rPr>
        <w:t>是一种特殊的</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JSF </w:t>
      </w:r>
      <w:r w:rsidRPr="005E7BAC">
        <w:rPr>
          <w:rFonts w:ascii="Segoe UI" w:eastAsia="宋体" w:hAnsi="Segoe UI" w:cs="Segoe UI"/>
          <w:color w:val="24292E"/>
          <w:kern w:val="0"/>
          <w:sz w:val="24"/>
          <w:szCs w:val="24"/>
        </w:rPr>
        <w:t>是一个可以配合</w:t>
      </w:r>
      <w:r w:rsidRPr="005E7BAC">
        <w:rPr>
          <w:rFonts w:ascii="Segoe UI" w:eastAsia="宋体" w:hAnsi="Segoe UI" w:cs="Segoe UI"/>
          <w:color w:val="24292E"/>
          <w:kern w:val="0"/>
          <w:sz w:val="24"/>
          <w:szCs w:val="24"/>
        </w:rPr>
        <w:t xml:space="preserve"> JSP </w:t>
      </w:r>
      <w:r w:rsidRPr="005E7BAC">
        <w:rPr>
          <w:rFonts w:ascii="Segoe UI" w:eastAsia="宋体" w:hAnsi="Segoe UI" w:cs="Segoe UI"/>
          <w:color w:val="24292E"/>
          <w:kern w:val="0"/>
          <w:sz w:val="24"/>
          <w:szCs w:val="24"/>
        </w:rPr>
        <w:t>使用的标签集。</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stackoverflow</w:t>
      </w:r>
      <w:r w:rsidRPr="005E7BAC">
        <w:rPr>
          <w:rFonts w:ascii="Segoe UI" w:eastAsia="宋体" w:hAnsi="Segoe UI" w:cs="Segoe UI"/>
          <w:b/>
          <w:bCs/>
          <w:color w:val="24292E"/>
          <w:kern w:val="0"/>
          <w:sz w:val="30"/>
          <w:szCs w:val="30"/>
        </w:rPr>
        <w:t>原文链接：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130" w:history="1">
        <w:r w:rsidRPr="005E7BAC">
          <w:rPr>
            <w:rFonts w:ascii="Segoe UI" w:eastAsia="宋体" w:hAnsi="Segoe UI" w:cs="Segoe UI"/>
            <w:color w:val="0366D6"/>
            <w:kern w:val="0"/>
            <w:sz w:val="24"/>
            <w:szCs w:val="24"/>
            <w:u w:val="single"/>
          </w:rPr>
          <w:t>http://stackoverflow.com/questions/2095397/what-is-the-difference-between-jsf-servlet-and-jsp</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31" w:history="1">
        <w:r w:rsidRPr="005E7BAC">
          <w:rPr>
            <w:rFonts w:ascii="Segoe UI" w:eastAsia="宋体" w:hAnsi="Segoe UI" w:cs="Segoe UI"/>
            <w:b/>
            <w:bCs/>
            <w:color w:val="0366D6"/>
            <w:kern w:val="0"/>
            <w:sz w:val="36"/>
            <w:szCs w:val="36"/>
            <w:u w:val="single"/>
          </w:rPr>
          <w:t>37. Java</w:t>
        </w:r>
        <w:r w:rsidRPr="005E7BAC">
          <w:rPr>
            <w:rFonts w:ascii="Segoe UI" w:eastAsia="宋体" w:hAnsi="Segoe UI" w:cs="Segoe UI"/>
            <w:b/>
            <w:bCs/>
            <w:color w:val="0366D6"/>
            <w:kern w:val="0"/>
            <w:sz w:val="36"/>
            <w:szCs w:val="36"/>
            <w:u w:val="single"/>
          </w:rPr>
          <w:t>内部类和嵌套静态类</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内部类和嵌套静态类</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Java </w:t>
      </w:r>
      <w:r w:rsidRPr="005E7BAC">
        <w:rPr>
          <w:rFonts w:ascii="Segoe UI" w:eastAsia="宋体" w:hAnsi="Segoe UI" w:cs="Segoe UI"/>
          <w:color w:val="24292E"/>
          <w:kern w:val="0"/>
          <w:sz w:val="24"/>
          <w:szCs w:val="24"/>
        </w:rPr>
        <w:t>当中的内部类和静态嵌套类有什么主要区别</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在这两者中有什么设计或者实现么</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嵌套类分为两类</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静态和非静态</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用</w:t>
      </w:r>
      <w:r w:rsidRPr="005E7BAC">
        <w:rPr>
          <w:rFonts w:ascii="Consolas" w:eastAsia="宋体" w:hAnsi="Consolas" w:cs="Consolas"/>
          <w:color w:val="24292E"/>
          <w:kern w:val="0"/>
          <w:sz w:val="20"/>
          <w:szCs w:val="20"/>
        </w:rPr>
        <w:t>static</w:t>
      </w:r>
      <w:r w:rsidRPr="005E7BAC">
        <w:rPr>
          <w:rFonts w:ascii="Segoe UI" w:eastAsia="宋体" w:hAnsi="Segoe UI" w:cs="Segoe UI"/>
          <w:color w:val="24292E"/>
          <w:kern w:val="0"/>
          <w:sz w:val="24"/>
          <w:szCs w:val="24"/>
        </w:rPr>
        <w:t>装饰的嵌套类叫做静态类</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非静态的嵌套类叫做内部类</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静态嵌套类使用外围类名来访问</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OuterClass</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StaticNestedClass</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例如</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实例化一个静态嵌套类的对象就要使用这种语法</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lastRenderedPageBreak/>
        <w:t>OuterClass</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StaticNestedClass</w:t>
      </w:r>
      <w:r w:rsidRPr="005E7BAC">
        <w:rPr>
          <w:rFonts w:ascii="Consolas" w:eastAsia="宋体" w:hAnsi="Consolas" w:cs="Consolas"/>
          <w:color w:val="24292E"/>
          <w:kern w:val="0"/>
          <w:sz w:val="20"/>
          <w:szCs w:val="20"/>
        </w:rPr>
        <w:t xml:space="preserve"> nestedObject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OuterClass</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StaticNestedClass</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内部类对象的存在需要依靠一个外部类的对象</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看看下面的类</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OuterClass</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InnerClass</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内部类对象只有当外部类对象存在时才有效</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并且可以直接访问他的包裹对象</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外部类对象</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的方法以及成员</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因此</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要实例化一个内部类对象</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必须先实例化外部类对象</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然后用这种语法来创建内部类对象</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OuterClass</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InnerClass</w:t>
      </w:r>
      <w:r w:rsidRPr="005E7BAC">
        <w:rPr>
          <w:rFonts w:ascii="Consolas" w:eastAsia="宋体" w:hAnsi="Consolas" w:cs="Consolas"/>
          <w:color w:val="24292E"/>
          <w:kern w:val="0"/>
          <w:sz w:val="20"/>
          <w:szCs w:val="20"/>
        </w:rPr>
        <w:t xml:space="preserve"> innerObject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outerObject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InnerClass</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参考</w:t>
      </w:r>
      <w:r w:rsidRPr="005E7BAC">
        <w:rPr>
          <w:rFonts w:ascii="Segoe UI" w:eastAsia="宋体" w:hAnsi="Segoe UI" w:cs="Segoe UI"/>
          <w:color w:val="24292E"/>
          <w:kern w:val="0"/>
          <w:sz w:val="24"/>
          <w:szCs w:val="24"/>
        </w:rPr>
        <w:t>: </w:t>
      </w:r>
      <w:hyperlink r:id="rId132" w:history="1">
        <w:r w:rsidRPr="005E7BAC">
          <w:rPr>
            <w:rFonts w:ascii="Segoe UI" w:eastAsia="宋体" w:hAnsi="Segoe UI" w:cs="Segoe UI"/>
            <w:color w:val="0366D6"/>
            <w:kern w:val="0"/>
            <w:sz w:val="24"/>
            <w:szCs w:val="24"/>
            <w:u w:val="single"/>
          </w:rPr>
          <w:t>Java Tutorial - Nested Classes</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提醒一下</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还有一种不用外部类对象来创建内部类对象的方法</w:t>
      </w:r>
      <w:r w:rsidRPr="005E7BAC">
        <w:rPr>
          <w:rFonts w:ascii="Segoe UI" w:eastAsia="宋体" w:hAnsi="Segoe UI" w:cs="Segoe UI"/>
          <w:color w:val="24292E"/>
          <w:kern w:val="0"/>
          <w:sz w:val="24"/>
          <w:szCs w:val="24"/>
        </w:rPr>
        <w:t>: </w:t>
      </w:r>
      <w:hyperlink r:id="rId133" w:history="1">
        <w:r w:rsidRPr="005E7BAC">
          <w:rPr>
            <w:rFonts w:ascii="Segoe UI" w:eastAsia="宋体" w:hAnsi="Segoe UI" w:cs="Segoe UI"/>
            <w:color w:val="0366D6"/>
            <w:kern w:val="0"/>
            <w:sz w:val="24"/>
            <w:szCs w:val="24"/>
            <w:u w:val="single"/>
          </w:rPr>
          <w:t>inner class without an enclosing</w:t>
        </w:r>
      </w:hyperlink>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A</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t</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t</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在这里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new A() { ... }</w:t>
      </w:r>
      <w:r w:rsidRPr="005E7BAC">
        <w:rPr>
          <w:rFonts w:ascii="Segoe UI" w:eastAsia="宋体" w:hAnsi="Segoe UI" w:cs="Segoe UI"/>
          <w:color w:val="24292E"/>
          <w:kern w:val="0"/>
          <w:sz w:val="24"/>
          <w:szCs w:val="24"/>
        </w:rPr>
        <w:t>是一个定义在静态上下文的内部类对象</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并没有一个外围对象</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34" w:history="1">
        <w:r w:rsidRPr="005E7BAC">
          <w:rPr>
            <w:rFonts w:ascii="Segoe UI" w:eastAsia="宋体" w:hAnsi="Segoe UI" w:cs="Segoe UI"/>
            <w:color w:val="0366D6"/>
            <w:kern w:val="0"/>
            <w:sz w:val="24"/>
            <w:szCs w:val="24"/>
            <w:u w:val="single"/>
          </w:rPr>
          <w:t>Java inner class and static nested class</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35" w:history="1">
        <w:r w:rsidRPr="005E7BAC">
          <w:rPr>
            <w:rFonts w:ascii="Segoe UI" w:eastAsia="宋体" w:hAnsi="Segoe UI" w:cs="Segoe UI"/>
            <w:b/>
            <w:bCs/>
            <w:color w:val="0366D6"/>
            <w:kern w:val="0"/>
            <w:sz w:val="36"/>
            <w:szCs w:val="36"/>
            <w:u w:val="single"/>
          </w:rPr>
          <w:t>38. @Component, @Repository, @Service</w:t>
        </w:r>
        <w:r w:rsidRPr="005E7BAC">
          <w:rPr>
            <w:rFonts w:ascii="Segoe UI" w:eastAsia="宋体" w:hAnsi="Segoe UI" w:cs="Segoe UI"/>
            <w:b/>
            <w:bCs/>
            <w:color w:val="0366D6"/>
            <w:kern w:val="0"/>
            <w:sz w:val="36"/>
            <w:szCs w:val="36"/>
            <w:u w:val="single"/>
          </w:rPr>
          <w:t>的区别</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@Component, @Repository, @Service</w:t>
      </w:r>
      <w:r w:rsidRPr="005E7BAC">
        <w:rPr>
          <w:rFonts w:ascii="Segoe UI" w:eastAsia="宋体" w:hAnsi="Segoe UI" w:cs="Segoe UI"/>
          <w:b/>
          <w:bCs/>
          <w:color w:val="24292E"/>
          <w:kern w:val="0"/>
          <w:sz w:val="30"/>
          <w:szCs w:val="30"/>
        </w:rPr>
        <w:t>的区别</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集成的框架中，注解在类上的</w:t>
      </w: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等注解能否被互换？或者说这些注解有什么区别？</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r w:rsidRPr="005E7BAC">
        <w:rPr>
          <w:rFonts w:ascii="Segoe UI" w:eastAsia="宋体" w:hAnsi="Segoe UI" w:cs="Segoe UI"/>
          <w:b/>
          <w:bCs/>
          <w:color w:val="24292E"/>
          <w:kern w:val="0"/>
          <w:sz w:val="24"/>
          <w:szCs w:val="24"/>
        </w:rPr>
        <w:t>1</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引用</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的官方文档中的一段描述：</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Spring2.0</w:t>
      </w:r>
      <w:r w:rsidRPr="005E7BAC">
        <w:rPr>
          <w:rFonts w:ascii="Segoe UI" w:eastAsia="宋体" w:hAnsi="Segoe UI" w:cs="Segoe UI"/>
          <w:color w:val="24292E"/>
          <w:kern w:val="0"/>
          <w:sz w:val="24"/>
          <w:szCs w:val="24"/>
        </w:rPr>
        <w:t>之前的版本中，</w:t>
      </w: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注解可以标记在任何的类上，用来表明该类是用来执行与数据库相关的操作（即</w:t>
      </w:r>
      <w:r w:rsidRPr="005E7BAC">
        <w:rPr>
          <w:rFonts w:ascii="Segoe UI" w:eastAsia="宋体" w:hAnsi="Segoe UI" w:cs="Segoe UI"/>
          <w:color w:val="24292E"/>
          <w:kern w:val="0"/>
          <w:sz w:val="24"/>
          <w:szCs w:val="24"/>
        </w:rPr>
        <w:t>dao</w:t>
      </w:r>
      <w:r w:rsidRPr="005E7BAC">
        <w:rPr>
          <w:rFonts w:ascii="Segoe UI" w:eastAsia="宋体" w:hAnsi="Segoe UI" w:cs="Segoe UI"/>
          <w:color w:val="24292E"/>
          <w:kern w:val="0"/>
          <w:sz w:val="24"/>
          <w:szCs w:val="24"/>
        </w:rPr>
        <w:t>对象），并支持自动处理数据库操作产生的异常</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Spring2.5</w:t>
      </w:r>
      <w:r w:rsidRPr="005E7BAC">
        <w:rPr>
          <w:rFonts w:ascii="Segoe UI" w:eastAsia="宋体" w:hAnsi="Segoe UI" w:cs="Segoe UI"/>
          <w:color w:val="24292E"/>
          <w:kern w:val="0"/>
          <w:sz w:val="24"/>
          <w:szCs w:val="24"/>
        </w:rPr>
        <w:t>版本中，引入了更多的</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类注解：</w:t>
      </w: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是一个通用的</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容器管理的单例</w:t>
      </w:r>
      <w:r w:rsidRPr="005E7BAC">
        <w:rPr>
          <w:rFonts w:ascii="Segoe UI" w:eastAsia="宋体" w:hAnsi="Segoe UI" w:cs="Segoe UI"/>
          <w:color w:val="24292E"/>
          <w:kern w:val="0"/>
          <w:sz w:val="24"/>
          <w:szCs w:val="24"/>
        </w:rPr>
        <w:t>bean</w:t>
      </w:r>
      <w:r w:rsidRPr="005E7BAC">
        <w:rPr>
          <w:rFonts w:ascii="Segoe UI" w:eastAsia="宋体" w:hAnsi="Segoe UI" w:cs="Segoe UI"/>
          <w:color w:val="24292E"/>
          <w:kern w:val="0"/>
          <w:sz w:val="24"/>
          <w:szCs w:val="24"/>
        </w:rPr>
        <w:t>组件。而</w:t>
      </w: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就是针对不同的使用场景所采取的特定功能化的注解组件。</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因此，当你的一个类被</w:t>
      </w: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所注解，那么就意味着同样可以用</w:t>
      </w: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来替代它，同时这些注解会具备有更多的功能，而且功能各异。</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最后，如果你不知道要在项目的业务层采用</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还是</w:t>
      </w: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注解。那么，</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是一个更好的选择。</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就如上文所说的，</w:t>
      </w: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早已被支持了在你的持久层作为一个标记可以去自动处理数据库操作产生的异常（译者注：因为原生的</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操作数据库所产生的异常只定义了几种，但是产生数据库异常的原因却有很多种，这样对于数据库操作的报错排查造成了一定的影响；而</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拓展了原生的持久层异常，针对不同的产生原因有了更多的异常进行描述。所以，在注解了</w:t>
      </w: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的类上如果数据库操作中抛出了异常，就能对其进行处理，转而抛出的是翻译后的</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专属数据库异常，方便我们对异常进行排查处理）。</w:t>
      </w:r>
    </w:p>
    <w:tbl>
      <w:tblPr>
        <w:tblW w:w="13320" w:type="dxa"/>
        <w:tblCellMar>
          <w:top w:w="15" w:type="dxa"/>
          <w:left w:w="15" w:type="dxa"/>
          <w:bottom w:w="15" w:type="dxa"/>
          <w:right w:w="15" w:type="dxa"/>
        </w:tblCellMar>
        <w:tblLook w:val="04A0" w:firstRow="1" w:lastRow="0" w:firstColumn="1" w:lastColumn="0" w:noHBand="0" w:noVBand="1"/>
      </w:tblPr>
      <w:tblGrid>
        <w:gridCol w:w="3284"/>
        <w:gridCol w:w="10036"/>
      </w:tblGrid>
      <w:tr w:rsidR="005E7BAC" w:rsidRPr="005E7BAC" w:rsidTr="005E7BA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lastRenderedPageBreak/>
              <w:t>注解</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含义</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@Component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最普通的组件，可以被注入到</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容器进行管理</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@Repository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作用于持久层</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@Service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作用于业务逻辑层</w:t>
            </w:r>
          </w:p>
        </w:tc>
      </w:tr>
      <w:tr w:rsidR="005E7BAC" w:rsidRPr="005E7BAC" w:rsidTr="005E7BA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@Controller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E7BAC" w:rsidRPr="005E7BAC" w:rsidRDefault="005E7BAC" w:rsidP="005E7BAC">
            <w:pPr>
              <w:widowControl/>
              <w:spacing w:after="240"/>
              <w:jc w:val="center"/>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作用于表现层（</w:t>
            </w:r>
            <w:r w:rsidRPr="005E7BAC">
              <w:rPr>
                <w:rFonts w:ascii="Segoe UI" w:eastAsia="宋体" w:hAnsi="Segoe UI" w:cs="Segoe UI"/>
                <w:color w:val="24292E"/>
                <w:kern w:val="0"/>
                <w:sz w:val="24"/>
                <w:szCs w:val="24"/>
              </w:rPr>
              <w:t>spring-mvc</w:t>
            </w:r>
            <w:r w:rsidRPr="005E7BAC">
              <w:rPr>
                <w:rFonts w:ascii="Segoe UI" w:eastAsia="宋体" w:hAnsi="Segoe UI" w:cs="Segoe UI"/>
                <w:color w:val="24292E"/>
                <w:kern w:val="0"/>
                <w:sz w:val="24"/>
                <w:szCs w:val="24"/>
              </w:rPr>
              <w:t>的注解）</w:t>
            </w:r>
          </w:p>
        </w:tc>
      </w:tr>
    </w:tbl>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r w:rsidRPr="005E7BAC">
        <w:rPr>
          <w:rFonts w:ascii="Segoe UI" w:eastAsia="宋体" w:hAnsi="Segoe UI" w:cs="Segoe UI"/>
          <w:b/>
          <w:bCs/>
          <w:color w:val="24292E"/>
          <w:kern w:val="0"/>
          <w:sz w:val="24"/>
          <w:szCs w:val="24"/>
        </w:rPr>
        <w:t>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这几个注解几乎可以说是一样的：因为被这些注解修饰的类就会被</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扫描到并注入到</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bean</w:t>
      </w:r>
      <w:r w:rsidRPr="005E7BAC">
        <w:rPr>
          <w:rFonts w:ascii="Segoe UI" w:eastAsia="宋体" w:hAnsi="Segoe UI" w:cs="Segoe UI"/>
          <w:color w:val="24292E"/>
          <w:kern w:val="0"/>
          <w:sz w:val="24"/>
          <w:szCs w:val="24"/>
        </w:rPr>
        <w:t>容器中。</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这里，有两个注解是不能被其他注解所互换的：</w:t>
      </w:r>
    </w:p>
    <w:p w:rsidR="005E7BAC" w:rsidRPr="005E7BAC" w:rsidRDefault="005E7BAC" w:rsidP="005E7BAC">
      <w:pPr>
        <w:widowControl/>
        <w:numPr>
          <w:ilvl w:val="0"/>
          <w:numId w:val="23"/>
        </w:numPr>
        <w:spacing w:beforeAutospacing="1"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注解的</w:t>
      </w:r>
      <w:r w:rsidRPr="005E7BAC">
        <w:rPr>
          <w:rFonts w:ascii="Segoe UI" w:eastAsia="宋体" w:hAnsi="Segoe UI" w:cs="Segoe UI"/>
          <w:color w:val="24292E"/>
          <w:kern w:val="0"/>
          <w:sz w:val="24"/>
          <w:szCs w:val="24"/>
        </w:rPr>
        <w:t>bean</w:t>
      </w:r>
      <w:r w:rsidRPr="005E7BAC">
        <w:rPr>
          <w:rFonts w:ascii="Segoe UI" w:eastAsia="宋体" w:hAnsi="Segoe UI" w:cs="Segoe UI"/>
          <w:color w:val="24292E"/>
          <w:kern w:val="0"/>
          <w:sz w:val="24"/>
          <w:szCs w:val="24"/>
        </w:rPr>
        <w:t>会被</w:t>
      </w:r>
      <w:r w:rsidRPr="005E7BAC">
        <w:rPr>
          <w:rFonts w:ascii="Segoe UI" w:eastAsia="宋体" w:hAnsi="Segoe UI" w:cs="Segoe UI"/>
          <w:color w:val="24292E"/>
          <w:kern w:val="0"/>
          <w:sz w:val="24"/>
          <w:szCs w:val="24"/>
        </w:rPr>
        <w:t>spring-mvc</w:t>
      </w:r>
      <w:r w:rsidRPr="005E7BAC">
        <w:rPr>
          <w:rFonts w:ascii="Segoe UI" w:eastAsia="宋体" w:hAnsi="Segoe UI" w:cs="Segoe UI"/>
          <w:color w:val="24292E"/>
          <w:kern w:val="0"/>
          <w:sz w:val="24"/>
          <w:szCs w:val="24"/>
        </w:rPr>
        <w:t>框架所使用。</w:t>
      </w:r>
    </w:p>
    <w:p w:rsidR="005E7BAC" w:rsidRPr="005E7BAC" w:rsidRDefault="005E7BAC" w:rsidP="005E7BAC">
      <w:pPr>
        <w:widowControl/>
        <w:numPr>
          <w:ilvl w:val="0"/>
          <w:numId w:val="23"/>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会被作为持久层操作（数据库）的</w:t>
      </w:r>
      <w:r w:rsidRPr="005E7BAC">
        <w:rPr>
          <w:rFonts w:ascii="Segoe UI" w:eastAsia="宋体" w:hAnsi="Segoe UI" w:cs="Segoe UI"/>
          <w:color w:val="24292E"/>
          <w:kern w:val="0"/>
          <w:sz w:val="24"/>
          <w:szCs w:val="24"/>
        </w:rPr>
        <w:t>bean</w:t>
      </w:r>
      <w:r w:rsidRPr="005E7BAC">
        <w:rPr>
          <w:rFonts w:ascii="Segoe UI" w:eastAsia="宋体" w:hAnsi="Segoe UI" w:cs="Segoe UI"/>
          <w:color w:val="24292E"/>
          <w:kern w:val="0"/>
          <w:sz w:val="24"/>
          <w:szCs w:val="24"/>
        </w:rPr>
        <w:t>来使用</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如果想使用自定义的组件注解，那么只要在你定义的新注解中加上</w:t>
      </w: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即可：</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@Component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@Scope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"prototype"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@interface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ScheduleJob</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这样，所有被</w:t>
      </w:r>
      <w:r w:rsidRPr="005E7BAC">
        <w:rPr>
          <w:rFonts w:ascii="Consolas" w:eastAsia="宋体" w:hAnsi="Consolas" w:cs="Consolas"/>
          <w:color w:val="24292E"/>
          <w:kern w:val="0"/>
          <w:sz w:val="20"/>
          <w:szCs w:val="20"/>
        </w:rPr>
        <w:t>@ScheduleJob</w:t>
      </w:r>
      <w:r w:rsidRPr="005E7BAC">
        <w:rPr>
          <w:rFonts w:ascii="Segoe UI" w:eastAsia="宋体" w:hAnsi="Segoe UI" w:cs="Segoe UI"/>
          <w:color w:val="24292E"/>
          <w:kern w:val="0"/>
          <w:sz w:val="24"/>
          <w:szCs w:val="24"/>
        </w:rPr>
        <w:t>注解的类就都可以注入到</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容器来进行管理。我们所需要做的，就是写一些新的代码来处理这个自定义注解（译者注：可以用反射的方法），进而执行我们想要执行的工作。</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r w:rsidRPr="005E7BAC">
        <w:rPr>
          <w:rFonts w:ascii="Segoe UI" w:eastAsia="宋体" w:hAnsi="Segoe UI" w:cs="Segoe UI"/>
          <w:b/>
          <w:bCs/>
          <w:color w:val="24292E"/>
          <w:kern w:val="0"/>
          <w:sz w:val="24"/>
          <w:szCs w:val="24"/>
        </w:rPr>
        <w:t>3</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lastRenderedPageBreak/>
        <w:t>@Component</w:t>
      </w:r>
      <w:r w:rsidRPr="005E7BAC">
        <w:rPr>
          <w:rFonts w:ascii="Segoe UI" w:eastAsia="宋体" w:hAnsi="Segoe UI" w:cs="Segoe UI"/>
          <w:color w:val="24292E"/>
          <w:kern w:val="0"/>
          <w:sz w:val="24"/>
          <w:szCs w:val="24"/>
        </w:rPr>
        <w:t>就是跟</w:t>
      </w:r>
      <w:r w:rsidRPr="005E7BAC">
        <w:rPr>
          <w:rFonts w:ascii="Consolas" w:eastAsia="宋体" w:hAnsi="Consolas" w:cs="Consolas"/>
          <w:color w:val="24292E"/>
          <w:kern w:val="0"/>
          <w:sz w:val="20"/>
          <w:szCs w:val="20"/>
        </w:rPr>
        <w:t>&lt;bean&gt;</w:t>
      </w:r>
      <w:r w:rsidRPr="005E7BAC">
        <w:rPr>
          <w:rFonts w:ascii="Segoe UI" w:eastAsia="宋体" w:hAnsi="Segoe UI" w:cs="Segoe UI"/>
          <w:color w:val="24292E"/>
          <w:kern w:val="0"/>
          <w:sz w:val="24"/>
          <w:szCs w:val="24"/>
        </w:rPr>
        <w:t>一样，可以托管到</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容器进行管理。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@Service, @Controller , @Repository = {@Component + </w:t>
      </w:r>
      <w:r w:rsidRPr="005E7BAC">
        <w:rPr>
          <w:rFonts w:ascii="Segoe UI" w:eastAsia="宋体" w:hAnsi="Segoe UI" w:cs="Segoe UI"/>
          <w:color w:val="24292E"/>
          <w:kern w:val="0"/>
          <w:sz w:val="24"/>
          <w:szCs w:val="24"/>
        </w:rPr>
        <w:t>一些特定的功能</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。这个就意味着这些注解在部分功能上是一样的。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当然，下面三个注解被用于为我们的应用进行分层：</w:t>
      </w:r>
    </w:p>
    <w:p w:rsidR="005E7BAC" w:rsidRPr="005E7BAC" w:rsidRDefault="005E7BAC" w:rsidP="005E7BAC">
      <w:pPr>
        <w:widowControl/>
        <w:numPr>
          <w:ilvl w:val="0"/>
          <w:numId w:val="24"/>
        </w:numPr>
        <w:spacing w:beforeAutospacing="1"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注解类进行前端请求的处理，转发，重定向。包括调用</w:t>
      </w:r>
      <w:r w:rsidRPr="005E7BAC">
        <w:rPr>
          <w:rFonts w:ascii="Segoe UI" w:eastAsia="宋体" w:hAnsi="Segoe UI" w:cs="Segoe UI"/>
          <w:color w:val="24292E"/>
          <w:kern w:val="0"/>
          <w:sz w:val="24"/>
          <w:szCs w:val="24"/>
        </w:rPr>
        <w:t>Service</w:t>
      </w:r>
      <w:r w:rsidRPr="005E7BAC">
        <w:rPr>
          <w:rFonts w:ascii="Segoe UI" w:eastAsia="宋体" w:hAnsi="Segoe UI" w:cs="Segoe UI"/>
          <w:color w:val="24292E"/>
          <w:kern w:val="0"/>
          <w:sz w:val="24"/>
          <w:szCs w:val="24"/>
        </w:rPr>
        <w:t>层的方法</w:t>
      </w:r>
    </w:p>
    <w:p w:rsidR="005E7BAC" w:rsidRPr="005E7BAC" w:rsidRDefault="005E7BAC" w:rsidP="005E7BAC">
      <w:pPr>
        <w:widowControl/>
        <w:numPr>
          <w:ilvl w:val="0"/>
          <w:numId w:val="24"/>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注解类处理业务逻辑</w:t>
      </w:r>
    </w:p>
    <w:p w:rsidR="005E7BAC" w:rsidRPr="005E7BAC" w:rsidRDefault="005E7BAC" w:rsidP="005E7BAC">
      <w:pPr>
        <w:widowControl/>
        <w:numPr>
          <w:ilvl w:val="0"/>
          <w:numId w:val="24"/>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注解类作为</w:t>
      </w:r>
      <w:r w:rsidRPr="005E7BAC">
        <w:rPr>
          <w:rFonts w:ascii="Segoe UI" w:eastAsia="宋体" w:hAnsi="Segoe UI" w:cs="Segoe UI"/>
          <w:color w:val="24292E"/>
          <w:kern w:val="0"/>
          <w:sz w:val="24"/>
          <w:szCs w:val="24"/>
        </w:rPr>
        <w:t>DAO</w:t>
      </w:r>
      <w:r w:rsidRPr="005E7BAC">
        <w:rPr>
          <w:rFonts w:ascii="Segoe UI" w:eastAsia="宋体" w:hAnsi="Segoe UI" w:cs="Segoe UI"/>
          <w:color w:val="24292E"/>
          <w:kern w:val="0"/>
          <w:sz w:val="24"/>
          <w:szCs w:val="24"/>
        </w:rPr>
        <w:t>对象（数据访问对象，</w:t>
      </w:r>
      <w:r w:rsidRPr="005E7BAC">
        <w:rPr>
          <w:rFonts w:ascii="Segoe UI" w:eastAsia="宋体" w:hAnsi="Segoe UI" w:cs="Segoe UI"/>
          <w:color w:val="24292E"/>
          <w:kern w:val="0"/>
          <w:sz w:val="24"/>
          <w:szCs w:val="24"/>
        </w:rPr>
        <w:t>Data Access Objects</w:t>
      </w:r>
      <w:r w:rsidRPr="005E7BAC">
        <w:rPr>
          <w:rFonts w:ascii="Segoe UI" w:eastAsia="宋体" w:hAnsi="Segoe UI" w:cs="Segoe UI"/>
          <w:color w:val="24292E"/>
          <w:kern w:val="0"/>
          <w:sz w:val="24"/>
          <w:szCs w:val="24"/>
        </w:rPr>
        <w:t>），这些类可以直接对数据库进行操作</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有这些分层操作的话，代码之间就实现了松耦合，代码之间的调用也清晰明朗，便于项目的管理；假想一下，如果只用</w:t>
      </w: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注解，那么所有的请求转发，业务处理，数据库操作代码都糅合在一个地方，那这样的代码该有多难拓展和维护。</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总结</w:t>
      </w:r>
    </w:p>
    <w:p w:rsidR="005E7BAC" w:rsidRPr="005E7BAC" w:rsidRDefault="005E7BAC" w:rsidP="005E7BAC">
      <w:pPr>
        <w:widowControl/>
        <w:numPr>
          <w:ilvl w:val="0"/>
          <w:numId w:val="25"/>
        </w:numPr>
        <w:spacing w:beforeAutospacing="1"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注解，注解后可以被</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框架所扫描并注入到</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容器来进行管理</w:t>
      </w:r>
    </w:p>
    <w:p w:rsidR="005E7BAC" w:rsidRPr="005E7BAC" w:rsidRDefault="005E7BAC" w:rsidP="005E7BAC">
      <w:pPr>
        <w:widowControl/>
        <w:numPr>
          <w:ilvl w:val="0"/>
          <w:numId w:val="25"/>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@Component</w:t>
      </w:r>
      <w:r w:rsidRPr="005E7BAC">
        <w:rPr>
          <w:rFonts w:ascii="Segoe UI" w:eastAsia="宋体" w:hAnsi="Segoe UI" w:cs="Segoe UI"/>
          <w:color w:val="24292E"/>
          <w:kern w:val="0"/>
          <w:sz w:val="24"/>
          <w:szCs w:val="24"/>
        </w:rPr>
        <w:t>是通用注解，其他三个注解是这个注解的拓展，并且具有了特定的功能</w:t>
      </w:r>
    </w:p>
    <w:p w:rsidR="005E7BAC" w:rsidRPr="005E7BAC" w:rsidRDefault="005E7BAC" w:rsidP="005E7BAC">
      <w:pPr>
        <w:widowControl/>
        <w:numPr>
          <w:ilvl w:val="0"/>
          <w:numId w:val="25"/>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@Repository</w:t>
      </w:r>
      <w:r w:rsidRPr="005E7BAC">
        <w:rPr>
          <w:rFonts w:ascii="Segoe UI" w:eastAsia="宋体" w:hAnsi="Segoe UI" w:cs="Segoe UI"/>
          <w:color w:val="24292E"/>
          <w:kern w:val="0"/>
          <w:sz w:val="24"/>
          <w:szCs w:val="24"/>
        </w:rPr>
        <w:t>注解在持久层中，具有将数据库操作抛出的原生异常翻译转化为</w:t>
      </w:r>
      <w:r w:rsidRPr="005E7BAC">
        <w:rPr>
          <w:rFonts w:ascii="Segoe UI" w:eastAsia="宋体" w:hAnsi="Segoe UI" w:cs="Segoe UI"/>
          <w:color w:val="24292E"/>
          <w:kern w:val="0"/>
          <w:sz w:val="24"/>
          <w:szCs w:val="24"/>
        </w:rPr>
        <w:t>spring</w:t>
      </w:r>
      <w:r w:rsidRPr="005E7BAC">
        <w:rPr>
          <w:rFonts w:ascii="Segoe UI" w:eastAsia="宋体" w:hAnsi="Segoe UI" w:cs="Segoe UI"/>
          <w:color w:val="24292E"/>
          <w:kern w:val="0"/>
          <w:sz w:val="24"/>
          <w:szCs w:val="24"/>
        </w:rPr>
        <w:t>的持久层异常的功能。</w:t>
      </w:r>
    </w:p>
    <w:p w:rsidR="005E7BAC" w:rsidRPr="005E7BAC" w:rsidRDefault="005E7BAC" w:rsidP="005E7BAC">
      <w:pPr>
        <w:widowControl/>
        <w:numPr>
          <w:ilvl w:val="0"/>
          <w:numId w:val="25"/>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@Controller</w:t>
      </w:r>
      <w:r w:rsidRPr="005E7BAC">
        <w:rPr>
          <w:rFonts w:ascii="Segoe UI" w:eastAsia="宋体" w:hAnsi="Segoe UI" w:cs="Segoe UI"/>
          <w:color w:val="24292E"/>
          <w:kern w:val="0"/>
          <w:sz w:val="24"/>
          <w:szCs w:val="24"/>
        </w:rPr>
        <w:t>层是</w:t>
      </w:r>
      <w:r w:rsidRPr="005E7BAC">
        <w:rPr>
          <w:rFonts w:ascii="Segoe UI" w:eastAsia="宋体" w:hAnsi="Segoe UI" w:cs="Segoe UI"/>
          <w:color w:val="24292E"/>
          <w:kern w:val="0"/>
          <w:sz w:val="24"/>
          <w:szCs w:val="24"/>
        </w:rPr>
        <w:t>spring-mvc</w:t>
      </w:r>
      <w:r w:rsidRPr="005E7BAC">
        <w:rPr>
          <w:rFonts w:ascii="Segoe UI" w:eastAsia="宋体" w:hAnsi="Segoe UI" w:cs="Segoe UI"/>
          <w:color w:val="24292E"/>
          <w:kern w:val="0"/>
          <w:sz w:val="24"/>
          <w:szCs w:val="24"/>
        </w:rPr>
        <w:t>的注解，具有将请求进行转发，重定向的功能。</w:t>
      </w:r>
    </w:p>
    <w:p w:rsidR="005E7BAC" w:rsidRPr="005E7BAC" w:rsidRDefault="005E7BAC" w:rsidP="005E7BAC">
      <w:pPr>
        <w:widowControl/>
        <w:numPr>
          <w:ilvl w:val="0"/>
          <w:numId w:val="25"/>
        </w:numPr>
        <w:spacing w:afterAutospacing="1"/>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层是业务逻辑层注解，这个注解只是标注该类处于业务逻辑层。</w:t>
      </w:r>
    </w:p>
    <w:p w:rsidR="005E7BAC" w:rsidRPr="005E7BAC" w:rsidRDefault="005E7BAC" w:rsidP="005E7BAC">
      <w:pPr>
        <w:widowControl/>
        <w:numPr>
          <w:ilvl w:val="0"/>
          <w:numId w:val="25"/>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用这些注解对应用进行分层之后，就能将请求处理，义务逻辑处理，数据库操作处理分离出来，为代码解耦，也方便了以后项目的维护和开发。</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136" w:history="1">
        <w:r w:rsidRPr="005E7BAC">
          <w:rPr>
            <w:rFonts w:ascii="Segoe UI" w:eastAsia="宋体" w:hAnsi="Segoe UI" w:cs="Segoe UI"/>
            <w:color w:val="0366D6"/>
            <w:kern w:val="0"/>
            <w:sz w:val="24"/>
            <w:szCs w:val="24"/>
            <w:u w:val="single"/>
          </w:rPr>
          <w:t>http://stackoverflow.com/questions/6827752/whats-the-difference-between-component-repository-service-annotations-in</w:t>
        </w:r>
      </w:hyperlink>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拓展</w:t>
      </w:r>
    </w:p>
    <w:p w:rsidR="005E7BAC" w:rsidRPr="005E7BAC" w:rsidRDefault="005E7BAC" w:rsidP="005E7BAC">
      <w:pPr>
        <w:widowControl/>
        <w:numPr>
          <w:ilvl w:val="0"/>
          <w:numId w:val="26"/>
        </w:numPr>
        <w:spacing w:before="100" w:beforeAutospacing="1" w:after="100" w:afterAutospacing="1"/>
        <w:jc w:val="left"/>
        <w:rPr>
          <w:rFonts w:ascii="Segoe UI" w:eastAsia="宋体" w:hAnsi="Segoe UI" w:cs="Segoe UI"/>
          <w:color w:val="24292E"/>
          <w:kern w:val="0"/>
          <w:sz w:val="24"/>
          <w:szCs w:val="24"/>
        </w:rPr>
      </w:pPr>
      <w:hyperlink r:id="rId137" w:history="1">
        <w:r w:rsidRPr="005E7BAC">
          <w:rPr>
            <w:rFonts w:ascii="Segoe UI" w:eastAsia="宋体" w:hAnsi="Segoe UI" w:cs="Segoe UI"/>
            <w:color w:val="0366D6"/>
            <w:kern w:val="0"/>
            <w:sz w:val="24"/>
            <w:szCs w:val="24"/>
            <w:u w:val="single"/>
          </w:rPr>
          <w:t>Spring</w:t>
        </w:r>
        <w:r w:rsidRPr="005E7BAC">
          <w:rPr>
            <w:rFonts w:ascii="Segoe UI" w:eastAsia="宋体" w:hAnsi="Segoe UI" w:cs="Segoe UI"/>
            <w:color w:val="0366D6"/>
            <w:kern w:val="0"/>
            <w:sz w:val="24"/>
            <w:szCs w:val="24"/>
            <w:u w:val="single"/>
          </w:rPr>
          <w:t>注解</w:t>
        </w:r>
        <w:r w:rsidRPr="005E7BAC">
          <w:rPr>
            <w:rFonts w:ascii="Segoe UI" w:eastAsia="宋体" w:hAnsi="Segoe UI" w:cs="Segoe UI"/>
            <w:color w:val="0366D6"/>
            <w:kern w:val="0"/>
            <w:sz w:val="24"/>
            <w:szCs w:val="24"/>
            <w:u w:val="single"/>
          </w:rPr>
          <w:t>@Component</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@Repository</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@Service</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@Controller</w:t>
        </w:r>
        <w:r w:rsidRPr="005E7BAC">
          <w:rPr>
            <w:rFonts w:ascii="Segoe UI" w:eastAsia="宋体" w:hAnsi="Segoe UI" w:cs="Segoe UI"/>
            <w:color w:val="0366D6"/>
            <w:kern w:val="0"/>
            <w:sz w:val="24"/>
            <w:szCs w:val="24"/>
            <w:u w:val="single"/>
          </w:rPr>
          <w:t>区别</w:t>
        </w:r>
      </w:hyperlink>
    </w:p>
    <w:p w:rsidR="005E7BAC" w:rsidRPr="005E7BAC" w:rsidRDefault="005E7BAC" w:rsidP="005E7BAC">
      <w:pPr>
        <w:widowControl/>
        <w:numPr>
          <w:ilvl w:val="0"/>
          <w:numId w:val="26"/>
        </w:numPr>
        <w:spacing w:before="60" w:after="100" w:afterAutospacing="1"/>
        <w:jc w:val="left"/>
        <w:rPr>
          <w:rFonts w:ascii="Segoe UI" w:eastAsia="宋体" w:hAnsi="Segoe UI" w:cs="Segoe UI"/>
          <w:color w:val="24292E"/>
          <w:kern w:val="0"/>
          <w:sz w:val="24"/>
          <w:szCs w:val="24"/>
        </w:rPr>
      </w:pPr>
      <w:hyperlink r:id="rId138" w:history="1">
        <w:r w:rsidRPr="005E7BAC">
          <w:rPr>
            <w:rFonts w:ascii="Segoe UI" w:eastAsia="宋体" w:hAnsi="Segoe UI" w:cs="Segoe UI"/>
            <w:color w:val="0366D6"/>
            <w:kern w:val="0"/>
            <w:sz w:val="24"/>
            <w:szCs w:val="24"/>
            <w:u w:val="single"/>
          </w:rPr>
          <w:t>Spring</w:t>
        </w:r>
        <w:r w:rsidRPr="005E7BAC">
          <w:rPr>
            <w:rFonts w:ascii="Segoe UI" w:eastAsia="宋体" w:hAnsi="Segoe UI" w:cs="Segoe UI"/>
            <w:color w:val="0366D6"/>
            <w:kern w:val="0"/>
            <w:sz w:val="24"/>
            <w:szCs w:val="24"/>
            <w:u w:val="single"/>
          </w:rPr>
          <w:t>注解</w:t>
        </w:r>
        <w:r w:rsidRPr="005E7BAC">
          <w:rPr>
            <w:rFonts w:ascii="Segoe UI" w:eastAsia="宋体" w:hAnsi="Segoe UI" w:cs="Segoe UI"/>
            <w:color w:val="0366D6"/>
            <w:kern w:val="0"/>
            <w:sz w:val="24"/>
            <w:szCs w:val="24"/>
            <w:u w:val="single"/>
          </w:rPr>
          <w:t>@Autowired</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@Resource</w:t>
        </w:r>
        <w:r w:rsidRPr="005E7BAC">
          <w:rPr>
            <w:rFonts w:ascii="Segoe UI" w:eastAsia="宋体" w:hAnsi="Segoe UI" w:cs="Segoe UI"/>
            <w:color w:val="0366D6"/>
            <w:kern w:val="0"/>
            <w:sz w:val="24"/>
            <w:szCs w:val="24"/>
            <w:u w:val="single"/>
          </w:rPr>
          <w:t>区别</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39" w:history="1">
        <w:r w:rsidRPr="005E7BAC">
          <w:rPr>
            <w:rFonts w:ascii="Segoe UI" w:eastAsia="宋体" w:hAnsi="Segoe UI" w:cs="Segoe UI"/>
            <w:b/>
            <w:bCs/>
            <w:color w:val="0366D6"/>
            <w:kern w:val="0"/>
            <w:sz w:val="36"/>
            <w:szCs w:val="36"/>
            <w:u w:val="single"/>
          </w:rPr>
          <w:t xml:space="preserve">39. </w:t>
        </w:r>
        <w:r w:rsidRPr="005E7BAC">
          <w:rPr>
            <w:rFonts w:ascii="Segoe UI" w:eastAsia="宋体" w:hAnsi="Segoe UI" w:cs="Segoe UI"/>
            <w:b/>
            <w:bCs/>
            <w:color w:val="0366D6"/>
            <w:kern w:val="0"/>
            <w:sz w:val="36"/>
            <w:szCs w:val="36"/>
            <w:u w:val="single"/>
          </w:rPr>
          <w:t>如何创建泛型</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数组</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如何创建泛型</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数组</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数组是不能通过泛型创建的，因为我们不能创建不可具体化的类型的数组。如下面的代码：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&lt;E&gt;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w:t>
      </w:r>
      <w:r w:rsidRPr="005E7BAC">
        <w:rPr>
          <w:rFonts w:ascii="Consolas" w:eastAsia="宋体" w:hAnsi="Consolas" w:cs="Consolas"/>
          <w:color w:val="24292E"/>
          <w:kern w:val="0"/>
          <w:sz w:val="20"/>
          <w:szCs w:val="20"/>
        </w:rPr>
        <w:t xml:space="preserve"> 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INITIAL_ARRAY_LENGTH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编译期就会报错：不能创建泛型数组</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采纳答案</w:t>
      </w:r>
    </w:p>
    <w:p w:rsidR="005E7BAC" w:rsidRPr="005E7BAC" w:rsidRDefault="005E7BAC" w:rsidP="005E7BAC">
      <w:pPr>
        <w:widowControl/>
        <w:numPr>
          <w:ilvl w:val="0"/>
          <w:numId w:val="27"/>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检查：强类型。</w:t>
      </w:r>
      <w:r w:rsidRPr="005E7BAC">
        <w:rPr>
          <w:rFonts w:ascii="Consolas" w:eastAsia="宋体" w:hAnsi="Consolas" w:cs="Consolas"/>
          <w:color w:val="24292E"/>
          <w:kern w:val="0"/>
          <w:sz w:val="20"/>
          <w:szCs w:val="20"/>
        </w:rPr>
        <w:t>GenSet</w:t>
      </w:r>
      <w:r w:rsidRPr="005E7BAC">
        <w:rPr>
          <w:rFonts w:ascii="Segoe UI" w:eastAsia="宋体" w:hAnsi="Segoe UI" w:cs="Segoe UI"/>
          <w:color w:val="24292E"/>
          <w:kern w:val="0"/>
          <w:sz w:val="24"/>
          <w:szCs w:val="24"/>
        </w:rPr>
        <w:t>明确知道数组中包含的类型是什么（例如通过构造器传入</w:t>
      </w:r>
      <w:r w:rsidRPr="005E7BAC">
        <w:rPr>
          <w:rFonts w:ascii="Consolas" w:eastAsia="宋体" w:hAnsi="Consolas" w:cs="Consolas"/>
          <w:color w:val="24292E"/>
          <w:kern w:val="0"/>
          <w:sz w:val="20"/>
          <w:szCs w:val="20"/>
        </w:rPr>
        <w:t>Class&lt;E&gt;</w:t>
      </w:r>
      <w:r w:rsidRPr="005E7BAC">
        <w:rPr>
          <w:rFonts w:ascii="Segoe UI" w:eastAsia="宋体" w:hAnsi="Segoe UI" w:cs="Segoe UI"/>
          <w:color w:val="24292E"/>
          <w:kern w:val="0"/>
          <w:sz w:val="24"/>
          <w:szCs w:val="24"/>
        </w:rPr>
        <w:t>，当方法中传入类型不是</w:t>
      </w:r>
      <w:r w:rsidRPr="005E7BAC">
        <w:rPr>
          <w:rFonts w:ascii="Consolas" w:eastAsia="宋体" w:hAnsi="Consolas" w:cs="Consolas"/>
          <w:color w:val="24292E"/>
          <w:kern w:val="0"/>
          <w:sz w:val="20"/>
          <w:szCs w:val="20"/>
        </w:rPr>
        <w:t>E</w:t>
      </w:r>
      <w:r w:rsidRPr="005E7BAC">
        <w:rPr>
          <w:rFonts w:ascii="Segoe UI" w:eastAsia="宋体" w:hAnsi="Segoe UI" w:cs="Segoe UI"/>
          <w:color w:val="24292E"/>
          <w:kern w:val="0"/>
          <w:sz w:val="24"/>
          <w:szCs w:val="24"/>
        </w:rPr>
        <w:t>将抛出异常）</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&lt;E&gt;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w:t>
      </w:r>
      <w:r w:rsidRPr="005E7BAC">
        <w:rPr>
          <w:rFonts w:ascii="Consolas" w:eastAsia="宋体" w:hAnsi="Consolas" w:cs="Consolas"/>
          <w:color w:val="24292E"/>
          <w:kern w:val="0"/>
          <w:sz w:val="20"/>
          <w:szCs w:val="20"/>
        </w:rPr>
        <w:t>[] 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Class&lt;</w:t>
      </w:r>
      <w:r w:rsidRPr="005E7BAC">
        <w:rPr>
          <w:rFonts w:ascii="Consolas" w:eastAsia="宋体" w:hAnsi="Consolas" w:cs="Consolas"/>
          <w:color w:val="333333"/>
          <w:kern w:val="0"/>
          <w:sz w:val="20"/>
          <w:szCs w:val="20"/>
        </w:rPr>
        <w:t>E</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s</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使用原生的反射方法，在运行时知道其数组对象类型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@SuppressWarnings</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"unchecked"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Array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newInstance(c, 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i</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a[i];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如果传入参数不为</w:t>
      </w:r>
      <w:r w:rsidRPr="005E7BAC">
        <w:rPr>
          <w:rFonts w:ascii="Consolas" w:eastAsia="宋体" w:hAnsi="Consolas" w:cs="Consolas"/>
          <w:color w:val="969896"/>
          <w:kern w:val="0"/>
          <w:sz w:val="20"/>
          <w:szCs w:val="20"/>
        </w:rPr>
        <w:t>E</w:t>
      </w:r>
      <w:r w:rsidRPr="005E7BAC">
        <w:rPr>
          <w:rFonts w:ascii="Consolas" w:eastAsia="宋体" w:hAnsi="Consolas" w:cs="Consolas"/>
          <w:color w:val="969896"/>
          <w:kern w:val="0"/>
          <w:sz w:val="20"/>
          <w:szCs w:val="20"/>
        </w:rPr>
        <w:t>类型，那么强制添加进数组将会抛出异常</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add</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e</w:t>
      </w:r>
      <w:r w:rsidRPr="005E7BAC">
        <w:rPr>
          <w:rFonts w:ascii="Consolas" w:eastAsia="宋体" w:hAnsi="Consolas" w:cs="Consolas"/>
          <w:color w:val="24292E"/>
          <w:kern w:val="0"/>
          <w:sz w:val="20"/>
          <w:szCs w:val="20"/>
        </w:rPr>
        <w:t>) {</w:t>
      </w:r>
      <w:r w:rsidRPr="005E7BAC">
        <w:rPr>
          <w:rFonts w:ascii="Consolas" w:eastAsia="宋体" w:hAnsi="Consolas" w:cs="Consolas"/>
          <w:color w:val="0086B3"/>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numPr>
          <w:ilvl w:val="0"/>
          <w:numId w:val="28"/>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未检查：弱类型。数组内对象不会有任何类型检查，而是作为</w:t>
      </w:r>
      <w:r w:rsidRPr="005E7BAC">
        <w:rPr>
          <w:rFonts w:ascii="Segoe UI" w:eastAsia="宋体" w:hAnsi="Segoe UI" w:cs="Segoe UI"/>
          <w:color w:val="24292E"/>
          <w:kern w:val="0"/>
          <w:sz w:val="24"/>
          <w:szCs w:val="24"/>
        </w:rPr>
        <w:t>Object</w:t>
      </w:r>
      <w:r w:rsidRPr="005E7BAC">
        <w:rPr>
          <w:rFonts w:ascii="Segoe UI" w:eastAsia="宋体" w:hAnsi="Segoe UI" w:cs="Segoe UI"/>
          <w:color w:val="24292E"/>
          <w:kern w:val="0"/>
          <w:sz w:val="24"/>
          <w:szCs w:val="24"/>
        </w:rPr>
        <w:t>类型传入。</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在这种情况下，你可以采取如下写法：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&lt;E&gt;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Object</w:t>
      </w:r>
      <w:r w:rsidRPr="005E7BAC">
        <w:rPr>
          <w:rFonts w:ascii="Consolas" w:eastAsia="宋体" w:hAnsi="Consolas" w:cs="Consolas"/>
          <w:color w:val="24292E"/>
          <w:kern w:val="0"/>
          <w:sz w:val="20"/>
          <w:szCs w:val="20"/>
        </w:rPr>
        <w:t>[] 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s</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Object</w:t>
      </w:r>
      <w:r w:rsidRPr="005E7BAC">
        <w:rPr>
          <w:rFonts w:ascii="Consolas" w:eastAsia="宋体" w:hAnsi="Consolas" w:cs="Consolas"/>
          <w:color w:val="24292E"/>
          <w:kern w:val="0"/>
          <w:sz w:val="20"/>
          <w:szCs w:val="20"/>
        </w:rPr>
        <w:t>[s];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i</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@SuppressWarnings</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"unchecked"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w:t>
      </w:r>
      <w:r w:rsidRPr="005E7BAC">
        <w:rPr>
          <w:rFonts w:ascii="Consolas" w:eastAsia="宋体" w:hAnsi="Consolas" w:cs="Consolas"/>
          <w:color w:val="24292E"/>
          <w:kern w:val="0"/>
          <w:sz w:val="20"/>
          <w:szCs w:val="20"/>
        </w:rPr>
        <w:t xml:space="preserve"> 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w:t>
      </w:r>
      <w:r w:rsidRPr="005E7BAC">
        <w:rPr>
          <w:rFonts w:ascii="Consolas" w:eastAsia="宋体" w:hAnsi="Consolas" w:cs="Consolas"/>
          <w:color w:val="24292E"/>
          <w:kern w:val="0"/>
          <w:sz w:val="20"/>
          <w:szCs w:val="20"/>
        </w:rPr>
        <w:t>) a[i];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上述代码在编译期能够通过，但因为泛型擦除的缘故，在程序执行过程中，数组的类型有且仅有</w:t>
      </w:r>
      <w:r w:rsidRPr="005E7BAC">
        <w:rPr>
          <w:rFonts w:ascii="Consolas" w:eastAsia="宋体" w:hAnsi="Consolas" w:cs="Consolas"/>
          <w:color w:val="24292E"/>
          <w:kern w:val="0"/>
          <w:sz w:val="20"/>
          <w:szCs w:val="20"/>
        </w:rPr>
        <w:t>Object</w:t>
      </w:r>
      <w:r w:rsidRPr="005E7BAC">
        <w:rPr>
          <w:rFonts w:ascii="Segoe UI" w:eastAsia="宋体" w:hAnsi="Segoe UI" w:cs="Segoe UI"/>
          <w:color w:val="24292E"/>
          <w:kern w:val="0"/>
          <w:sz w:val="24"/>
          <w:szCs w:val="24"/>
        </w:rPr>
        <w:t>类型存在，这个时候如果我们强制转化为</w:t>
      </w:r>
      <w:r w:rsidRPr="005E7BAC">
        <w:rPr>
          <w:rFonts w:ascii="Consolas" w:eastAsia="宋体" w:hAnsi="Consolas" w:cs="Consolas"/>
          <w:color w:val="24292E"/>
          <w:kern w:val="0"/>
          <w:sz w:val="20"/>
          <w:szCs w:val="20"/>
        </w:rPr>
        <w:t>E</w:t>
      </w:r>
      <w:r w:rsidRPr="005E7BAC">
        <w:rPr>
          <w:rFonts w:ascii="Segoe UI" w:eastAsia="宋体" w:hAnsi="Segoe UI" w:cs="Segoe UI"/>
          <w:color w:val="24292E"/>
          <w:kern w:val="0"/>
          <w:sz w:val="24"/>
          <w:szCs w:val="24"/>
        </w:rPr>
        <w:t>类型的话，在运行时会有</w:t>
      </w:r>
      <w:r w:rsidRPr="005E7BAC">
        <w:rPr>
          <w:rFonts w:ascii="Consolas" w:eastAsia="宋体" w:hAnsi="Consolas" w:cs="Consolas"/>
          <w:color w:val="24292E"/>
          <w:kern w:val="0"/>
          <w:sz w:val="20"/>
          <w:szCs w:val="20"/>
        </w:rPr>
        <w:t>ClassCastException</w:t>
      </w:r>
      <w:r w:rsidRPr="005E7BAC">
        <w:rPr>
          <w:rFonts w:ascii="Segoe UI" w:eastAsia="宋体" w:hAnsi="Segoe UI" w:cs="Segoe UI"/>
          <w:color w:val="24292E"/>
          <w:kern w:val="0"/>
          <w:sz w:val="24"/>
          <w:szCs w:val="24"/>
        </w:rPr>
        <w:t>抛出。所以，要确定好泛型的上界，将上边的代码重写一下：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 xml:space="preserve">&lt;E </w:t>
      </w:r>
      <w:r w:rsidRPr="005E7BAC">
        <w:rPr>
          <w:rFonts w:ascii="Consolas" w:eastAsia="宋体" w:hAnsi="Consolas" w:cs="Consolas"/>
          <w:color w:val="A71D5D"/>
          <w:kern w:val="0"/>
          <w:sz w:val="20"/>
          <w:szCs w:val="20"/>
        </w:rPr>
        <w:t>extends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Foo</w:t>
      </w:r>
      <w:r w:rsidRPr="005E7BAC">
        <w:rPr>
          <w:rFonts w:ascii="Consolas" w:eastAsia="宋体" w:hAnsi="Consolas" w:cs="Consolas"/>
          <w:color w:val="24292E"/>
          <w:kern w:val="0"/>
          <w:sz w:val="20"/>
          <w:szCs w:val="20"/>
        </w:rPr>
        <w:t xml:space="preserve">&gt; { </w:t>
      </w:r>
      <w:r w:rsidRPr="005E7BAC">
        <w:rPr>
          <w:rFonts w:ascii="Consolas" w:eastAsia="宋体" w:hAnsi="Consolas" w:cs="Consolas"/>
          <w:color w:val="969896"/>
          <w:kern w:val="0"/>
          <w:sz w:val="20"/>
          <w:szCs w:val="20"/>
        </w:rPr>
        <w:t>// E has an upper bound of 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Foo</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969896"/>
          <w:kern w:val="0"/>
          <w:sz w:val="20"/>
          <w:szCs w:val="20"/>
        </w:rPr>
        <w:t xml:space="preserve">// E </w:t>
      </w:r>
      <w:r w:rsidRPr="005E7BAC">
        <w:rPr>
          <w:rFonts w:ascii="Consolas" w:eastAsia="宋体" w:hAnsi="Consolas" w:cs="Consolas"/>
          <w:color w:val="969896"/>
          <w:kern w:val="0"/>
          <w:sz w:val="20"/>
          <w:szCs w:val="20"/>
        </w:rPr>
        <w:t>泛型在运行期会被擦除为</w:t>
      </w:r>
      <w:r w:rsidRPr="005E7BAC">
        <w:rPr>
          <w:rFonts w:ascii="Consolas" w:eastAsia="宋体" w:hAnsi="Consolas" w:cs="Consolas"/>
          <w:color w:val="969896"/>
          <w:kern w:val="0"/>
          <w:sz w:val="20"/>
          <w:szCs w:val="20"/>
        </w:rPr>
        <w:t>Foo</w:t>
      </w:r>
      <w:r w:rsidRPr="005E7BAC">
        <w:rPr>
          <w:rFonts w:ascii="Consolas" w:eastAsia="宋体" w:hAnsi="Consolas" w:cs="Consolas"/>
          <w:color w:val="969896"/>
          <w:kern w:val="0"/>
          <w:sz w:val="20"/>
          <w:szCs w:val="20"/>
        </w:rPr>
        <w:t>类型，所以这里使用</w:t>
      </w:r>
      <w:r w:rsidRPr="005E7BAC">
        <w:rPr>
          <w:rFonts w:ascii="Consolas" w:eastAsia="宋体" w:hAnsi="Consolas" w:cs="Consolas"/>
          <w:color w:val="969896"/>
          <w:kern w:val="0"/>
          <w:sz w:val="20"/>
          <w:szCs w:val="20"/>
        </w:rPr>
        <w:t>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GenSet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s</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Foo</w:t>
      </w:r>
      <w:r w:rsidRPr="005E7BAC">
        <w:rPr>
          <w:rFonts w:ascii="Consolas" w:eastAsia="宋体" w:hAnsi="Consolas" w:cs="Consolas"/>
          <w:color w:val="24292E"/>
          <w:kern w:val="0"/>
          <w:sz w:val="20"/>
          <w:szCs w:val="20"/>
        </w:rPr>
        <w:t>[s];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地址：</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140" w:history="1">
        <w:r w:rsidRPr="005E7BAC">
          <w:rPr>
            <w:rFonts w:ascii="Segoe UI" w:eastAsia="宋体" w:hAnsi="Segoe UI" w:cs="Segoe UI"/>
            <w:color w:val="0366D6"/>
            <w:kern w:val="0"/>
            <w:sz w:val="24"/>
            <w:szCs w:val="24"/>
            <w:u w:val="single"/>
          </w:rPr>
          <w:t>http://stackoverflow.com/questions/529085/how-to-create-a-generic-array-in-java</w:t>
        </w:r>
      </w:hyperlink>
    </w:p>
    <w:p w:rsidR="005E7BAC" w:rsidRPr="005E7BAC" w:rsidRDefault="005E7BAC" w:rsidP="005E7BAC">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5E7BAC">
        <w:rPr>
          <w:rFonts w:ascii="Segoe UI" w:eastAsia="宋体" w:hAnsi="Segoe UI" w:cs="Segoe UI"/>
          <w:b/>
          <w:bCs/>
          <w:color w:val="24292E"/>
          <w:kern w:val="36"/>
          <w:sz w:val="48"/>
          <w:szCs w:val="48"/>
        </w:rPr>
        <w:t>编程技巧</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41" w:history="1">
        <w:r w:rsidRPr="005E7BAC">
          <w:rPr>
            <w:rFonts w:ascii="Segoe UI" w:eastAsia="宋体" w:hAnsi="Segoe UI" w:cs="Segoe UI"/>
            <w:b/>
            <w:bCs/>
            <w:color w:val="0366D6"/>
            <w:kern w:val="0"/>
            <w:sz w:val="36"/>
            <w:szCs w:val="36"/>
            <w:u w:val="single"/>
          </w:rPr>
          <w:t xml:space="preserve">1. </w:t>
        </w:r>
        <w:r w:rsidRPr="005E7BAC">
          <w:rPr>
            <w:rFonts w:ascii="Segoe UI" w:eastAsia="宋体" w:hAnsi="Segoe UI" w:cs="Segoe UI"/>
            <w:b/>
            <w:bCs/>
            <w:color w:val="0366D6"/>
            <w:kern w:val="0"/>
            <w:sz w:val="36"/>
            <w:szCs w:val="36"/>
            <w:u w:val="single"/>
          </w:rPr>
          <w:t>去掉烦人的</w:t>
        </w:r>
        <w:r w:rsidRPr="005E7BAC">
          <w:rPr>
            <w:rFonts w:ascii="Segoe UI" w:eastAsia="宋体" w:hAnsi="Segoe UI" w:cs="Segoe UI"/>
            <w:b/>
            <w:bCs/>
            <w:color w:val="0366D6"/>
            <w:kern w:val="0"/>
            <w:sz w:val="36"/>
            <w:szCs w:val="36"/>
            <w:u w:val="single"/>
          </w:rPr>
          <w:t>“!=null"(</w:t>
        </w:r>
        <w:r w:rsidRPr="005E7BAC">
          <w:rPr>
            <w:rFonts w:ascii="Segoe UI" w:eastAsia="宋体" w:hAnsi="Segoe UI" w:cs="Segoe UI"/>
            <w:b/>
            <w:bCs/>
            <w:color w:val="0366D6"/>
            <w:kern w:val="0"/>
            <w:sz w:val="36"/>
            <w:szCs w:val="36"/>
            <w:u w:val="single"/>
          </w:rPr>
          <w:t>判空语句</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去掉烦人的</w:t>
      </w:r>
      <w:r w:rsidRPr="005E7BAC">
        <w:rPr>
          <w:rFonts w:ascii="Segoe UI" w:eastAsia="宋体" w:hAnsi="Segoe UI" w:cs="Segoe UI"/>
          <w:b/>
          <w:bCs/>
          <w:color w:val="24292E"/>
          <w:kern w:val="0"/>
          <w:sz w:val="30"/>
          <w:szCs w:val="30"/>
        </w:rPr>
        <w:t>“!=null"(</w:t>
      </w:r>
      <w:r w:rsidRPr="005E7BAC">
        <w:rPr>
          <w:rFonts w:ascii="Segoe UI" w:eastAsia="宋体" w:hAnsi="Segoe UI" w:cs="Segoe UI"/>
          <w:b/>
          <w:bCs/>
          <w:color w:val="24292E"/>
          <w:kern w:val="0"/>
          <w:sz w:val="30"/>
          <w:szCs w:val="30"/>
        </w:rPr>
        <w:t>判空语句</w:t>
      </w:r>
      <w:r w:rsidRPr="005E7BAC">
        <w:rPr>
          <w:rFonts w:ascii="Segoe UI" w:eastAsia="宋体" w:hAnsi="Segoe UI" w:cs="Segoe UI"/>
          <w:b/>
          <w:bCs/>
          <w:color w:val="24292E"/>
          <w:kern w:val="0"/>
          <w:sz w:val="30"/>
          <w:szCs w:val="3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为了避免空指针调用，我们经常会看到这样的语句</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(someobject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someobject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doCalc();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最终，项目中会存在大量判空代码，多么丑陋繁冗！如何避免这种情况？我们是否滥用了判空呢？</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这是初、中级程序猿经常会遇到的问题。他们总喜欢在方法中返回</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，因此，在调用这些方法时，也不得不去判空。另外，也许受此习惯影响，他们总潜意识地认为，所有的返回都是不可信任的，为了保护自己程序，就加了大量的判空。</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吐槽完毕，回到这个题目本身，进行判空前，请区分以下两种情况：</w:t>
      </w:r>
    </w:p>
    <w:p w:rsidR="005E7BAC" w:rsidRPr="005E7BAC" w:rsidRDefault="005E7BAC" w:rsidP="005E7BAC">
      <w:pPr>
        <w:widowControl/>
        <w:numPr>
          <w:ilvl w:val="0"/>
          <w:numId w:val="29"/>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null </w:t>
      </w:r>
      <w:r w:rsidRPr="005E7BAC">
        <w:rPr>
          <w:rFonts w:ascii="Segoe UI" w:eastAsia="宋体" w:hAnsi="Segoe UI" w:cs="Segoe UI"/>
          <w:color w:val="24292E"/>
          <w:kern w:val="0"/>
          <w:sz w:val="24"/>
          <w:szCs w:val="24"/>
        </w:rPr>
        <w:t>是一个有效有意义的返回值</w:t>
      </w:r>
      <w:r w:rsidRPr="005E7BAC">
        <w:rPr>
          <w:rFonts w:ascii="Segoe UI" w:eastAsia="宋体" w:hAnsi="Segoe UI" w:cs="Segoe UI"/>
          <w:color w:val="24292E"/>
          <w:kern w:val="0"/>
          <w:sz w:val="24"/>
          <w:szCs w:val="24"/>
        </w:rPr>
        <w:t>(Where null is a valid response in terms of the contract; and)</w:t>
      </w:r>
    </w:p>
    <w:p w:rsidR="005E7BAC" w:rsidRPr="005E7BAC" w:rsidRDefault="005E7BAC" w:rsidP="005E7BAC">
      <w:pPr>
        <w:widowControl/>
        <w:numPr>
          <w:ilvl w:val="0"/>
          <w:numId w:val="29"/>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null</w:t>
      </w:r>
      <w:r w:rsidRPr="005E7BAC">
        <w:rPr>
          <w:rFonts w:ascii="Segoe UI" w:eastAsia="宋体" w:hAnsi="Segoe UI" w:cs="Segoe UI"/>
          <w:color w:val="24292E"/>
          <w:kern w:val="0"/>
          <w:sz w:val="24"/>
          <w:szCs w:val="24"/>
        </w:rPr>
        <w:t>是无效有误的</w:t>
      </w:r>
      <w:r w:rsidRPr="005E7BAC">
        <w:rPr>
          <w:rFonts w:ascii="Segoe UI" w:eastAsia="宋体" w:hAnsi="Segoe UI" w:cs="Segoe UI"/>
          <w:color w:val="24292E"/>
          <w:kern w:val="0"/>
          <w:sz w:val="24"/>
          <w:szCs w:val="24"/>
        </w:rPr>
        <w:t>(Where it isn't a valid response.)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你可能还不明白这两句话的意思，不急，继续往下看，接下来将详细讨论这两种情况</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先说第</w:t>
      </w:r>
      <w:r w:rsidRPr="005E7BAC">
        <w:rPr>
          <w:rFonts w:ascii="Segoe UI" w:eastAsia="宋体" w:hAnsi="Segoe UI" w:cs="Segoe UI"/>
          <w:b/>
          <w:bCs/>
          <w:color w:val="24292E"/>
          <w:kern w:val="0"/>
          <w:sz w:val="24"/>
          <w:szCs w:val="24"/>
        </w:rPr>
        <w:t>2</w:t>
      </w:r>
      <w:r w:rsidRPr="005E7BAC">
        <w:rPr>
          <w:rFonts w:ascii="Segoe UI" w:eastAsia="宋体" w:hAnsi="Segoe UI" w:cs="Segoe UI"/>
          <w:b/>
          <w:bCs/>
          <w:color w:val="24292E"/>
          <w:kern w:val="0"/>
          <w:sz w:val="24"/>
          <w:szCs w:val="24"/>
        </w:rPr>
        <w:t>种情况</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就是一个不合理的参数，就应该明确地中断程序，往外抛错误。这种情况常见于</w:t>
      </w:r>
      <w:r w:rsidRPr="005E7BAC">
        <w:rPr>
          <w:rFonts w:ascii="Segoe UI" w:eastAsia="宋体" w:hAnsi="Segoe UI" w:cs="Segoe UI"/>
          <w:color w:val="24292E"/>
          <w:kern w:val="0"/>
          <w:sz w:val="24"/>
          <w:szCs w:val="24"/>
        </w:rPr>
        <w:t>api</w:t>
      </w:r>
      <w:r w:rsidRPr="005E7BAC">
        <w:rPr>
          <w:rFonts w:ascii="Segoe UI" w:eastAsia="宋体" w:hAnsi="Segoe UI" w:cs="Segoe UI"/>
          <w:color w:val="24292E"/>
          <w:kern w:val="0"/>
          <w:sz w:val="24"/>
          <w:szCs w:val="24"/>
        </w:rPr>
        <w:t>方法。例如你开发了一个接口，</w:t>
      </w:r>
      <w:r w:rsidRPr="005E7BAC">
        <w:rPr>
          <w:rFonts w:ascii="Segoe UI" w:eastAsia="宋体" w:hAnsi="Segoe UI" w:cs="Segoe UI"/>
          <w:color w:val="24292E"/>
          <w:kern w:val="0"/>
          <w:sz w:val="24"/>
          <w:szCs w:val="24"/>
        </w:rPr>
        <w:t>id</w:t>
      </w:r>
      <w:r w:rsidRPr="005E7BAC">
        <w:rPr>
          <w:rFonts w:ascii="Segoe UI" w:eastAsia="宋体" w:hAnsi="Segoe UI" w:cs="Segoe UI"/>
          <w:color w:val="24292E"/>
          <w:kern w:val="0"/>
          <w:sz w:val="24"/>
          <w:szCs w:val="24"/>
        </w:rPr>
        <w:t>是一个必选的参数，如果调用方没传这个参数给你，当然不行。你要感知到这个情况，告诉调用方</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嘿，哥们，你传个</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给我做甚</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相对于判空语句，更好的检查方式有两个</w:t>
      </w:r>
    </w:p>
    <w:p w:rsidR="005E7BAC" w:rsidRPr="005E7BAC" w:rsidRDefault="005E7BAC" w:rsidP="005E7BAC">
      <w:pPr>
        <w:widowControl/>
        <w:numPr>
          <w:ilvl w:val="0"/>
          <w:numId w:val="30"/>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assert</w:t>
      </w:r>
      <w:r w:rsidRPr="005E7BAC">
        <w:rPr>
          <w:rFonts w:ascii="Segoe UI" w:eastAsia="宋体" w:hAnsi="Segoe UI" w:cs="Segoe UI"/>
          <w:color w:val="24292E"/>
          <w:kern w:val="0"/>
          <w:sz w:val="24"/>
          <w:szCs w:val="24"/>
        </w:rPr>
        <w:t>语句，你可以把错误原因放到</w:t>
      </w:r>
      <w:r w:rsidRPr="005E7BAC">
        <w:rPr>
          <w:rFonts w:ascii="Segoe UI" w:eastAsia="宋体" w:hAnsi="Segoe UI" w:cs="Segoe UI"/>
          <w:color w:val="24292E"/>
          <w:kern w:val="0"/>
          <w:sz w:val="24"/>
          <w:szCs w:val="24"/>
        </w:rPr>
        <w:t>assert</w:t>
      </w:r>
      <w:r w:rsidRPr="005E7BAC">
        <w:rPr>
          <w:rFonts w:ascii="Segoe UI" w:eastAsia="宋体" w:hAnsi="Segoe UI" w:cs="Segoe UI"/>
          <w:color w:val="24292E"/>
          <w:kern w:val="0"/>
          <w:sz w:val="24"/>
          <w:szCs w:val="24"/>
        </w:rPr>
        <w:t>的参数中，这样不仅能保护你的程序不往下走，而且还能把错误原因返回给调用方，岂不是一举两得。（原文介绍了</w:t>
      </w:r>
      <w:r w:rsidRPr="005E7BAC">
        <w:rPr>
          <w:rFonts w:ascii="Segoe UI" w:eastAsia="宋体" w:hAnsi="Segoe UI" w:cs="Segoe UI"/>
          <w:color w:val="24292E"/>
          <w:kern w:val="0"/>
          <w:sz w:val="24"/>
          <w:szCs w:val="24"/>
        </w:rPr>
        <w:t>assert</w:t>
      </w:r>
      <w:r w:rsidRPr="005E7BAC">
        <w:rPr>
          <w:rFonts w:ascii="Segoe UI" w:eastAsia="宋体" w:hAnsi="Segoe UI" w:cs="Segoe UI"/>
          <w:color w:val="24292E"/>
          <w:kern w:val="0"/>
          <w:sz w:val="24"/>
          <w:szCs w:val="24"/>
        </w:rPr>
        <w:t>的使用，这里省略）</w:t>
      </w:r>
    </w:p>
    <w:p w:rsidR="005E7BAC" w:rsidRPr="005E7BAC" w:rsidRDefault="005E7BAC" w:rsidP="005E7BAC">
      <w:pPr>
        <w:widowControl/>
        <w:numPr>
          <w:ilvl w:val="0"/>
          <w:numId w:val="3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也可以直接抛出空指针异常。上面说了，此时</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是个不合理的参数，有问题就是有问题，就应该大大方方往外抛。</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第</w:t>
      </w:r>
      <w:r w:rsidRPr="005E7BAC">
        <w:rPr>
          <w:rFonts w:ascii="Segoe UI" w:eastAsia="宋体" w:hAnsi="Segoe UI" w:cs="Segoe UI"/>
          <w:b/>
          <w:bCs/>
          <w:color w:val="24292E"/>
          <w:kern w:val="0"/>
          <w:sz w:val="24"/>
          <w:szCs w:val="24"/>
        </w:rPr>
        <w:t>1</w:t>
      </w:r>
      <w:r w:rsidRPr="005E7BAC">
        <w:rPr>
          <w:rFonts w:ascii="Segoe UI" w:eastAsia="宋体" w:hAnsi="Segoe UI" w:cs="Segoe UI"/>
          <w:b/>
          <w:bCs/>
          <w:color w:val="24292E"/>
          <w:kern w:val="0"/>
          <w:sz w:val="24"/>
          <w:szCs w:val="24"/>
        </w:rPr>
        <w:t>种情况会更复杂一些。</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这种情况下，</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是个</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看上去</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合理的值，例如，我查询数据库，某个查询条件下，就是没有对应值，此时</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算是表达了</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空</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的概念。</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这里给一些实践建议：</w:t>
      </w:r>
    </w:p>
    <w:p w:rsidR="005E7BAC" w:rsidRPr="005E7BAC" w:rsidRDefault="005E7BAC" w:rsidP="005E7BAC">
      <w:pPr>
        <w:widowControl/>
        <w:numPr>
          <w:ilvl w:val="0"/>
          <w:numId w:val="31"/>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假如方法的返回类型是</w:t>
      </w:r>
      <w:r w:rsidRPr="005E7BAC">
        <w:rPr>
          <w:rFonts w:ascii="Segoe UI" w:eastAsia="宋体" w:hAnsi="Segoe UI" w:cs="Segoe UI"/>
          <w:color w:val="24292E"/>
          <w:kern w:val="0"/>
          <w:sz w:val="24"/>
          <w:szCs w:val="24"/>
        </w:rPr>
        <w:t>collections</w:t>
      </w:r>
      <w:r w:rsidRPr="005E7BAC">
        <w:rPr>
          <w:rFonts w:ascii="Segoe UI" w:eastAsia="宋体" w:hAnsi="Segoe UI" w:cs="Segoe UI"/>
          <w:color w:val="24292E"/>
          <w:kern w:val="0"/>
          <w:sz w:val="24"/>
          <w:szCs w:val="24"/>
        </w:rPr>
        <w:t>，当返回结果是空时，你可以返回一个空的</w:t>
      </w:r>
      <w:r w:rsidRPr="005E7BAC">
        <w:rPr>
          <w:rFonts w:ascii="Segoe UI" w:eastAsia="宋体" w:hAnsi="Segoe UI" w:cs="Segoe UI"/>
          <w:color w:val="24292E"/>
          <w:kern w:val="0"/>
          <w:sz w:val="24"/>
          <w:szCs w:val="24"/>
        </w:rPr>
        <w:t>collections</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empty list),</w:t>
      </w:r>
      <w:r w:rsidRPr="005E7BAC">
        <w:rPr>
          <w:rFonts w:ascii="Segoe UI" w:eastAsia="宋体" w:hAnsi="Segoe UI" w:cs="Segoe UI"/>
          <w:color w:val="24292E"/>
          <w:kern w:val="0"/>
          <w:sz w:val="24"/>
          <w:szCs w:val="24"/>
        </w:rPr>
        <w:t>而不要返回</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这样调用侧就能大胆地处理这个返回，例如调用侧拿到返回后，可以直接</w:t>
      </w:r>
      <w:r w:rsidRPr="005E7BAC">
        <w:rPr>
          <w:rFonts w:ascii="Segoe UI" w:eastAsia="宋体" w:hAnsi="Segoe UI" w:cs="Segoe UI"/>
          <w:color w:val="24292E"/>
          <w:kern w:val="0"/>
          <w:sz w:val="24"/>
          <w:szCs w:val="24"/>
        </w:rPr>
        <w:t>print list.size()</w:t>
      </w:r>
      <w:r w:rsidRPr="005E7BAC">
        <w:rPr>
          <w:rFonts w:ascii="Segoe UI" w:eastAsia="宋体" w:hAnsi="Segoe UI" w:cs="Segoe UI"/>
          <w:color w:val="24292E"/>
          <w:kern w:val="0"/>
          <w:sz w:val="24"/>
          <w:szCs w:val="24"/>
        </w:rPr>
        <w:t>，又无</w:t>
      </w:r>
      <w:r w:rsidRPr="005E7BAC">
        <w:rPr>
          <w:rFonts w:ascii="Segoe UI" w:eastAsia="宋体" w:hAnsi="Segoe UI" w:cs="Segoe UI"/>
          <w:color w:val="24292E"/>
          <w:kern w:val="0"/>
          <w:sz w:val="24"/>
          <w:szCs w:val="24"/>
        </w:rPr>
        <w:lastRenderedPageBreak/>
        <w:t>需担心空指针问题。（什么？想调用这个方法时，不记得之前实现该方法有没按照这个原则？所以说，代码习惯很重要！如果你养成习惯，都是这样写代码（返回空</w:t>
      </w:r>
      <w:r w:rsidRPr="005E7BAC">
        <w:rPr>
          <w:rFonts w:ascii="Segoe UI" w:eastAsia="宋体" w:hAnsi="Segoe UI" w:cs="Segoe UI"/>
          <w:color w:val="24292E"/>
          <w:kern w:val="0"/>
          <w:sz w:val="24"/>
          <w:szCs w:val="24"/>
        </w:rPr>
        <w:t>collections</w:t>
      </w:r>
      <w:r w:rsidRPr="005E7BAC">
        <w:rPr>
          <w:rFonts w:ascii="Segoe UI" w:eastAsia="宋体" w:hAnsi="Segoe UI" w:cs="Segoe UI"/>
          <w:color w:val="24292E"/>
          <w:kern w:val="0"/>
          <w:sz w:val="24"/>
          <w:szCs w:val="24"/>
        </w:rPr>
        <w:t>而不返回</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，你调用自己写的方法时，就能大胆地忽略判空）</w:t>
      </w:r>
    </w:p>
    <w:p w:rsidR="005E7BAC" w:rsidRPr="005E7BAC" w:rsidRDefault="005E7BAC" w:rsidP="005E7BAC">
      <w:pPr>
        <w:widowControl/>
        <w:numPr>
          <w:ilvl w:val="0"/>
          <w:numId w:val="31"/>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返回类型不是</w:t>
      </w:r>
      <w:r w:rsidRPr="005E7BAC">
        <w:rPr>
          <w:rFonts w:ascii="Segoe UI" w:eastAsia="宋体" w:hAnsi="Segoe UI" w:cs="Segoe UI"/>
          <w:color w:val="24292E"/>
          <w:kern w:val="0"/>
          <w:sz w:val="24"/>
          <w:szCs w:val="24"/>
        </w:rPr>
        <w:t>collections</w:t>
      </w:r>
      <w:r w:rsidRPr="005E7BAC">
        <w:rPr>
          <w:rFonts w:ascii="Segoe UI" w:eastAsia="宋体" w:hAnsi="Segoe UI" w:cs="Segoe UI"/>
          <w:color w:val="24292E"/>
          <w:kern w:val="0"/>
          <w:sz w:val="24"/>
          <w:szCs w:val="24"/>
        </w:rPr>
        <w:t>，又怎么办呢？</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那就返回一个空对象（而非</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对象），下面举个</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栗子</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，假设有如下代码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interface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Action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doSomething</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interface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Parser</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Action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findAction</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userInput</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其中，</w:t>
      </w:r>
      <w:r w:rsidRPr="005E7BAC">
        <w:rPr>
          <w:rFonts w:ascii="Segoe UI" w:eastAsia="宋体" w:hAnsi="Segoe UI" w:cs="Segoe UI"/>
          <w:color w:val="24292E"/>
          <w:kern w:val="0"/>
          <w:sz w:val="24"/>
          <w:szCs w:val="24"/>
        </w:rPr>
        <w:t>Parse</w:t>
      </w:r>
      <w:r w:rsidRPr="005E7BAC">
        <w:rPr>
          <w:rFonts w:ascii="Segoe UI" w:eastAsia="宋体" w:hAnsi="Segoe UI" w:cs="Segoe UI"/>
          <w:color w:val="24292E"/>
          <w:kern w:val="0"/>
          <w:sz w:val="24"/>
          <w:szCs w:val="24"/>
        </w:rPr>
        <w:t>有一个接口</w:t>
      </w:r>
      <w:r w:rsidRPr="005E7BAC">
        <w:rPr>
          <w:rFonts w:ascii="Segoe UI" w:eastAsia="宋体" w:hAnsi="Segoe UI" w:cs="Segoe UI"/>
          <w:color w:val="24292E"/>
          <w:kern w:val="0"/>
          <w:sz w:val="24"/>
          <w:szCs w:val="24"/>
        </w:rPr>
        <w:t>FindAction</w:t>
      </w:r>
      <w:r w:rsidRPr="005E7BAC">
        <w:rPr>
          <w:rFonts w:ascii="Segoe UI" w:eastAsia="宋体" w:hAnsi="Segoe UI" w:cs="Segoe UI"/>
          <w:color w:val="24292E"/>
          <w:kern w:val="0"/>
          <w:sz w:val="24"/>
          <w:szCs w:val="24"/>
        </w:rPr>
        <w:t>，这个接口会依据用户的输入，找到并执行对应的动作。假如用户输入不对，可能就找不到对应的动作（</w:t>
      </w:r>
      <w:r w:rsidRPr="005E7BAC">
        <w:rPr>
          <w:rFonts w:ascii="Segoe UI" w:eastAsia="宋体" w:hAnsi="Segoe UI" w:cs="Segoe UI"/>
          <w:color w:val="24292E"/>
          <w:kern w:val="0"/>
          <w:sz w:val="24"/>
          <w:szCs w:val="24"/>
        </w:rPr>
        <w:t>Action</w:t>
      </w:r>
      <w:r w:rsidRPr="005E7BAC">
        <w:rPr>
          <w:rFonts w:ascii="Segoe UI" w:eastAsia="宋体" w:hAnsi="Segoe UI" w:cs="Segoe UI"/>
          <w:color w:val="24292E"/>
          <w:kern w:val="0"/>
          <w:sz w:val="24"/>
          <w:szCs w:val="24"/>
        </w:rPr>
        <w:t>），因此</w:t>
      </w:r>
      <w:r w:rsidRPr="005E7BAC">
        <w:rPr>
          <w:rFonts w:ascii="Segoe UI" w:eastAsia="宋体" w:hAnsi="Segoe UI" w:cs="Segoe UI"/>
          <w:color w:val="24292E"/>
          <w:kern w:val="0"/>
          <w:sz w:val="24"/>
          <w:szCs w:val="24"/>
        </w:rPr>
        <w:t>findAction</w:t>
      </w:r>
      <w:r w:rsidRPr="005E7BAC">
        <w:rPr>
          <w:rFonts w:ascii="Segoe UI" w:eastAsia="宋体" w:hAnsi="Segoe UI" w:cs="Segoe UI"/>
          <w:color w:val="24292E"/>
          <w:kern w:val="0"/>
          <w:sz w:val="24"/>
          <w:szCs w:val="24"/>
        </w:rPr>
        <w:t>就会返回</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，接下来</w:t>
      </w:r>
      <w:r w:rsidRPr="005E7BAC">
        <w:rPr>
          <w:rFonts w:ascii="Segoe UI" w:eastAsia="宋体" w:hAnsi="Segoe UI" w:cs="Segoe UI"/>
          <w:color w:val="24292E"/>
          <w:kern w:val="0"/>
          <w:sz w:val="24"/>
          <w:szCs w:val="24"/>
        </w:rPr>
        <w:t>action</w:t>
      </w:r>
      <w:r w:rsidRPr="005E7BAC">
        <w:rPr>
          <w:rFonts w:ascii="Segoe UI" w:eastAsia="宋体" w:hAnsi="Segoe UI" w:cs="Segoe UI"/>
          <w:color w:val="24292E"/>
          <w:kern w:val="0"/>
          <w:sz w:val="24"/>
          <w:szCs w:val="24"/>
        </w:rPr>
        <w:t>调用</w:t>
      </w:r>
      <w:r w:rsidRPr="005E7BAC">
        <w:rPr>
          <w:rFonts w:ascii="Segoe UI" w:eastAsia="宋体" w:hAnsi="Segoe UI" w:cs="Segoe UI"/>
          <w:color w:val="24292E"/>
          <w:kern w:val="0"/>
          <w:sz w:val="24"/>
          <w:szCs w:val="24"/>
        </w:rPr>
        <w:t>doSomething</w:t>
      </w:r>
      <w:r w:rsidRPr="005E7BAC">
        <w:rPr>
          <w:rFonts w:ascii="Segoe UI" w:eastAsia="宋体" w:hAnsi="Segoe UI" w:cs="Segoe UI"/>
          <w:color w:val="24292E"/>
          <w:kern w:val="0"/>
          <w:sz w:val="24"/>
          <w:szCs w:val="24"/>
        </w:rPr>
        <w:t>方法时</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就会出现空指针。</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解决这个问题的一个方式，就是使用</w:t>
      </w:r>
      <w:r w:rsidRPr="005E7BAC">
        <w:rPr>
          <w:rFonts w:ascii="Segoe UI" w:eastAsia="宋体" w:hAnsi="Segoe UI" w:cs="Segoe UI"/>
          <w:color w:val="24292E"/>
          <w:kern w:val="0"/>
          <w:sz w:val="24"/>
          <w:szCs w:val="24"/>
        </w:rPr>
        <w:t>Null Object pattern</w:t>
      </w:r>
      <w:r w:rsidRPr="005E7BAC">
        <w:rPr>
          <w:rFonts w:ascii="Segoe UI" w:eastAsia="宋体" w:hAnsi="Segoe UI" w:cs="Segoe UI"/>
          <w:color w:val="24292E"/>
          <w:kern w:val="0"/>
          <w:sz w:val="24"/>
          <w:szCs w:val="24"/>
        </w:rPr>
        <w:t>（空对象模式）</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我们来改造一下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类定义如下，这样定义</w:t>
      </w:r>
      <w:r w:rsidRPr="005E7BAC">
        <w:rPr>
          <w:rFonts w:ascii="Segoe UI" w:eastAsia="宋体" w:hAnsi="Segoe UI" w:cs="Segoe UI"/>
          <w:color w:val="24292E"/>
          <w:kern w:val="0"/>
          <w:sz w:val="24"/>
          <w:szCs w:val="24"/>
        </w:rPr>
        <w:t>findAction</w:t>
      </w:r>
      <w:r w:rsidRPr="005E7BAC">
        <w:rPr>
          <w:rFonts w:ascii="Segoe UI" w:eastAsia="宋体" w:hAnsi="Segoe UI" w:cs="Segoe UI"/>
          <w:color w:val="24292E"/>
          <w:kern w:val="0"/>
          <w:sz w:val="24"/>
          <w:szCs w:val="24"/>
        </w:rPr>
        <w:t>方法后，确保无论用户输入什么，都不会返回</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对象：</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MyParser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implements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Parser</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Action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DO_NOTHING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Action</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doSomething</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969896"/>
          <w:kern w:val="0"/>
          <w:sz w:val="20"/>
          <w:szCs w:val="20"/>
        </w:rPr>
        <w:t>/* do nothing */</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Action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findAction</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userInput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969896"/>
          <w:kern w:val="0"/>
          <w:sz w:val="20"/>
          <w:szCs w:val="20"/>
        </w:rPr>
        <w:t>/* we can't find any actions */</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DO_NOTHING</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对比下面两份调用实例</w:t>
      </w:r>
    </w:p>
    <w:p w:rsidR="005E7BAC" w:rsidRPr="005E7BAC" w:rsidRDefault="005E7BAC" w:rsidP="005E7BAC">
      <w:pPr>
        <w:widowControl/>
        <w:numPr>
          <w:ilvl w:val="0"/>
          <w:numId w:val="32"/>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冗余</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每获取一个对象，就判一次空</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Parser</w:t>
      </w:r>
      <w:r w:rsidRPr="005E7BAC">
        <w:rPr>
          <w:rFonts w:ascii="Consolas" w:eastAsia="宋体" w:hAnsi="Consolas" w:cs="Consolas"/>
          <w:color w:val="24292E"/>
          <w:kern w:val="0"/>
          <w:sz w:val="20"/>
          <w:szCs w:val="20"/>
        </w:rPr>
        <w:t xml:space="preserve"> parser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ParserFactory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getParser();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(parser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now what?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this would be an example of where null isn't (or shouldn't be) a valid response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Action</w:t>
      </w:r>
      <w:r w:rsidRPr="005E7BAC">
        <w:rPr>
          <w:rFonts w:ascii="Consolas" w:eastAsia="宋体" w:hAnsi="Consolas" w:cs="Consolas"/>
          <w:color w:val="24292E"/>
          <w:kern w:val="0"/>
          <w:sz w:val="20"/>
          <w:szCs w:val="20"/>
        </w:rPr>
        <w:t xml:space="preserve"> action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parser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findAction(someInput);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(action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do nothing}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else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doSomething();}</w:t>
      </w:r>
    </w:p>
    <w:p w:rsidR="005E7BAC" w:rsidRPr="005E7BAC" w:rsidRDefault="005E7BAC" w:rsidP="005E7BAC">
      <w:pPr>
        <w:widowControl/>
        <w:numPr>
          <w:ilvl w:val="0"/>
          <w:numId w:val="33"/>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精简</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ParserFactory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getParser()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findAction(someInput)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doSomething();</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因为无论什么情况，都不会返回空对象，因此通过</w:t>
      </w:r>
      <w:r w:rsidRPr="005E7BAC">
        <w:rPr>
          <w:rFonts w:ascii="Segoe UI" w:eastAsia="宋体" w:hAnsi="Segoe UI" w:cs="Segoe UI"/>
          <w:color w:val="24292E"/>
          <w:kern w:val="0"/>
          <w:sz w:val="24"/>
          <w:szCs w:val="24"/>
        </w:rPr>
        <w:t>findAction</w:t>
      </w:r>
      <w:r w:rsidRPr="005E7BAC">
        <w:rPr>
          <w:rFonts w:ascii="Segoe UI" w:eastAsia="宋体" w:hAnsi="Segoe UI" w:cs="Segoe UI"/>
          <w:color w:val="24292E"/>
          <w:kern w:val="0"/>
          <w:sz w:val="24"/>
          <w:szCs w:val="24"/>
        </w:rPr>
        <w:t>拿到</w:t>
      </w:r>
      <w:r w:rsidRPr="005E7BAC">
        <w:rPr>
          <w:rFonts w:ascii="Segoe UI" w:eastAsia="宋体" w:hAnsi="Segoe UI" w:cs="Segoe UI"/>
          <w:color w:val="24292E"/>
          <w:kern w:val="0"/>
          <w:sz w:val="24"/>
          <w:szCs w:val="24"/>
        </w:rPr>
        <w:t>action</w:t>
      </w:r>
      <w:r w:rsidRPr="005E7BAC">
        <w:rPr>
          <w:rFonts w:ascii="Segoe UI" w:eastAsia="宋体" w:hAnsi="Segoe UI" w:cs="Segoe UI"/>
          <w:color w:val="24292E"/>
          <w:kern w:val="0"/>
          <w:sz w:val="24"/>
          <w:szCs w:val="24"/>
        </w:rPr>
        <w:t>后，可以放心地调用</w:t>
      </w:r>
      <w:r w:rsidRPr="005E7BAC">
        <w:rPr>
          <w:rFonts w:ascii="Segoe UI" w:eastAsia="宋体" w:hAnsi="Segoe UI" w:cs="Segoe UI"/>
          <w:color w:val="24292E"/>
          <w:kern w:val="0"/>
          <w:sz w:val="24"/>
          <w:szCs w:val="24"/>
        </w:rPr>
        <w:t>action</w:t>
      </w:r>
      <w:r w:rsidRPr="005E7BAC">
        <w:rPr>
          <w:rFonts w:ascii="Segoe UI" w:eastAsia="宋体" w:hAnsi="Segoe UI" w:cs="Segoe UI"/>
          <w:color w:val="24292E"/>
          <w:kern w:val="0"/>
          <w:sz w:val="24"/>
          <w:szCs w:val="24"/>
        </w:rPr>
        <w:t>的方法。</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其他回答精选：</w:t>
      </w:r>
    </w:p>
    <w:p w:rsidR="005E7BAC" w:rsidRPr="005E7BAC" w:rsidRDefault="005E7BAC" w:rsidP="005E7BAC">
      <w:pPr>
        <w:widowControl/>
        <w:numPr>
          <w:ilvl w:val="0"/>
          <w:numId w:val="34"/>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如果要用</w:t>
      </w:r>
      <w:r w:rsidRPr="005E7BAC">
        <w:rPr>
          <w:rFonts w:ascii="Segoe UI" w:eastAsia="宋体" w:hAnsi="Segoe UI" w:cs="Segoe UI"/>
          <w:color w:val="24292E"/>
          <w:kern w:val="0"/>
          <w:sz w:val="24"/>
          <w:szCs w:val="24"/>
        </w:rPr>
        <w:t>equal</w:t>
      </w:r>
      <w:r w:rsidRPr="005E7BAC">
        <w:rPr>
          <w:rFonts w:ascii="Segoe UI" w:eastAsia="宋体" w:hAnsi="Segoe UI" w:cs="Segoe UI"/>
          <w:color w:val="24292E"/>
          <w:kern w:val="0"/>
          <w:sz w:val="24"/>
          <w:szCs w:val="24"/>
        </w:rPr>
        <w:t>方法，请用</w:t>
      </w:r>
      <w:r w:rsidRPr="005E7BAC">
        <w:rPr>
          <w:rFonts w:ascii="Segoe UI" w:eastAsia="宋体" w:hAnsi="Segoe UI" w:cs="Segoe UI"/>
          <w:color w:val="24292E"/>
          <w:kern w:val="0"/>
          <w:sz w:val="24"/>
          <w:szCs w:val="24"/>
        </w:rPr>
        <w:t>object&lt;</w:t>
      </w:r>
      <w:r w:rsidRPr="005E7BAC">
        <w:rPr>
          <w:rFonts w:ascii="Segoe UI" w:eastAsia="宋体" w:hAnsi="Segoe UI" w:cs="Segoe UI"/>
          <w:color w:val="24292E"/>
          <w:kern w:val="0"/>
          <w:sz w:val="24"/>
          <w:szCs w:val="24"/>
        </w:rPr>
        <w:t>不可能为空</w:t>
      </w:r>
      <w:r w:rsidRPr="005E7BAC">
        <w:rPr>
          <w:rFonts w:ascii="Segoe UI" w:eastAsia="宋体" w:hAnsi="Segoe UI" w:cs="Segoe UI"/>
          <w:color w:val="24292E"/>
          <w:kern w:val="0"/>
          <w:sz w:val="24"/>
          <w:szCs w:val="24"/>
        </w:rPr>
        <w:t>&gt;.equal(object&lt;</w:t>
      </w:r>
      <w:r w:rsidRPr="005E7BAC">
        <w:rPr>
          <w:rFonts w:ascii="Segoe UI" w:eastAsia="宋体" w:hAnsi="Segoe UI" w:cs="Segoe UI"/>
          <w:color w:val="24292E"/>
          <w:kern w:val="0"/>
          <w:sz w:val="24"/>
          <w:szCs w:val="24"/>
        </w:rPr>
        <w:t>可能为空</w:t>
      </w:r>
      <w:r w:rsidRPr="005E7BAC">
        <w:rPr>
          <w:rFonts w:ascii="Segoe UI" w:eastAsia="宋体" w:hAnsi="Segoe UI" w:cs="Segoe UI"/>
          <w:color w:val="24292E"/>
          <w:kern w:val="0"/>
          <w:sz w:val="24"/>
          <w:szCs w:val="24"/>
        </w:rPr>
        <w:t xml:space="preserve">&gt;)) </w:t>
      </w:r>
      <w:r w:rsidRPr="005E7BAC">
        <w:rPr>
          <w:rFonts w:ascii="Segoe UI" w:eastAsia="宋体" w:hAnsi="Segoe UI" w:cs="Segoe UI"/>
          <w:color w:val="24292E"/>
          <w:kern w:val="0"/>
          <w:sz w:val="24"/>
          <w:szCs w:val="24"/>
        </w:rPr>
        <w:t>例如：</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使用</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"bar".equals(foo)</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而不是</w:t>
      </w:r>
      <w:r w:rsidRPr="005E7BAC">
        <w:rPr>
          <w:rFonts w:ascii="Consolas" w:eastAsia="宋体" w:hAnsi="Consolas" w:cs="Consolas"/>
          <w:color w:val="24292E"/>
          <w:kern w:val="0"/>
          <w:sz w:val="20"/>
          <w:szCs w:val="20"/>
        </w:rPr>
        <w:t>foo.equals("bar")</w:t>
      </w:r>
    </w:p>
    <w:p w:rsidR="005E7BAC" w:rsidRPr="005E7BAC" w:rsidRDefault="005E7BAC" w:rsidP="005E7BAC">
      <w:pPr>
        <w:widowControl/>
        <w:numPr>
          <w:ilvl w:val="0"/>
          <w:numId w:val="3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Java8</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guava lib</w:t>
      </w:r>
      <w:r w:rsidRPr="005E7BAC">
        <w:rPr>
          <w:rFonts w:ascii="Segoe UI" w:eastAsia="宋体" w:hAnsi="Segoe UI" w:cs="Segoe UI"/>
          <w:color w:val="24292E"/>
          <w:kern w:val="0"/>
          <w:sz w:val="24"/>
          <w:szCs w:val="24"/>
        </w:rPr>
        <w:t>中，提供了</w:t>
      </w:r>
      <w:r w:rsidRPr="005E7BAC">
        <w:rPr>
          <w:rFonts w:ascii="Segoe UI" w:eastAsia="宋体" w:hAnsi="Segoe UI" w:cs="Segoe UI"/>
          <w:color w:val="24292E"/>
          <w:kern w:val="0"/>
          <w:sz w:val="24"/>
          <w:szCs w:val="24"/>
        </w:rPr>
        <w:t>Optional</w:t>
      </w:r>
      <w:r w:rsidRPr="005E7BAC">
        <w:rPr>
          <w:rFonts w:ascii="Segoe UI" w:eastAsia="宋体" w:hAnsi="Segoe UI" w:cs="Segoe UI"/>
          <w:color w:val="24292E"/>
          <w:kern w:val="0"/>
          <w:sz w:val="24"/>
          <w:szCs w:val="24"/>
        </w:rPr>
        <w:t>类，这是一个元素容器，通过它来封装对象，可以减少判空。不过代码量还是不少。不爽。</w:t>
      </w:r>
    </w:p>
    <w:p w:rsidR="005E7BAC" w:rsidRPr="005E7BAC" w:rsidRDefault="005E7BAC" w:rsidP="005E7BAC">
      <w:pPr>
        <w:widowControl/>
        <w:numPr>
          <w:ilvl w:val="0"/>
          <w:numId w:val="3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如果你想返回</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，请停下来想一想，这个地方是否更应该抛出一个异常</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42" w:anchor="tab-top" w:history="1">
        <w:r w:rsidRPr="005E7BAC">
          <w:rPr>
            <w:rFonts w:ascii="Segoe UI" w:eastAsia="宋体" w:hAnsi="Segoe UI" w:cs="Segoe UI"/>
            <w:color w:val="0366D6"/>
            <w:kern w:val="0"/>
            <w:sz w:val="24"/>
            <w:szCs w:val="24"/>
            <w:u w:val="single"/>
          </w:rPr>
          <w:t>http://stackoverflow.com/questions/271526/avoiding-null-statements-in-java?page=2&amp;tab=votes#tab-top</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43" w:history="1">
        <w:r w:rsidRPr="005E7BAC">
          <w:rPr>
            <w:rFonts w:ascii="Segoe UI" w:eastAsia="宋体" w:hAnsi="Segoe UI" w:cs="Segoe UI"/>
            <w:b/>
            <w:bCs/>
            <w:color w:val="0366D6"/>
            <w:kern w:val="0"/>
            <w:sz w:val="36"/>
            <w:szCs w:val="36"/>
            <w:u w:val="single"/>
          </w:rPr>
          <w:t xml:space="preserve">2. </w:t>
        </w:r>
        <w:r w:rsidRPr="005E7BAC">
          <w:rPr>
            <w:rFonts w:ascii="Segoe UI" w:eastAsia="宋体" w:hAnsi="Segoe UI" w:cs="Segoe UI"/>
            <w:b/>
            <w:bCs/>
            <w:color w:val="0366D6"/>
            <w:kern w:val="0"/>
            <w:sz w:val="36"/>
            <w:szCs w:val="36"/>
            <w:u w:val="single"/>
          </w:rPr>
          <w:t>获取完整的堆栈信息</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获取完整的堆栈信息</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捕获了异常后，如何获取完整的堆栈轨迹（</w:t>
      </w:r>
      <w:r w:rsidRPr="005E7BAC">
        <w:rPr>
          <w:rFonts w:ascii="Segoe UI" w:eastAsia="宋体" w:hAnsi="Segoe UI" w:cs="Segoe UI"/>
          <w:color w:val="24292E"/>
          <w:kern w:val="0"/>
          <w:sz w:val="24"/>
          <w:szCs w:val="24"/>
        </w:rPr>
        <w:t>stack trace</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fullStackTrace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org.apache.commons.lang.exception</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ExceptionUtils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getFullStackTrace(e)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Thread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currentThread()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getStackTrace();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 </w:t>
      </w:r>
      <w:hyperlink r:id="rId144" w:history="1">
        <w:r w:rsidRPr="005E7BAC">
          <w:rPr>
            <w:rFonts w:ascii="Segoe UI" w:eastAsia="宋体" w:hAnsi="Segoe UI" w:cs="Segoe UI"/>
            <w:color w:val="0366D6"/>
            <w:kern w:val="0"/>
            <w:sz w:val="24"/>
            <w:szCs w:val="24"/>
            <w:u w:val="single"/>
          </w:rPr>
          <w:t>http://stackoverflow.com/questions/1069066/how-can-i-get-the-current-stack-trace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45" w:history="1">
        <w:r w:rsidRPr="005E7BAC">
          <w:rPr>
            <w:rFonts w:ascii="Segoe UI" w:eastAsia="宋体" w:hAnsi="Segoe UI" w:cs="Segoe UI"/>
            <w:b/>
            <w:bCs/>
            <w:color w:val="0366D6"/>
            <w:kern w:val="0"/>
            <w:sz w:val="36"/>
            <w:szCs w:val="36"/>
            <w:u w:val="single"/>
          </w:rPr>
          <w:t xml:space="preserve">3. </w:t>
        </w:r>
        <w:r w:rsidRPr="005E7BAC">
          <w:rPr>
            <w:rFonts w:ascii="Segoe UI" w:eastAsia="宋体" w:hAnsi="Segoe UI" w:cs="Segoe UI"/>
            <w:b/>
            <w:bCs/>
            <w:color w:val="0366D6"/>
            <w:kern w:val="0"/>
            <w:sz w:val="36"/>
            <w:szCs w:val="36"/>
            <w:u w:val="single"/>
          </w:rPr>
          <w:t>如何用一行代码初始化一个</w:t>
        </w:r>
        <w:r w:rsidRPr="005E7BAC">
          <w:rPr>
            <w:rFonts w:ascii="Segoe UI" w:eastAsia="宋体" w:hAnsi="Segoe UI" w:cs="Segoe UI"/>
            <w:b/>
            <w:bCs/>
            <w:color w:val="0366D6"/>
            <w:kern w:val="0"/>
            <w:sz w:val="36"/>
            <w:szCs w:val="36"/>
            <w:u w:val="single"/>
          </w:rPr>
          <w:t>ArrayList</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如何用一行代码初始化一个</w:t>
      </w:r>
      <w:r w:rsidRPr="005E7BAC">
        <w:rPr>
          <w:rFonts w:ascii="Segoe UI" w:eastAsia="宋体" w:hAnsi="Segoe UI" w:cs="Segoe UI"/>
          <w:b/>
          <w:bCs/>
          <w:color w:val="24292E"/>
          <w:kern w:val="0"/>
          <w:sz w:val="30"/>
          <w:szCs w:val="30"/>
        </w:rPr>
        <w:t>ArrayList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为了测试，我需要临时快速创建一个</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。一开始我这样做：</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ArrayList&lt;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places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ArrayList&lt;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places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w:t>
      </w:r>
      <w:r w:rsidRPr="005E7BAC">
        <w:rPr>
          <w:rFonts w:ascii="Consolas" w:eastAsia="宋体" w:hAnsi="Consolas" w:cs="Consolas"/>
          <w:color w:val="183691"/>
          <w:kern w:val="0"/>
          <w:sz w:val="20"/>
          <w:szCs w:val="20"/>
        </w:rPr>
        <w:t>"Buenos Aires"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places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w:t>
      </w:r>
      <w:r w:rsidRPr="005E7BAC">
        <w:rPr>
          <w:rFonts w:ascii="Consolas" w:eastAsia="宋体" w:hAnsi="Consolas" w:cs="Consolas"/>
          <w:color w:val="183691"/>
          <w:kern w:val="0"/>
          <w:sz w:val="20"/>
          <w:szCs w:val="20"/>
        </w:rPr>
        <w:t>"Córdoba"</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places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w:t>
      </w:r>
      <w:r w:rsidRPr="005E7BAC">
        <w:rPr>
          <w:rFonts w:ascii="Consolas" w:eastAsia="宋体" w:hAnsi="Consolas" w:cs="Consolas"/>
          <w:color w:val="183691"/>
          <w:kern w:val="0"/>
          <w:sz w:val="20"/>
          <w:szCs w:val="20"/>
        </w:rPr>
        <w:t>"La Plata"</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之后我重构了下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ArrayList&lt;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places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ArrayList&lt;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Arrays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asList(</w:t>
      </w:r>
      <w:r w:rsidRPr="005E7BAC">
        <w:rPr>
          <w:rFonts w:ascii="Consolas" w:eastAsia="宋体" w:hAnsi="Consolas" w:cs="Consolas"/>
          <w:color w:val="183691"/>
          <w:kern w:val="0"/>
          <w:sz w:val="20"/>
          <w:szCs w:val="20"/>
        </w:rPr>
        <w:t>"Buenos Aires"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"Córdoba"</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"La Plata"</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是否有更加简便的方法呢？</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lastRenderedPageBreak/>
        <w:t>常见方式</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实际上，也许</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最好</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的方式，就是你写的这个方式，因为它不用再创建新的</w:t>
      </w:r>
      <w:r w:rsidRPr="005E7BAC">
        <w:rPr>
          <w:rFonts w:ascii="Consolas" w:eastAsia="宋体" w:hAnsi="Consolas" w:cs="Consolas"/>
          <w:color w:val="24292E"/>
          <w:kern w:val="0"/>
          <w:sz w:val="20"/>
          <w:szCs w:val="20"/>
        </w:rPr>
        <w:t>List</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ArrayList&lt;String&gt; list = new ArrayList&lt;String&gt;();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list.add("A");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list.add("B");</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list.add("C");</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只是这个方式看上去要多写些代码，让人郁闷</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匿名内部类</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当然，还有其他方式，例如</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写一个匿名内部类，然后在其中做初始化（也被称为</w:t>
      </w:r>
      <w:r w:rsidRPr="005E7BAC">
        <w:rPr>
          <w:rFonts w:ascii="Segoe UI" w:eastAsia="宋体" w:hAnsi="Segoe UI" w:cs="Segoe UI"/>
          <w:color w:val="24292E"/>
          <w:kern w:val="0"/>
          <w:sz w:val="24"/>
          <w:szCs w:val="24"/>
        </w:rPr>
        <w:t xml:space="preserve"> brace initialization</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ArrayList&lt;String&gt; list = new ArrayList&lt;String&gt;()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add("A");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add("B");</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add("C");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但是，我不喜欢这个方式。只是为了做个初始化，却要在</w:t>
      </w:r>
      <w:r w:rsidRPr="005E7BAC">
        <w:rPr>
          <w:rFonts w:ascii="Consolas" w:eastAsia="宋体" w:hAnsi="Consolas" w:cs="Consolas"/>
          <w:color w:val="24292E"/>
          <w:kern w:val="0"/>
          <w:sz w:val="20"/>
          <w:szCs w:val="20"/>
        </w:rPr>
        <w:t>ArrayList</w:t>
      </w:r>
      <w:r w:rsidRPr="005E7BAC">
        <w:rPr>
          <w:rFonts w:ascii="Segoe UI" w:eastAsia="宋体" w:hAnsi="Segoe UI" w:cs="Segoe UI"/>
          <w:color w:val="24292E"/>
          <w:kern w:val="0"/>
          <w:sz w:val="24"/>
          <w:szCs w:val="24"/>
        </w:rPr>
        <w:t>的同一行后面加这么一坨代码。</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Arrays.asList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List&lt;String&gt; places = Arrays.asList("Buenos Aires", "Córdoba", "La Plata");</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Collections.singletonList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List&lt;String&gt; places = Collections.singletonList("Buenos Aires");</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注意：后面的这两种方式，得到的是一个定长的</w:t>
      </w:r>
      <w:r w:rsidRPr="005E7BAC">
        <w:rPr>
          <w:rFonts w:ascii="Consolas" w:eastAsia="宋体" w:hAnsi="Consolas" w:cs="Consolas"/>
          <w:color w:val="24292E"/>
          <w:kern w:val="0"/>
          <w:sz w:val="20"/>
          <w:szCs w:val="20"/>
        </w:rPr>
        <w:t>List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如果</w:t>
      </w:r>
      <w:r w:rsidRPr="005E7BAC">
        <w:rPr>
          <w:rFonts w:ascii="Segoe UI" w:eastAsia="宋体" w:hAnsi="Segoe UI" w:cs="Segoe UI"/>
          <w:color w:val="24292E"/>
          <w:kern w:val="0"/>
          <w:sz w:val="24"/>
          <w:szCs w:val="24"/>
        </w:rPr>
        <w:t>add</w:t>
      </w:r>
      <w:r w:rsidRPr="005E7BAC">
        <w:rPr>
          <w:rFonts w:ascii="Segoe UI" w:eastAsia="宋体" w:hAnsi="Segoe UI" w:cs="Segoe UI"/>
          <w:color w:val="24292E"/>
          <w:kern w:val="0"/>
          <w:sz w:val="24"/>
          <w:szCs w:val="24"/>
        </w:rPr>
        <w:t>操作会抛异常）。如果你需要一个不定长的</w:t>
      </w:r>
      <w:r w:rsidRPr="005E7BAC">
        <w:rPr>
          <w:rFonts w:ascii="Consolas" w:eastAsia="宋体" w:hAnsi="Consolas" w:cs="Consolas"/>
          <w:color w:val="24292E"/>
          <w:kern w:val="0"/>
          <w:sz w:val="20"/>
          <w:szCs w:val="20"/>
        </w:rPr>
        <w:t>List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可以这样做：</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ArrayList&lt;String&gt; places = new ArrayList&lt;&gt;(Arrays.asList("Buenos Aires", "Córdoba", "La Plata"));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46" w:history="1">
        <w:r w:rsidRPr="005E7BAC">
          <w:rPr>
            <w:rFonts w:ascii="Segoe UI" w:eastAsia="宋体" w:hAnsi="Segoe UI" w:cs="Segoe UI"/>
            <w:color w:val="0366D6"/>
            <w:kern w:val="0"/>
            <w:sz w:val="24"/>
            <w:szCs w:val="24"/>
            <w:u w:val="single"/>
          </w:rPr>
          <w:t>http://stackoverflow.com/questions/1005073/initialization-of-an-arraylist-in-one-line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47" w:history="1">
        <w:r w:rsidRPr="005E7BAC">
          <w:rPr>
            <w:rFonts w:ascii="Segoe UI" w:eastAsia="宋体" w:hAnsi="Segoe UI" w:cs="Segoe UI"/>
            <w:b/>
            <w:bCs/>
            <w:color w:val="0366D6"/>
            <w:kern w:val="0"/>
            <w:sz w:val="36"/>
            <w:szCs w:val="36"/>
            <w:u w:val="single"/>
          </w:rPr>
          <w:t xml:space="preserve">4. </w:t>
        </w:r>
        <w:r w:rsidRPr="005E7BAC">
          <w:rPr>
            <w:rFonts w:ascii="Segoe UI" w:eastAsia="宋体" w:hAnsi="Segoe UI" w:cs="Segoe UI"/>
            <w:b/>
            <w:bCs/>
            <w:color w:val="0366D6"/>
            <w:kern w:val="0"/>
            <w:sz w:val="36"/>
            <w:szCs w:val="36"/>
            <w:u w:val="single"/>
          </w:rPr>
          <w:t>初始化静态</w:t>
        </w:r>
        <w:r w:rsidRPr="005E7BAC">
          <w:rPr>
            <w:rFonts w:ascii="Segoe UI" w:eastAsia="宋体" w:hAnsi="Segoe UI" w:cs="Segoe UI"/>
            <w:b/>
            <w:bCs/>
            <w:color w:val="0366D6"/>
            <w:kern w:val="0"/>
            <w:sz w:val="36"/>
            <w:szCs w:val="36"/>
            <w:u w:val="single"/>
          </w:rPr>
          <w:t>map</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初始化静态</w:t>
      </w:r>
      <w:r w:rsidRPr="005E7BAC">
        <w:rPr>
          <w:rFonts w:ascii="Segoe UI" w:eastAsia="宋体" w:hAnsi="Segoe UI" w:cs="Segoe UI"/>
          <w:b/>
          <w:bCs/>
          <w:color w:val="24292E"/>
          <w:kern w:val="0"/>
          <w:sz w:val="30"/>
          <w:szCs w:val="30"/>
        </w:rPr>
        <w:t>map</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怎么在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中初始化一个静态的</w:t>
      </w:r>
      <w:r w:rsidRPr="005E7BAC">
        <w:rPr>
          <w:rFonts w:ascii="Segoe UI" w:eastAsia="宋体" w:hAnsi="Segoe UI" w:cs="Segoe UI"/>
          <w:color w:val="24292E"/>
          <w:kern w:val="0"/>
          <w:sz w:val="24"/>
          <w:szCs w:val="24"/>
        </w:rPr>
        <w:t>map</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我想到的两种方法如下，大家是否有更好的建议呢？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方法一</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static</w:t>
      </w:r>
      <w:r w:rsidRPr="005E7BAC">
        <w:rPr>
          <w:rFonts w:ascii="Segoe UI" w:eastAsia="宋体" w:hAnsi="Segoe UI" w:cs="Segoe UI"/>
          <w:color w:val="24292E"/>
          <w:kern w:val="0"/>
          <w:sz w:val="24"/>
          <w:szCs w:val="24"/>
        </w:rPr>
        <w:t>初始化器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方法二</w:t>
      </w:r>
      <w:r w:rsidRPr="005E7BAC">
        <w:rPr>
          <w:rFonts w:ascii="Segoe UI" w:eastAsia="宋体" w:hAnsi="Segoe UI" w:cs="Segoe UI"/>
          <w:color w:val="24292E"/>
          <w:kern w:val="0"/>
          <w:sz w:val="24"/>
          <w:szCs w:val="24"/>
        </w:rPr>
        <w:t>：实例初始化（匿名子类）</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下面是描述上面两种方法的例子</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import java.util.HashMap;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import java.util.Map;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private static final Map&lt;Integer, String&gt; myMap = new HashMap&lt;Integer, String&gt;();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static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myMap.put(1, "one");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myMap.put(2, "two");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private static final Map&lt;Integer, String&gt; myMap2 = new HashMap&lt;Integer, String&gt;(){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put(1, "one");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put(2, "two");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w:t>
      </w:r>
      <w:r w:rsidRPr="005E7BAC">
        <w:rPr>
          <w:rFonts w:ascii="Segoe UI" w:eastAsia="宋体" w:hAnsi="Segoe UI" w:cs="Segoe UI"/>
          <w:b/>
          <w:bCs/>
          <w:color w:val="24292E"/>
          <w:kern w:val="0"/>
          <w:sz w:val="30"/>
          <w:szCs w:val="30"/>
        </w:rPr>
        <w:t>1</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匿名子类初始化器是</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的语法糖，我搞不明白为什么要用匿名子类来初始化，而且，如果类是</w:t>
      </w:r>
      <w:r w:rsidRPr="005E7BAC">
        <w:rPr>
          <w:rFonts w:ascii="Segoe UI" w:eastAsia="宋体" w:hAnsi="Segoe UI" w:cs="Segoe UI"/>
          <w:color w:val="24292E"/>
          <w:kern w:val="0"/>
          <w:sz w:val="24"/>
          <w:szCs w:val="24"/>
        </w:rPr>
        <w:t>final</w:t>
      </w:r>
      <w:r w:rsidRPr="005E7BAC">
        <w:rPr>
          <w:rFonts w:ascii="Segoe UI" w:eastAsia="宋体" w:hAnsi="Segoe UI" w:cs="Segoe UI"/>
          <w:color w:val="24292E"/>
          <w:kern w:val="0"/>
          <w:sz w:val="24"/>
          <w:szCs w:val="24"/>
        </w:rPr>
        <w:t>的话，它将不起作用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我使用</w:t>
      </w:r>
      <w:r w:rsidRPr="005E7BAC">
        <w:rPr>
          <w:rFonts w:ascii="Segoe UI" w:eastAsia="宋体" w:hAnsi="Segoe UI" w:cs="Segoe UI"/>
          <w:color w:val="24292E"/>
          <w:kern w:val="0"/>
          <w:sz w:val="24"/>
          <w:szCs w:val="24"/>
        </w:rPr>
        <w:t>static</w:t>
      </w:r>
      <w:r w:rsidRPr="005E7BAC">
        <w:rPr>
          <w:rFonts w:ascii="Segoe UI" w:eastAsia="宋体" w:hAnsi="Segoe UI" w:cs="Segoe UI"/>
          <w:color w:val="24292E"/>
          <w:kern w:val="0"/>
          <w:sz w:val="24"/>
          <w:szCs w:val="24"/>
        </w:rPr>
        <w:t>初始化器来创建一个固定长度的静态</w:t>
      </w:r>
      <w:r w:rsidRPr="005E7BAC">
        <w:rPr>
          <w:rFonts w:ascii="Segoe UI" w:eastAsia="宋体" w:hAnsi="Segoe UI" w:cs="Segoe UI"/>
          <w:color w:val="24292E"/>
          <w:kern w:val="0"/>
          <w:sz w:val="24"/>
          <w:szCs w:val="24"/>
        </w:rPr>
        <w:t>map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private static final Map&lt;Integer, String&gt; myMap;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static{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Map&lt;Integer, String&gt; aMap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aMap.put(1,"one");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aMap.put(2,"two");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t>myMap = Collections.unmodifiableMap(aMap);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w:t>
      </w:r>
      <w:r w:rsidRPr="005E7BAC">
        <w:rPr>
          <w:rFonts w:ascii="Segoe UI" w:eastAsia="宋体" w:hAnsi="Segoe UI" w:cs="Segoe UI"/>
          <w:b/>
          <w:bCs/>
          <w:color w:val="24292E"/>
          <w:kern w:val="0"/>
          <w:sz w:val="30"/>
          <w:szCs w:val="30"/>
        </w:rPr>
        <w:t>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我喜欢用</w:t>
      </w:r>
      <w:r w:rsidRPr="005E7BAC">
        <w:rPr>
          <w:rFonts w:ascii="Segoe UI" w:eastAsia="宋体" w:hAnsi="Segoe UI" w:cs="Segoe UI"/>
          <w:color w:val="24292E"/>
          <w:kern w:val="0"/>
          <w:sz w:val="24"/>
          <w:szCs w:val="24"/>
        </w:rPr>
        <w:t>Guava</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 xml:space="preserve"> Collection </w:t>
      </w:r>
      <w:r w:rsidRPr="005E7BAC">
        <w:rPr>
          <w:rFonts w:ascii="Segoe UI" w:eastAsia="宋体" w:hAnsi="Segoe UI" w:cs="Segoe UI"/>
          <w:color w:val="24292E"/>
          <w:kern w:val="0"/>
          <w:sz w:val="24"/>
          <w:szCs w:val="24"/>
        </w:rPr>
        <w:t>框架的增强）的方法初始化一个静态的，不可改变的</w:t>
      </w:r>
      <w:r w:rsidRPr="005E7BAC">
        <w:rPr>
          <w:rFonts w:ascii="Segoe UI" w:eastAsia="宋体" w:hAnsi="Segoe UI" w:cs="Segoe UI"/>
          <w:color w:val="24292E"/>
          <w:kern w:val="0"/>
          <w:sz w:val="24"/>
          <w:szCs w:val="24"/>
        </w:rPr>
        <w:t>map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static fianl Map&lt;Integer, String&gt; myMap = ImmutablMap.of(</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1</w:t>
      </w:r>
      <w:r w:rsidRPr="005E7BAC">
        <w:rPr>
          <w:rFonts w:ascii="Consolas" w:eastAsia="宋体" w:hAnsi="Consolas" w:cs="Consolas"/>
          <w:color w:val="24292E"/>
          <w:kern w:val="0"/>
          <w:sz w:val="20"/>
          <w:szCs w:val="20"/>
          <w:bdr w:val="none" w:sz="0" w:space="0" w:color="auto" w:frame="1"/>
        </w:rPr>
        <w:t>，</w:t>
      </w:r>
      <w:r w:rsidRPr="005E7BAC">
        <w:rPr>
          <w:rFonts w:ascii="Consolas" w:eastAsia="宋体" w:hAnsi="Consolas" w:cs="Consolas"/>
          <w:color w:val="24292E"/>
          <w:kern w:val="0"/>
          <w:sz w:val="20"/>
          <w:szCs w:val="20"/>
          <w:bdr w:val="none" w:sz="0" w:space="0" w:color="auto" w:frame="1"/>
        </w:rPr>
        <w:t>"one",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2, "two"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当</w:t>
      </w:r>
      <w:r w:rsidRPr="005E7BAC">
        <w:rPr>
          <w:rFonts w:ascii="Segoe UI" w:eastAsia="宋体" w:hAnsi="Segoe UI" w:cs="Segoe UI"/>
          <w:color w:val="24292E"/>
          <w:kern w:val="0"/>
          <w:sz w:val="24"/>
          <w:szCs w:val="24"/>
        </w:rPr>
        <w:t>map</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 xml:space="preserve"> entry</w:t>
      </w:r>
      <w:r w:rsidRPr="005E7BAC">
        <w:rPr>
          <w:rFonts w:ascii="Segoe UI" w:eastAsia="宋体" w:hAnsi="Segoe UI" w:cs="Segoe UI"/>
          <w:color w:val="24292E"/>
          <w:kern w:val="0"/>
          <w:sz w:val="24"/>
          <w:szCs w:val="24"/>
        </w:rPr>
        <w:t>个数超过</w:t>
      </w:r>
      <w:r w:rsidRPr="005E7BAC">
        <w:rPr>
          <w:rFonts w:ascii="Segoe UI" w:eastAsia="宋体" w:hAnsi="Segoe UI" w:cs="Segoe UI"/>
          <w:color w:val="24292E"/>
          <w:kern w:val="0"/>
          <w:sz w:val="24"/>
          <w:szCs w:val="24"/>
        </w:rPr>
        <w:t>5</w:t>
      </w:r>
      <w:r w:rsidRPr="005E7BAC">
        <w:rPr>
          <w:rFonts w:ascii="Segoe UI" w:eastAsia="宋体" w:hAnsi="Segoe UI" w:cs="Segoe UI"/>
          <w:color w:val="24292E"/>
          <w:kern w:val="0"/>
          <w:sz w:val="24"/>
          <w:szCs w:val="24"/>
        </w:rPr>
        <w:t>个时，你就不能使用</w:t>
      </w:r>
      <w:r w:rsidRPr="005E7BAC">
        <w:rPr>
          <w:rFonts w:ascii="Consolas" w:eastAsia="宋体" w:hAnsi="Consolas" w:cs="Consolas"/>
          <w:color w:val="24292E"/>
          <w:kern w:val="0"/>
          <w:sz w:val="20"/>
          <w:szCs w:val="20"/>
        </w:rPr>
        <w:t>ImmutableMap.of</w:t>
      </w:r>
      <w:r w:rsidRPr="005E7BAC">
        <w:rPr>
          <w:rFonts w:ascii="Segoe UI" w:eastAsia="宋体" w:hAnsi="Segoe UI" w:cs="Segoe UI"/>
          <w:color w:val="24292E"/>
          <w:kern w:val="0"/>
          <w:sz w:val="24"/>
          <w:szCs w:val="24"/>
        </w:rPr>
        <w:t>。可以试试</w:t>
      </w:r>
      <w:r w:rsidRPr="005E7BAC">
        <w:rPr>
          <w:rFonts w:ascii="Consolas" w:eastAsia="宋体" w:hAnsi="Consolas" w:cs="Consolas"/>
          <w:color w:val="24292E"/>
          <w:kern w:val="0"/>
          <w:sz w:val="20"/>
          <w:szCs w:val="20"/>
        </w:rPr>
        <w:t>ImmutableMap.bulider()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static fianl Map&lt;Integer, String&gt; myMap = ImmutableMap.&lt;Integer, String&gt;builder()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.put(1, "one")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ab/>
        <w:t>.put(2, "two")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r>
      <w:r w:rsidRPr="005E7BAC">
        <w:rPr>
          <w:rFonts w:ascii="Consolas" w:eastAsia="宋体" w:hAnsi="Consolas" w:cs="Consolas"/>
          <w:color w:val="24292E"/>
          <w:kern w:val="0"/>
          <w:sz w:val="20"/>
          <w:szCs w:val="20"/>
          <w:bdr w:val="none" w:sz="0" w:space="0" w:color="auto" w:frame="1"/>
        </w:rPr>
        <w:tab/>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.put(15, "fifteen")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.build();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原文链接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148" w:history="1">
        <w:r w:rsidRPr="005E7BAC">
          <w:rPr>
            <w:rFonts w:ascii="Segoe UI" w:eastAsia="宋体" w:hAnsi="Segoe UI" w:cs="Segoe UI"/>
            <w:color w:val="0366D6"/>
            <w:kern w:val="0"/>
            <w:sz w:val="24"/>
            <w:szCs w:val="24"/>
            <w:u w:val="single"/>
          </w:rPr>
          <w:t>http://stackoverflow.com/questions/507602/how-can-i-initialize-a-static-map</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49" w:history="1">
        <w:r w:rsidRPr="005E7BAC">
          <w:rPr>
            <w:rFonts w:ascii="Segoe UI" w:eastAsia="宋体" w:hAnsi="Segoe UI" w:cs="Segoe UI"/>
            <w:b/>
            <w:bCs/>
            <w:color w:val="0366D6"/>
            <w:kern w:val="0"/>
            <w:sz w:val="36"/>
            <w:szCs w:val="36"/>
            <w:u w:val="single"/>
          </w:rPr>
          <w:t xml:space="preserve">5. </w:t>
        </w:r>
        <w:r w:rsidRPr="005E7BAC">
          <w:rPr>
            <w:rFonts w:ascii="Segoe UI" w:eastAsia="宋体" w:hAnsi="Segoe UI" w:cs="Segoe UI"/>
            <w:b/>
            <w:bCs/>
            <w:color w:val="0366D6"/>
            <w:kern w:val="0"/>
            <w:sz w:val="36"/>
            <w:szCs w:val="36"/>
            <w:u w:val="single"/>
          </w:rPr>
          <w:t>给</w:t>
        </w:r>
        <w:r w:rsidRPr="005E7BAC">
          <w:rPr>
            <w:rFonts w:ascii="Segoe UI" w:eastAsia="宋体" w:hAnsi="Segoe UI" w:cs="Segoe UI"/>
            <w:b/>
            <w:bCs/>
            <w:color w:val="0366D6"/>
            <w:kern w:val="0"/>
            <w:sz w:val="36"/>
            <w:szCs w:val="36"/>
            <w:u w:val="single"/>
          </w:rPr>
          <w:t>3</w:t>
        </w:r>
        <w:r w:rsidRPr="005E7BAC">
          <w:rPr>
            <w:rFonts w:ascii="Segoe UI" w:eastAsia="宋体" w:hAnsi="Segoe UI" w:cs="Segoe UI"/>
            <w:b/>
            <w:bCs/>
            <w:color w:val="0366D6"/>
            <w:kern w:val="0"/>
            <w:sz w:val="36"/>
            <w:szCs w:val="36"/>
            <w:u w:val="single"/>
          </w:rPr>
          <w:t>个布尔变量，当其中有</w:t>
        </w:r>
        <w:r w:rsidRPr="005E7BAC">
          <w:rPr>
            <w:rFonts w:ascii="Segoe UI" w:eastAsia="宋体" w:hAnsi="Segoe UI" w:cs="Segoe UI"/>
            <w:b/>
            <w:bCs/>
            <w:color w:val="0366D6"/>
            <w:kern w:val="0"/>
            <w:sz w:val="36"/>
            <w:szCs w:val="36"/>
            <w:u w:val="single"/>
          </w:rPr>
          <w:t>2</w:t>
        </w:r>
        <w:r w:rsidRPr="005E7BAC">
          <w:rPr>
            <w:rFonts w:ascii="Segoe UI" w:eastAsia="宋体" w:hAnsi="Segoe UI" w:cs="Segoe UI"/>
            <w:b/>
            <w:bCs/>
            <w:color w:val="0366D6"/>
            <w:kern w:val="0"/>
            <w:sz w:val="36"/>
            <w:szCs w:val="36"/>
            <w:u w:val="single"/>
          </w:rPr>
          <w:t>个或者</w:t>
        </w:r>
        <w:r w:rsidRPr="005E7BAC">
          <w:rPr>
            <w:rFonts w:ascii="Segoe UI" w:eastAsia="宋体" w:hAnsi="Segoe UI" w:cs="Segoe UI"/>
            <w:b/>
            <w:bCs/>
            <w:color w:val="0366D6"/>
            <w:kern w:val="0"/>
            <w:sz w:val="36"/>
            <w:szCs w:val="36"/>
            <w:u w:val="single"/>
          </w:rPr>
          <w:t>2</w:t>
        </w:r>
        <w:r w:rsidRPr="005E7BAC">
          <w:rPr>
            <w:rFonts w:ascii="Segoe UI" w:eastAsia="宋体" w:hAnsi="Segoe UI" w:cs="Segoe UI"/>
            <w:b/>
            <w:bCs/>
            <w:color w:val="0366D6"/>
            <w:kern w:val="0"/>
            <w:sz w:val="36"/>
            <w:szCs w:val="36"/>
            <w:u w:val="single"/>
          </w:rPr>
          <w:t>个以上为</w:t>
        </w:r>
        <w:r w:rsidRPr="005E7BAC">
          <w:rPr>
            <w:rFonts w:ascii="Segoe UI" w:eastAsia="宋体" w:hAnsi="Segoe UI" w:cs="Segoe UI"/>
            <w:b/>
            <w:bCs/>
            <w:color w:val="0366D6"/>
            <w:kern w:val="0"/>
            <w:sz w:val="36"/>
            <w:szCs w:val="36"/>
            <w:u w:val="single"/>
          </w:rPr>
          <w:t>true</w:t>
        </w:r>
        <w:r w:rsidRPr="005E7BAC">
          <w:rPr>
            <w:rFonts w:ascii="Segoe UI" w:eastAsia="宋体" w:hAnsi="Segoe UI" w:cs="Segoe UI"/>
            <w:b/>
            <w:bCs/>
            <w:color w:val="0366D6"/>
            <w:kern w:val="0"/>
            <w:sz w:val="36"/>
            <w:szCs w:val="36"/>
            <w:u w:val="single"/>
          </w:rPr>
          <w:t>才返回</w:t>
        </w:r>
        <w:r w:rsidRPr="005E7BAC">
          <w:rPr>
            <w:rFonts w:ascii="Segoe UI" w:eastAsia="宋体" w:hAnsi="Segoe UI" w:cs="Segoe UI"/>
            <w:b/>
            <w:bCs/>
            <w:color w:val="0366D6"/>
            <w:kern w:val="0"/>
            <w:sz w:val="36"/>
            <w:szCs w:val="36"/>
            <w:u w:val="single"/>
          </w:rPr>
          <w:t>true</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给</w:t>
      </w:r>
      <w:r w:rsidRPr="005E7BAC">
        <w:rPr>
          <w:rFonts w:ascii="Segoe UI" w:eastAsia="宋体" w:hAnsi="Segoe UI" w:cs="Segoe UI"/>
          <w:b/>
          <w:bCs/>
          <w:color w:val="24292E"/>
          <w:kern w:val="0"/>
          <w:sz w:val="30"/>
          <w:szCs w:val="30"/>
        </w:rPr>
        <w:t>3</w:t>
      </w:r>
      <w:r w:rsidRPr="005E7BAC">
        <w:rPr>
          <w:rFonts w:ascii="Segoe UI" w:eastAsia="宋体" w:hAnsi="Segoe UI" w:cs="Segoe UI"/>
          <w:b/>
          <w:bCs/>
          <w:color w:val="24292E"/>
          <w:kern w:val="0"/>
          <w:sz w:val="30"/>
          <w:szCs w:val="30"/>
        </w:rPr>
        <w:t>个布尔变量，当其中有</w:t>
      </w:r>
      <w:r w:rsidRPr="005E7BAC">
        <w:rPr>
          <w:rFonts w:ascii="Segoe UI" w:eastAsia="宋体" w:hAnsi="Segoe UI" w:cs="Segoe UI"/>
          <w:b/>
          <w:bCs/>
          <w:color w:val="24292E"/>
          <w:kern w:val="0"/>
          <w:sz w:val="30"/>
          <w:szCs w:val="30"/>
        </w:rPr>
        <w:t>2</w:t>
      </w:r>
      <w:r w:rsidRPr="005E7BAC">
        <w:rPr>
          <w:rFonts w:ascii="Segoe UI" w:eastAsia="宋体" w:hAnsi="Segoe UI" w:cs="Segoe UI"/>
          <w:b/>
          <w:bCs/>
          <w:color w:val="24292E"/>
          <w:kern w:val="0"/>
          <w:sz w:val="30"/>
          <w:szCs w:val="30"/>
        </w:rPr>
        <w:t>个或者</w:t>
      </w:r>
      <w:r w:rsidRPr="005E7BAC">
        <w:rPr>
          <w:rFonts w:ascii="Segoe UI" w:eastAsia="宋体" w:hAnsi="Segoe UI" w:cs="Segoe UI"/>
          <w:b/>
          <w:bCs/>
          <w:color w:val="24292E"/>
          <w:kern w:val="0"/>
          <w:sz w:val="30"/>
          <w:szCs w:val="30"/>
        </w:rPr>
        <w:t>2</w:t>
      </w:r>
      <w:r w:rsidRPr="005E7BAC">
        <w:rPr>
          <w:rFonts w:ascii="Segoe UI" w:eastAsia="宋体" w:hAnsi="Segoe UI" w:cs="Segoe UI"/>
          <w:b/>
          <w:bCs/>
          <w:color w:val="24292E"/>
          <w:kern w:val="0"/>
          <w:sz w:val="30"/>
          <w:szCs w:val="30"/>
        </w:rPr>
        <w:t>个以上为</w:t>
      </w:r>
      <w:r w:rsidRPr="005E7BAC">
        <w:rPr>
          <w:rFonts w:ascii="Segoe UI" w:eastAsia="宋体" w:hAnsi="Segoe UI" w:cs="Segoe UI"/>
          <w:b/>
          <w:bCs/>
          <w:color w:val="24292E"/>
          <w:kern w:val="0"/>
          <w:sz w:val="30"/>
          <w:szCs w:val="30"/>
        </w:rPr>
        <w:t>true</w:t>
      </w:r>
      <w:r w:rsidRPr="005E7BAC">
        <w:rPr>
          <w:rFonts w:ascii="Segoe UI" w:eastAsia="宋体" w:hAnsi="Segoe UI" w:cs="Segoe UI"/>
          <w:b/>
          <w:bCs/>
          <w:color w:val="24292E"/>
          <w:kern w:val="0"/>
          <w:sz w:val="30"/>
          <w:szCs w:val="30"/>
        </w:rPr>
        <w:t>才返回</w:t>
      </w:r>
      <w:r w:rsidRPr="005E7BAC">
        <w:rPr>
          <w:rFonts w:ascii="Segoe UI" w:eastAsia="宋体" w:hAnsi="Segoe UI" w:cs="Segoe UI"/>
          <w:b/>
          <w:bCs/>
          <w:color w:val="24292E"/>
          <w:kern w:val="0"/>
          <w:sz w:val="30"/>
          <w:szCs w:val="30"/>
        </w:rPr>
        <w:t>true</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给</w:t>
      </w:r>
      <w:r w:rsidRPr="005E7BAC">
        <w:rPr>
          <w:rFonts w:ascii="Segoe UI" w:eastAsia="宋体" w:hAnsi="Segoe UI" w:cs="Segoe UI"/>
          <w:color w:val="24292E"/>
          <w:kern w:val="0"/>
          <w:sz w:val="24"/>
          <w:szCs w:val="24"/>
        </w:rPr>
        <w:t>3</w:t>
      </w:r>
      <w:r w:rsidRPr="005E7BAC">
        <w:rPr>
          <w:rFonts w:ascii="Segoe UI" w:eastAsia="宋体" w:hAnsi="Segoe UI" w:cs="Segoe UI"/>
          <w:color w:val="24292E"/>
          <w:kern w:val="0"/>
          <w:sz w:val="24"/>
          <w:szCs w:val="24"/>
        </w:rPr>
        <w:t>个</w:t>
      </w:r>
      <w:r w:rsidRPr="005E7BAC">
        <w:rPr>
          <w:rFonts w:ascii="Segoe UI" w:eastAsia="宋体" w:hAnsi="Segoe UI" w:cs="Segoe UI"/>
          <w:color w:val="24292E"/>
          <w:kern w:val="0"/>
          <w:sz w:val="24"/>
          <w:szCs w:val="24"/>
        </w:rPr>
        <w:t>boolean</w:t>
      </w:r>
      <w:r w:rsidRPr="005E7BAC">
        <w:rPr>
          <w:rFonts w:ascii="Segoe UI" w:eastAsia="宋体" w:hAnsi="Segoe UI" w:cs="Segoe UI"/>
          <w:color w:val="24292E"/>
          <w:kern w:val="0"/>
          <w:sz w:val="24"/>
          <w:szCs w:val="24"/>
        </w:rPr>
        <w:t>变量，</w:t>
      </w:r>
      <w:r w:rsidRPr="005E7BAC">
        <w:rPr>
          <w:rFonts w:ascii="Segoe UI" w:eastAsia="宋体" w:hAnsi="Segoe UI" w:cs="Segoe UI"/>
          <w:color w:val="24292E"/>
          <w:kern w:val="0"/>
          <w:sz w:val="24"/>
          <w:szCs w:val="24"/>
        </w:rPr>
        <w:t>a,b,c</w:t>
      </w:r>
      <w:r w:rsidRPr="005E7BAC">
        <w:rPr>
          <w:rFonts w:ascii="Segoe UI" w:eastAsia="宋体" w:hAnsi="Segoe UI" w:cs="Segoe UI"/>
          <w:color w:val="24292E"/>
          <w:kern w:val="0"/>
          <w:sz w:val="24"/>
          <w:szCs w:val="24"/>
        </w:rPr>
        <w:t>，当其中有</w:t>
      </w: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个或</w:t>
      </w: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个以上为</w:t>
      </w:r>
      <w:r w:rsidRPr="005E7BAC">
        <w:rPr>
          <w:rFonts w:ascii="Segoe UI" w:eastAsia="宋体" w:hAnsi="Segoe UI" w:cs="Segoe UI"/>
          <w:color w:val="24292E"/>
          <w:kern w:val="0"/>
          <w:sz w:val="24"/>
          <w:szCs w:val="24"/>
        </w:rPr>
        <w:t>true</w:t>
      </w:r>
      <w:r w:rsidRPr="005E7BAC">
        <w:rPr>
          <w:rFonts w:ascii="Segoe UI" w:eastAsia="宋体" w:hAnsi="Segoe UI" w:cs="Segoe UI"/>
          <w:color w:val="24292E"/>
          <w:kern w:val="0"/>
          <w:sz w:val="24"/>
          <w:szCs w:val="24"/>
        </w:rPr>
        <w:t>时才返回</w:t>
      </w:r>
      <w:r w:rsidRPr="005E7BAC">
        <w:rPr>
          <w:rFonts w:ascii="Segoe UI" w:eastAsia="宋体" w:hAnsi="Segoe UI" w:cs="Segoe UI"/>
          <w:color w:val="24292E"/>
          <w:kern w:val="0"/>
          <w:sz w:val="24"/>
          <w:szCs w:val="24"/>
        </w:rPr>
        <w:t>true</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35"/>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最笨的方法：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atLeastTwo(</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c)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&amp;&amp;</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&amp;&amp;</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&amp;&amp;</w:t>
      </w:r>
      <w:r w:rsidRPr="005E7BAC">
        <w:rPr>
          <w:rFonts w:ascii="Consolas" w:eastAsia="宋体" w:hAnsi="Consolas" w:cs="Consolas"/>
          <w:color w:val="24292E"/>
          <w:kern w:val="0"/>
          <w:sz w:val="20"/>
          <w:szCs w:val="20"/>
        </w:rPr>
        <w:t xml:space="preserve"> c))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false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numPr>
          <w:ilvl w:val="0"/>
          <w:numId w:val="36"/>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优雅解法</w:t>
      </w:r>
      <w:r w:rsidRPr="005E7BAC">
        <w:rPr>
          <w:rFonts w:ascii="Segoe UI" w:eastAsia="宋体" w:hAnsi="Segoe UI" w:cs="Segoe UI"/>
          <w:color w:val="24292E"/>
          <w:kern w:val="0"/>
          <w:sz w:val="24"/>
          <w:szCs w:val="24"/>
        </w:rPr>
        <w:t>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&amp;&amp;</w:t>
      </w:r>
      <w:r w:rsidRPr="005E7BAC">
        <w:rPr>
          <w:rFonts w:ascii="Consolas" w:eastAsia="宋体" w:hAnsi="Consolas" w:cs="Consolas"/>
          <w:color w:val="24292E"/>
          <w:kern w:val="0"/>
          <w:sz w:val="20"/>
          <w:szCs w:val="20"/>
        </w:rPr>
        <w:t xml:space="preserve"> c);</w:t>
      </w:r>
    </w:p>
    <w:p w:rsidR="005E7BAC" w:rsidRPr="005E7BAC" w:rsidRDefault="005E7BAC" w:rsidP="005E7BAC">
      <w:pPr>
        <w:widowControl/>
        <w:numPr>
          <w:ilvl w:val="0"/>
          <w:numId w:val="37"/>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优雅解法</w:t>
      </w:r>
      <w:r w:rsidRPr="005E7BAC">
        <w:rPr>
          <w:rFonts w:ascii="Segoe UI" w:eastAsia="宋体" w:hAnsi="Segoe UI" w:cs="Segoe UI"/>
          <w:color w:val="24292E"/>
          <w:kern w:val="0"/>
          <w:sz w:val="24"/>
          <w:szCs w:val="24"/>
        </w:rPr>
        <w:t>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w:t>
      </w:r>
    </w:p>
    <w:p w:rsidR="005E7BAC" w:rsidRPr="005E7BAC" w:rsidRDefault="005E7BAC" w:rsidP="005E7BAC">
      <w:pPr>
        <w:widowControl/>
        <w:numPr>
          <w:ilvl w:val="0"/>
          <w:numId w:val="38"/>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优雅解法</w:t>
      </w:r>
      <w:r w:rsidRPr="005E7BAC">
        <w:rPr>
          <w:rFonts w:ascii="Segoe UI" w:eastAsia="宋体" w:hAnsi="Segoe UI" w:cs="Segoe UI"/>
          <w:color w:val="24292E"/>
          <w:kern w:val="0"/>
          <w:sz w:val="24"/>
          <w:szCs w:val="24"/>
        </w:rPr>
        <w:t>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a</w:t>
      </w:r>
    </w:p>
    <w:p w:rsidR="005E7BAC" w:rsidRPr="005E7BAC" w:rsidRDefault="005E7BAC" w:rsidP="005E7BAC">
      <w:pPr>
        <w:widowControl/>
        <w:numPr>
          <w:ilvl w:val="0"/>
          <w:numId w:val="39"/>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优雅解法</w:t>
      </w:r>
      <w:r w:rsidRPr="005E7BAC">
        <w:rPr>
          <w:rFonts w:ascii="Segoe UI" w:eastAsia="宋体" w:hAnsi="Segoe UI" w:cs="Segoe UI"/>
          <w:color w:val="24292E"/>
          <w:kern w:val="0"/>
          <w:sz w:val="24"/>
          <w:szCs w:val="24"/>
        </w:rPr>
        <w:t>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&amp;&amp;</w:t>
      </w:r>
      <w:r w:rsidRPr="005E7BAC">
        <w:rPr>
          <w:rFonts w:ascii="Consolas" w:eastAsia="宋体" w:hAnsi="Consolas" w:cs="Consolas"/>
          <w:color w:val="24292E"/>
          <w:kern w:val="0"/>
          <w:sz w:val="20"/>
          <w:szCs w:val="20"/>
        </w:rPr>
        <w:t xml:space="preserve"> c);</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50" w:history="1">
        <w:r w:rsidRPr="005E7BAC">
          <w:rPr>
            <w:rFonts w:ascii="Segoe UI" w:eastAsia="宋体" w:hAnsi="Segoe UI" w:cs="Segoe UI"/>
            <w:color w:val="0366D6"/>
            <w:kern w:val="0"/>
            <w:sz w:val="24"/>
            <w:szCs w:val="24"/>
            <w:u w:val="single"/>
          </w:rPr>
          <w:t>http://stackoverflow.com/questions/3076078/check-if-at-least-two-out-of-three-booleans-are-true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51" w:history="1">
        <w:r w:rsidRPr="005E7BAC">
          <w:rPr>
            <w:rFonts w:ascii="Segoe UI" w:eastAsia="宋体" w:hAnsi="Segoe UI" w:cs="Segoe UI"/>
            <w:b/>
            <w:bCs/>
            <w:color w:val="0366D6"/>
            <w:kern w:val="0"/>
            <w:sz w:val="36"/>
            <w:szCs w:val="36"/>
            <w:u w:val="single"/>
          </w:rPr>
          <w:t xml:space="preserve">6. </w:t>
        </w:r>
        <w:r w:rsidRPr="005E7BAC">
          <w:rPr>
            <w:rFonts w:ascii="Segoe UI" w:eastAsia="宋体" w:hAnsi="Segoe UI" w:cs="Segoe UI"/>
            <w:b/>
            <w:bCs/>
            <w:color w:val="0366D6"/>
            <w:kern w:val="0"/>
            <w:sz w:val="36"/>
            <w:szCs w:val="36"/>
            <w:u w:val="single"/>
          </w:rPr>
          <w:t>输出</w:t>
        </w:r>
        <w:r w:rsidRPr="005E7BAC">
          <w:rPr>
            <w:rFonts w:ascii="Segoe UI" w:eastAsia="宋体" w:hAnsi="Segoe UI" w:cs="Segoe UI"/>
            <w:b/>
            <w:bCs/>
            <w:color w:val="0366D6"/>
            <w:kern w:val="0"/>
            <w:sz w:val="36"/>
            <w:szCs w:val="36"/>
            <w:u w:val="single"/>
          </w:rPr>
          <w:t xml:space="preserve"> Java </w:t>
        </w:r>
        <w:r w:rsidRPr="005E7BAC">
          <w:rPr>
            <w:rFonts w:ascii="Segoe UI" w:eastAsia="宋体" w:hAnsi="Segoe UI" w:cs="Segoe UI"/>
            <w:b/>
            <w:bCs/>
            <w:color w:val="0366D6"/>
            <w:kern w:val="0"/>
            <w:sz w:val="36"/>
            <w:szCs w:val="36"/>
            <w:u w:val="single"/>
          </w:rPr>
          <w:t>数组最简单的方式</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输出</w:t>
      </w:r>
      <w:r w:rsidRPr="005E7BAC">
        <w:rPr>
          <w:rFonts w:ascii="Segoe UI" w:eastAsia="宋体" w:hAnsi="Segoe UI" w:cs="Segoe UI"/>
          <w:b/>
          <w:bCs/>
          <w:color w:val="24292E"/>
          <w:kern w:val="0"/>
          <w:sz w:val="30"/>
          <w:szCs w:val="30"/>
        </w:rPr>
        <w:t xml:space="preserve"> Java </w:t>
      </w:r>
      <w:r w:rsidRPr="005E7BAC">
        <w:rPr>
          <w:rFonts w:ascii="Segoe UI" w:eastAsia="宋体" w:hAnsi="Segoe UI" w:cs="Segoe UI"/>
          <w:b/>
          <w:bCs/>
          <w:color w:val="24292E"/>
          <w:kern w:val="0"/>
          <w:sz w:val="30"/>
          <w:szCs w:val="30"/>
        </w:rPr>
        <w:t>数组最简单的方式</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因为</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数组中没有</w:t>
      </w:r>
      <w:r w:rsidRPr="005E7BAC">
        <w:rPr>
          <w:rFonts w:ascii="Segoe UI" w:eastAsia="宋体" w:hAnsi="Segoe UI" w:cs="Segoe UI"/>
          <w:color w:val="24292E"/>
          <w:kern w:val="0"/>
          <w:sz w:val="24"/>
          <w:szCs w:val="24"/>
        </w:rPr>
        <w:t xml:space="preserve"> toString() </w:t>
      </w:r>
      <w:r w:rsidRPr="005E7BAC">
        <w:rPr>
          <w:rFonts w:ascii="Segoe UI" w:eastAsia="宋体" w:hAnsi="Segoe UI" w:cs="Segoe UI"/>
          <w:color w:val="24292E"/>
          <w:kern w:val="0"/>
          <w:sz w:val="24"/>
          <w:szCs w:val="24"/>
        </w:rPr>
        <w:t>方法，所以我如果直接调用数组</w:t>
      </w:r>
      <w:r w:rsidRPr="005E7BAC">
        <w:rPr>
          <w:rFonts w:ascii="Segoe UI" w:eastAsia="宋体" w:hAnsi="Segoe UI" w:cs="Segoe UI"/>
          <w:color w:val="24292E"/>
          <w:kern w:val="0"/>
          <w:sz w:val="24"/>
          <w:szCs w:val="24"/>
        </w:rPr>
        <w:t>toStrign()</w:t>
      </w:r>
      <w:r w:rsidRPr="005E7BAC">
        <w:rPr>
          <w:rFonts w:ascii="Segoe UI" w:eastAsia="宋体" w:hAnsi="Segoe UI" w:cs="Segoe UI"/>
          <w:color w:val="24292E"/>
          <w:kern w:val="0"/>
          <w:sz w:val="24"/>
          <w:szCs w:val="24"/>
        </w:rPr>
        <w:t>方法的话，只会得到它的内存地址。像这样，显得并不人性化</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intArray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w:t>
      </w:r>
      <w:r w:rsidRPr="005E7BAC">
        <w:rPr>
          <w:rFonts w:ascii="Consolas" w:eastAsia="宋体" w:hAnsi="Consolas" w:cs="Consolas"/>
          <w:color w:val="24292E"/>
          <w:kern w:val="0"/>
          <w:sz w:val="20"/>
          <w:szCs w:val="20"/>
        </w:rPr>
        <w:t>[] {</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4</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println(intArray);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有时候会输出</w:t>
      </w:r>
      <w:r w:rsidRPr="005E7BAC">
        <w:rPr>
          <w:rFonts w:ascii="Consolas" w:eastAsia="宋体" w:hAnsi="Consolas" w:cs="Consolas"/>
          <w:color w:val="969896"/>
          <w:kern w:val="0"/>
          <w:sz w:val="20"/>
          <w:szCs w:val="20"/>
        </w:rPr>
        <w:t xml:space="preserve"> '[I@3343c8b3'</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所以输出一个数组最简单的方法是什么？我想要的效果是</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数字数组</w:t>
      </w: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intArray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w:t>
      </w:r>
      <w:r w:rsidRPr="005E7BAC">
        <w:rPr>
          <w:rFonts w:ascii="Consolas" w:eastAsia="宋体" w:hAnsi="Consolas" w:cs="Consolas"/>
          <w:color w:val="24292E"/>
          <w:kern w:val="0"/>
          <w:sz w:val="20"/>
          <w:szCs w:val="20"/>
        </w:rPr>
        <w:t>[] {</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4</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输出</w:t>
      </w:r>
      <w:r w:rsidRPr="005E7BAC">
        <w:rPr>
          <w:rFonts w:ascii="Consolas" w:eastAsia="宋体" w:hAnsi="Consolas" w:cs="Consolas"/>
          <w:color w:val="969896"/>
          <w:kern w:val="0"/>
          <w:sz w:val="20"/>
          <w:szCs w:val="20"/>
        </w:rPr>
        <w:t>: [1, 2, 3, 4, 5]</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对象数组</w:t>
      </w: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strArray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w:t>
      </w:r>
      <w:r w:rsidRPr="005E7BAC">
        <w:rPr>
          <w:rFonts w:ascii="Consolas" w:eastAsia="宋体" w:hAnsi="Consolas" w:cs="Consolas"/>
          <w:color w:val="183691"/>
          <w:kern w:val="0"/>
          <w:sz w:val="20"/>
          <w:szCs w:val="20"/>
        </w:rPr>
        <w:t>"John"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"Mary"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"Bob"</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输出</w:t>
      </w:r>
      <w:r w:rsidRPr="005E7BAC">
        <w:rPr>
          <w:rFonts w:ascii="Consolas" w:eastAsia="宋体" w:hAnsi="Consolas" w:cs="Consolas"/>
          <w:color w:val="969896"/>
          <w:kern w:val="0"/>
          <w:sz w:val="20"/>
          <w:szCs w:val="20"/>
        </w:rPr>
        <w:t>: [John, Mary, Bob]</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lastRenderedPageBreak/>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xml:space="preserve"> Java 5+ </w:t>
      </w:r>
      <w:r w:rsidRPr="005E7BAC">
        <w:rPr>
          <w:rFonts w:ascii="Segoe UI" w:eastAsia="宋体" w:hAnsi="Segoe UI" w:cs="Segoe UI"/>
          <w:color w:val="24292E"/>
          <w:kern w:val="0"/>
          <w:sz w:val="24"/>
          <w:szCs w:val="24"/>
        </w:rPr>
        <w:t>以上中使用</w:t>
      </w:r>
      <w:r w:rsidRPr="005E7BAC">
        <w:rPr>
          <w:rFonts w:ascii="Segoe UI" w:eastAsia="宋体" w:hAnsi="Segoe UI" w:cs="Segoe UI"/>
          <w:color w:val="24292E"/>
          <w:kern w:val="0"/>
          <w:sz w:val="24"/>
          <w:szCs w:val="24"/>
        </w:rPr>
        <w:t xml:space="preserve"> Arrays.toString(arr) </w:t>
      </w:r>
      <w:r w:rsidRPr="005E7BAC">
        <w:rPr>
          <w:rFonts w:ascii="Segoe UI" w:eastAsia="宋体" w:hAnsi="Segoe UI" w:cs="Segoe UI"/>
          <w:color w:val="24292E"/>
          <w:kern w:val="0"/>
          <w:sz w:val="24"/>
          <w:szCs w:val="24"/>
        </w:rPr>
        <w:t>或</w:t>
      </w:r>
      <w:r w:rsidRPr="005E7BAC">
        <w:rPr>
          <w:rFonts w:ascii="Segoe UI" w:eastAsia="宋体" w:hAnsi="Segoe UI" w:cs="Segoe UI"/>
          <w:color w:val="24292E"/>
          <w:kern w:val="0"/>
          <w:sz w:val="24"/>
          <w:szCs w:val="24"/>
        </w:rPr>
        <w:t xml:space="preserve"> Arrays.deepToString(arr)</w:t>
      </w:r>
      <w:r w:rsidRPr="005E7BAC">
        <w:rPr>
          <w:rFonts w:ascii="Segoe UI" w:eastAsia="宋体" w:hAnsi="Segoe UI" w:cs="Segoe UI"/>
          <w:color w:val="24292E"/>
          <w:kern w:val="0"/>
          <w:sz w:val="24"/>
          <w:szCs w:val="24"/>
        </w:rPr>
        <w:t>来打印（输出）数组。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不要忘了引入</w:t>
      </w:r>
      <w:r w:rsidRPr="005E7BAC">
        <w:rPr>
          <w:rFonts w:ascii="Segoe UI" w:eastAsia="宋体" w:hAnsi="Segoe UI" w:cs="Segoe UI"/>
          <w:color w:val="24292E"/>
          <w:kern w:val="0"/>
          <w:sz w:val="24"/>
          <w:szCs w:val="24"/>
        </w:rPr>
        <w:t>import java.util.Arrays;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package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packageName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import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java.util.Arrays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intArray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w:t>
      </w:r>
      <w:r w:rsidRPr="005E7BAC">
        <w:rPr>
          <w:rFonts w:ascii="Consolas" w:eastAsia="宋体" w:hAnsi="Consolas" w:cs="Consolas"/>
          <w:color w:val="24292E"/>
          <w:kern w:val="0"/>
          <w:sz w:val="20"/>
          <w:szCs w:val="20"/>
        </w:rPr>
        <w:t>[] {</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4</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333333"/>
          <w:kern w:val="0"/>
          <w:sz w:val="20"/>
          <w:szCs w:val="20"/>
        </w:rPr>
        <w:t>Arrays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toString(intArray));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输出</w:t>
      </w:r>
      <w:r w:rsidRPr="005E7BAC">
        <w:rPr>
          <w:rFonts w:ascii="Consolas" w:eastAsia="宋体" w:hAnsi="Consolas" w:cs="Consolas"/>
          <w:color w:val="969896"/>
          <w:kern w:val="0"/>
          <w:sz w:val="20"/>
          <w:szCs w:val="20"/>
        </w:rPr>
        <w:t>: [1, 2, 3, 4, 5]</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strArray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w:t>
      </w:r>
      <w:r w:rsidRPr="005E7BAC">
        <w:rPr>
          <w:rFonts w:ascii="Consolas" w:eastAsia="宋体" w:hAnsi="Consolas" w:cs="Consolas"/>
          <w:color w:val="183691"/>
          <w:kern w:val="0"/>
          <w:sz w:val="20"/>
          <w:szCs w:val="20"/>
        </w:rPr>
        <w:t>"John"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"Mary"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"Bob"</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333333"/>
          <w:kern w:val="0"/>
          <w:sz w:val="20"/>
          <w:szCs w:val="20"/>
        </w:rPr>
        <w:t>Arrays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deepToString(strArray));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w:t>
      </w: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输出</w:t>
      </w:r>
      <w:r w:rsidRPr="005E7BAC">
        <w:rPr>
          <w:rFonts w:ascii="Consolas" w:eastAsia="宋体" w:hAnsi="Consolas" w:cs="Consolas"/>
          <w:color w:val="969896"/>
          <w:kern w:val="0"/>
          <w:sz w:val="20"/>
          <w:szCs w:val="20"/>
        </w:rPr>
        <w:t>: [John, Mary, Bob]</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Arrays.deepToString</w:t>
      </w:r>
      <w:r w:rsidRPr="005E7BAC">
        <w:rPr>
          <w:rFonts w:ascii="Segoe UI" w:eastAsia="宋体" w:hAnsi="Segoe UI" w:cs="Segoe UI"/>
          <w:color w:val="24292E"/>
          <w:kern w:val="0"/>
          <w:sz w:val="24"/>
          <w:szCs w:val="24"/>
        </w:rPr>
        <w:t>与</w:t>
      </w:r>
      <w:r w:rsidRPr="005E7BAC">
        <w:rPr>
          <w:rFonts w:ascii="Segoe UI" w:eastAsia="宋体" w:hAnsi="Segoe UI" w:cs="Segoe UI"/>
          <w:color w:val="24292E"/>
          <w:kern w:val="0"/>
          <w:sz w:val="24"/>
          <w:szCs w:val="24"/>
        </w:rPr>
        <w:t>Arrays.toString</w:t>
      </w:r>
      <w:r w:rsidRPr="005E7BAC">
        <w:rPr>
          <w:rFonts w:ascii="Segoe UI" w:eastAsia="宋体" w:hAnsi="Segoe UI" w:cs="Segoe UI"/>
          <w:color w:val="24292E"/>
          <w:kern w:val="0"/>
          <w:sz w:val="24"/>
          <w:szCs w:val="24"/>
        </w:rPr>
        <w:t>不同之处在于，</w:t>
      </w:r>
      <w:r w:rsidRPr="005E7BAC">
        <w:rPr>
          <w:rFonts w:ascii="Segoe UI" w:eastAsia="宋体" w:hAnsi="Segoe UI" w:cs="Segoe UI"/>
          <w:color w:val="24292E"/>
          <w:kern w:val="0"/>
          <w:sz w:val="24"/>
          <w:szCs w:val="24"/>
        </w:rPr>
        <w:t>Arrays.deepToString</w:t>
      </w:r>
      <w:r w:rsidRPr="005E7BAC">
        <w:rPr>
          <w:rFonts w:ascii="Segoe UI" w:eastAsia="宋体" w:hAnsi="Segoe UI" w:cs="Segoe UI"/>
          <w:color w:val="24292E"/>
          <w:kern w:val="0"/>
          <w:sz w:val="24"/>
          <w:szCs w:val="24"/>
        </w:rPr>
        <w:t>更适合打印多维数组</w:t>
      </w:r>
      <w:r w:rsidRPr="005E7BAC">
        <w:rPr>
          <w:rFonts w:ascii="Segoe UI" w:eastAsia="宋体" w:hAnsi="Segoe UI" w:cs="Segoe UI"/>
          <w:color w:val="24292E"/>
          <w:kern w:val="0"/>
          <w:sz w:val="24"/>
          <w:szCs w:val="24"/>
        </w:rPr>
        <w:br/>
      </w:r>
      <w:r w:rsidRPr="005E7BAC">
        <w:rPr>
          <w:rFonts w:ascii="Segoe UI" w:eastAsia="宋体" w:hAnsi="Segoe UI" w:cs="Segoe UI"/>
          <w:color w:val="24292E"/>
          <w:kern w:val="0"/>
          <w:sz w:val="24"/>
          <w:szCs w:val="24"/>
        </w:rPr>
        <w:t>比如：</w:t>
      </w:r>
      <w:r w:rsidRPr="005E7BAC">
        <w:rPr>
          <w:rFonts w:ascii="Segoe UI" w:eastAsia="宋体" w:hAnsi="Segoe UI" w:cs="Segoe UI"/>
          <w:color w:val="24292E"/>
          <w:kern w:val="0"/>
          <w:sz w:val="24"/>
          <w:szCs w:val="24"/>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4</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w:t>
      </w:r>
      <w:r w:rsidRPr="005E7BAC">
        <w:rPr>
          <w:rFonts w:ascii="Consolas" w:eastAsia="宋体" w:hAnsi="Consolas" w:cs="Consolas"/>
          <w:color w:val="24292E"/>
          <w:kern w:val="0"/>
          <w:sz w:val="20"/>
          <w:szCs w:val="20"/>
        </w:rPr>
        <w:t>; i</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j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j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4</w:t>
      </w:r>
      <w:r w:rsidRPr="005E7BAC">
        <w:rPr>
          <w:rFonts w:ascii="Consolas" w:eastAsia="宋体" w:hAnsi="Consolas" w:cs="Consolas"/>
          <w:color w:val="24292E"/>
          <w:kern w:val="0"/>
          <w:sz w:val="20"/>
          <w:szCs w:val="20"/>
        </w:rPr>
        <w:t>; j</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t xml:space="preserve">b[i][j]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"A"</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j;</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333333"/>
          <w:kern w:val="0"/>
          <w:sz w:val="20"/>
          <w:szCs w:val="20"/>
        </w:rPr>
        <w:t>Arrays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toString(b));</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输出</w:t>
      </w:r>
      <w:r w:rsidRPr="005E7BAC">
        <w:rPr>
          <w:rFonts w:ascii="Consolas" w:eastAsia="宋体" w:hAnsi="Consolas" w:cs="Consolas"/>
          <w:color w:val="969896"/>
          <w:kern w:val="0"/>
          <w:sz w:val="20"/>
          <w:szCs w:val="20"/>
        </w:rPr>
        <w:t>[[Ljava.lang.String;@55e6cb2a, [Ljava.lang.String;@23245e75, [Ljava.lang.String;@28b56559]</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333333"/>
          <w:kern w:val="0"/>
          <w:sz w:val="20"/>
          <w:szCs w:val="20"/>
        </w:rPr>
        <w:t>Arrays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deepToString(b));</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输出</w:t>
      </w:r>
      <w:r w:rsidRPr="005E7BAC">
        <w:rPr>
          <w:rFonts w:ascii="Consolas" w:eastAsia="宋体" w:hAnsi="Consolas" w:cs="Consolas"/>
          <w:color w:val="969896"/>
          <w:kern w:val="0"/>
          <w:sz w:val="20"/>
          <w:szCs w:val="20"/>
        </w:rPr>
        <w:t>[[A0, A1, A2, A3], [A0, A1, A2, A3], [A0, A1, A2, A3]]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ab/>
      </w:r>
      <w:r w:rsidRPr="005E7BAC">
        <w:rPr>
          <w:rFonts w:ascii="Consolas" w:eastAsia="宋体" w:hAnsi="Consolas" w:cs="Consolas"/>
          <w:color w:val="24292E"/>
          <w:kern w:val="0"/>
          <w:sz w:val="20"/>
          <w:szCs w:val="20"/>
        </w:rPr>
        <w:tab/>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152" w:history="1">
        <w:r w:rsidRPr="005E7BAC">
          <w:rPr>
            <w:rFonts w:ascii="Segoe UI" w:eastAsia="宋体" w:hAnsi="Segoe UI" w:cs="Segoe UI"/>
            <w:color w:val="0366D6"/>
            <w:kern w:val="0"/>
            <w:sz w:val="24"/>
            <w:szCs w:val="24"/>
            <w:u w:val="single"/>
          </w:rPr>
          <w:t>http://stackoverflow.com/questions/409784/whats-the-simplest-way-to-print-a-java-array</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53" w:history="1">
        <w:r w:rsidRPr="005E7BAC">
          <w:rPr>
            <w:rFonts w:ascii="Segoe UI" w:eastAsia="宋体" w:hAnsi="Segoe UI" w:cs="Segoe UI"/>
            <w:b/>
            <w:bCs/>
            <w:color w:val="0366D6"/>
            <w:kern w:val="0"/>
            <w:sz w:val="36"/>
            <w:szCs w:val="36"/>
            <w:u w:val="single"/>
          </w:rPr>
          <w:t xml:space="preserve">7. </w:t>
        </w:r>
        <w:r w:rsidRPr="005E7BAC">
          <w:rPr>
            <w:rFonts w:ascii="Segoe UI" w:eastAsia="宋体" w:hAnsi="Segoe UI" w:cs="Segoe UI"/>
            <w:b/>
            <w:bCs/>
            <w:color w:val="0366D6"/>
            <w:kern w:val="0"/>
            <w:sz w:val="36"/>
            <w:szCs w:val="36"/>
            <w:u w:val="single"/>
          </w:rPr>
          <w:t>为什么以下用随机生成的文字会得出</w:t>
        </w:r>
        <w:r w:rsidRPr="005E7BAC">
          <w:rPr>
            <w:rFonts w:ascii="Segoe UI" w:eastAsia="宋体" w:hAnsi="Segoe UI" w:cs="Segoe UI"/>
            <w:b/>
            <w:bCs/>
            <w:color w:val="0366D6"/>
            <w:kern w:val="0"/>
            <w:sz w:val="36"/>
            <w:szCs w:val="36"/>
            <w:u w:val="single"/>
          </w:rPr>
          <w:t xml:space="preserve"> “hello world”?</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为什么以下用随机生成的文字会得出</w:t>
      </w:r>
      <w:r w:rsidRPr="005E7BAC">
        <w:rPr>
          <w:rFonts w:ascii="Segoe UI" w:eastAsia="宋体" w:hAnsi="Segoe UI" w:cs="Segoe UI"/>
          <w:b/>
          <w:bCs/>
          <w:color w:val="24292E"/>
          <w:kern w:val="0"/>
          <w:sz w:val="30"/>
          <w:szCs w:val="30"/>
        </w:rPr>
        <w:t xml:space="preserve"> “hello world”?</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为什么以下用随机生成的文字会得出</w:t>
      </w:r>
      <w:r w:rsidRPr="005E7BAC">
        <w:rPr>
          <w:rFonts w:ascii="Segoe UI" w:eastAsia="宋体" w:hAnsi="Segoe UI" w:cs="Segoe UI"/>
          <w:color w:val="24292E"/>
          <w:kern w:val="0"/>
          <w:sz w:val="24"/>
          <w:szCs w:val="24"/>
        </w:rPr>
        <w:t xml:space="preserve">"hello world". </w:t>
      </w:r>
      <w:r w:rsidRPr="005E7BAC">
        <w:rPr>
          <w:rFonts w:ascii="Segoe UI" w:eastAsia="宋体" w:hAnsi="Segoe UI" w:cs="Segoe UI"/>
          <w:color w:val="24292E"/>
          <w:kern w:val="0"/>
          <w:sz w:val="24"/>
          <w:szCs w:val="24"/>
        </w:rPr>
        <w:t>有人能解释一下吗</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System.out.println(randomString(-229985452) + " " + randomString(-147909649));</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String randomString(int 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Random ran = new Random(i);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StringBuilder sb = new StringBuilder();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while (true)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k = ran.nextInt(27);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(k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break;</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sb.append((char)('`' + k));</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sb.toString();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1</w:t>
      </w:r>
      <w:r w:rsidRPr="005E7BAC">
        <w:rPr>
          <w:rFonts w:ascii="Segoe UI" w:eastAsia="宋体" w:hAnsi="Segoe UI" w:cs="Segoe UI"/>
          <w:b/>
          <w:bCs/>
          <w:color w:val="24292E"/>
          <w:kern w:val="0"/>
          <w:sz w:val="30"/>
          <w:szCs w:val="30"/>
        </w:rPr>
        <w:t>（最佳）</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xml:space="preserve">JAVA </w:t>
      </w:r>
      <w:r w:rsidRPr="005E7BAC">
        <w:rPr>
          <w:rFonts w:ascii="Segoe UI" w:eastAsia="宋体" w:hAnsi="Segoe UI" w:cs="Segoe UI"/>
          <w:color w:val="24292E"/>
          <w:kern w:val="0"/>
          <w:sz w:val="24"/>
          <w:szCs w:val="24"/>
        </w:rPr>
        <w:t>里面，随机类的实现不是真正的随机</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是伪随机</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就是说如果随机类的种子是一样的话，他们会生成同一组的数字。</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比如说这个问题</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new Random(-229985452).nextInt(27)</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首</w:t>
      </w:r>
      <w:r w:rsidRPr="005E7BAC">
        <w:rPr>
          <w:rFonts w:ascii="Segoe UI" w:eastAsia="宋体" w:hAnsi="Segoe UI" w:cs="Segoe UI"/>
          <w:color w:val="24292E"/>
          <w:kern w:val="0"/>
          <w:sz w:val="24"/>
          <w:szCs w:val="24"/>
        </w:rPr>
        <w:t>6</w:t>
      </w:r>
      <w:r w:rsidRPr="005E7BAC">
        <w:rPr>
          <w:rFonts w:ascii="Segoe UI" w:eastAsia="宋体" w:hAnsi="Segoe UI" w:cs="Segoe UI"/>
          <w:color w:val="24292E"/>
          <w:kern w:val="0"/>
          <w:sz w:val="24"/>
          <w:szCs w:val="24"/>
        </w:rPr>
        <w:t>个生成的数字一定是</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5</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15</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0</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而</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new Random(-147909649).nextInt(27)</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首</w:t>
      </w:r>
      <w:r w:rsidRPr="005E7BAC">
        <w:rPr>
          <w:rFonts w:ascii="Segoe UI" w:eastAsia="宋体" w:hAnsi="Segoe UI" w:cs="Segoe UI"/>
          <w:color w:val="24292E"/>
          <w:kern w:val="0"/>
          <w:sz w:val="24"/>
          <w:szCs w:val="24"/>
        </w:rPr>
        <w:t>6</w:t>
      </w:r>
      <w:r w:rsidRPr="005E7BAC">
        <w:rPr>
          <w:rFonts w:ascii="Segoe UI" w:eastAsia="宋体" w:hAnsi="Segoe UI" w:cs="Segoe UI"/>
          <w:color w:val="24292E"/>
          <w:kern w:val="0"/>
          <w:sz w:val="24"/>
          <w:szCs w:val="24"/>
        </w:rPr>
        <w:t>个生成的数字一定是</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23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15</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0</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而把每一个数目字加</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 (which is 96)</w:t>
      </w:r>
      <w:r w:rsidRPr="005E7BAC">
        <w:rPr>
          <w:rFonts w:ascii="Segoe UI" w:eastAsia="宋体" w:hAnsi="Segoe UI" w:cs="Segoe UI"/>
          <w:color w:val="24292E"/>
          <w:kern w:val="0"/>
          <w:sz w:val="24"/>
          <w:szCs w:val="24"/>
        </w:rPr>
        <w:t>，就会得到了相应的英文字母</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8  + 96 = 104 --&gt; 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5  + 96 = 101 --&gt; 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12 + 96 = 108 --&gt; 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12 + 96 = 108 --&gt; 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15 + 96 = 111 --&gt; 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23 + 96 = 119 --&gt; 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15 + 96 = 111 --&gt; 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18 + 96 = 114 --&gt; 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12 + 96 = 108 --&gt; 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4  + 96 = 100 --&gt; d</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hyperlink r:id="rId154" w:history="1">
        <w:r w:rsidRPr="005E7BAC">
          <w:rPr>
            <w:rFonts w:ascii="Segoe UI" w:eastAsia="宋体" w:hAnsi="Segoe UI" w:cs="Segoe UI"/>
            <w:color w:val="0366D6"/>
            <w:kern w:val="0"/>
            <w:sz w:val="24"/>
            <w:szCs w:val="24"/>
            <w:u w:val="single"/>
          </w:rPr>
          <w:t>http://stackoverflow.com/questions/15182496/why-does-this-code-using-random-strings-print-hello-world</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55" w:history="1">
        <w:r w:rsidRPr="005E7BAC">
          <w:rPr>
            <w:rFonts w:ascii="Segoe UI" w:eastAsia="宋体" w:hAnsi="Segoe UI" w:cs="Segoe UI"/>
            <w:b/>
            <w:bCs/>
            <w:color w:val="0366D6"/>
            <w:kern w:val="0"/>
            <w:sz w:val="36"/>
            <w:szCs w:val="36"/>
            <w:u w:val="single"/>
          </w:rPr>
          <w:t xml:space="preserve">8. </w:t>
        </w:r>
        <w:r w:rsidRPr="005E7BAC">
          <w:rPr>
            <w:rFonts w:ascii="Segoe UI" w:eastAsia="宋体" w:hAnsi="Segoe UI" w:cs="Segoe UI"/>
            <w:b/>
            <w:bCs/>
            <w:color w:val="0366D6"/>
            <w:kern w:val="0"/>
            <w:sz w:val="36"/>
            <w:szCs w:val="36"/>
            <w:u w:val="single"/>
          </w:rPr>
          <w:t>什么在</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中存放密码更倾向于</w:t>
        </w:r>
        <w:r w:rsidRPr="005E7BAC">
          <w:rPr>
            <w:rFonts w:ascii="Segoe UI" w:eastAsia="宋体" w:hAnsi="Segoe UI" w:cs="Segoe UI"/>
            <w:b/>
            <w:bCs/>
            <w:color w:val="0366D6"/>
            <w:kern w:val="0"/>
            <w:sz w:val="36"/>
            <w:szCs w:val="36"/>
            <w:u w:val="single"/>
          </w:rPr>
          <w:t>char[]</w:t>
        </w:r>
        <w:r w:rsidRPr="005E7BAC">
          <w:rPr>
            <w:rFonts w:ascii="Segoe UI" w:eastAsia="宋体" w:hAnsi="Segoe UI" w:cs="Segoe UI"/>
            <w:b/>
            <w:bCs/>
            <w:color w:val="0366D6"/>
            <w:kern w:val="0"/>
            <w:sz w:val="36"/>
            <w:szCs w:val="36"/>
            <w:u w:val="single"/>
          </w:rPr>
          <w:t>而不是</w:t>
        </w:r>
        <w:r w:rsidRPr="005E7BAC">
          <w:rPr>
            <w:rFonts w:ascii="Segoe UI" w:eastAsia="宋体" w:hAnsi="Segoe UI" w:cs="Segoe UI"/>
            <w:b/>
            <w:bCs/>
            <w:color w:val="0366D6"/>
            <w:kern w:val="0"/>
            <w:sz w:val="36"/>
            <w:szCs w:val="36"/>
            <w:u w:val="single"/>
          </w:rPr>
          <w:t>String</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为什么在</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中存放密码更倾向于</w:t>
      </w:r>
      <w:r w:rsidRPr="005E7BAC">
        <w:rPr>
          <w:rFonts w:ascii="Segoe UI" w:eastAsia="宋体" w:hAnsi="Segoe UI" w:cs="Segoe UI"/>
          <w:b/>
          <w:bCs/>
          <w:color w:val="24292E"/>
          <w:kern w:val="0"/>
          <w:sz w:val="30"/>
          <w:szCs w:val="30"/>
        </w:rPr>
        <w:t>char[]</w:t>
      </w:r>
      <w:r w:rsidRPr="005E7BAC">
        <w:rPr>
          <w:rFonts w:ascii="Segoe UI" w:eastAsia="宋体" w:hAnsi="Segoe UI" w:cs="Segoe UI"/>
          <w:b/>
          <w:bCs/>
          <w:color w:val="24292E"/>
          <w:kern w:val="0"/>
          <w:sz w:val="30"/>
          <w:szCs w:val="30"/>
        </w:rPr>
        <w:t>而不是</w:t>
      </w:r>
      <w:r w:rsidRPr="005E7BAC">
        <w:rPr>
          <w:rFonts w:ascii="Segoe UI" w:eastAsia="宋体" w:hAnsi="Segoe UI" w:cs="Segoe UI"/>
          <w:b/>
          <w:bCs/>
          <w:color w:val="24292E"/>
          <w:kern w:val="0"/>
          <w:sz w:val="30"/>
          <w:szCs w:val="30"/>
        </w:rPr>
        <w:t>String</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在</w:t>
      </w:r>
      <w:r w:rsidRPr="005E7BAC">
        <w:rPr>
          <w:rFonts w:ascii="Segoe UI" w:eastAsia="宋体" w:hAnsi="Segoe UI" w:cs="Segoe UI"/>
          <w:color w:val="24292E"/>
          <w:kern w:val="0"/>
          <w:sz w:val="24"/>
          <w:szCs w:val="24"/>
        </w:rPr>
        <w:t>Swing</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password</w:t>
      </w:r>
      <w:r w:rsidRPr="005E7BAC">
        <w:rPr>
          <w:rFonts w:ascii="Segoe UI" w:eastAsia="宋体" w:hAnsi="Segoe UI" w:cs="Segoe UI"/>
          <w:color w:val="24292E"/>
          <w:kern w:val="0"/>
          <w:sz w:val="24"/>
          <w:szCs w:val="24"/>
        </w:rPr>
        <w:t>字段有一个</w:t>
      </w:r>
      <w:r w:rsidRPr="005E7BAC">
        <w:rPr>
          <w:rFonts w:ascii="Segoe UI" w:eastAsia="宋体" w:hAnsi="Segoe UI" w:cs="Segoe UI"/>
          <w:color w:val="24292E"/>
          <w:kern w:val="0"/>
          <w:sz w:val="24"/>
          <w:szCs w:val="24"/>
        </w:rPr>
        <w:t>getPassword()</w:t>
      </w:r>
      <w:r w:rsidRPr="005E7BAC">
        <w:rPr>
          <w:rFonts w:ascii="Segoe UI" w:eastAsia="宋体" w:hAnsi="Segoe UI" w:cs="Segoe UI"/>
          <w:color w:val="24292E"/>
          <w:kern w:val="0"/>
          <w:sz w:val="24"/>
          <w:szCs w:val="24"/>
        </w:rPr>
        <w:t>方法（返回</w:t>
      </w:r>
      <w:r w:rsidRPr="005E7BAC">
        <w:rPr>
          <w:rFonts w:ascii="Segoe UI" w:eastAsia="宋体" w:hAnsi="Segoe UI" w:cs="Segoe UI"/>
          <w:color w:val="24292E"/>
          <w:kern w:val="0"/>
          <w:sz w:val="24"/>
          <w:szCs w:val="24"/>
        </w:rPr>
        <w:t>char[]</w:t>
      </w:r>
      <w:r w:rsidRPr="005E7BAC">
        <w:rPr>
          <w:rFonts w:ascii="Segoe UI" w:eastAsia="宋体" w:hAnsi="Segoe UI" w:cs="Segoe UI"/>
          <w:color w:val="24292E"/>
          <w:kern w:val="0"/>
          <w:sz w:val="24"/>
          <w:szCs w:val="24"/>
        </w:rPr>
        <w:t>），而不是通常的</w:t>
      </w:r>
      <w:r w:rsidRPr="005E7BAC">
        <w:rPr>
          <w:rFonts w:ascii="Segoe UI" w:eastAsia="宋体" w:hAnsi="Segoe UI" w:cs="Segoe UI"/>
          <w:color w:val="24292E"/>
          <w:kern w:val="0"/>
          <w:sz w:val="24"/>
          <w:szCs w:val="24"/>
        </w:rPr>
        <w:t>getText()</w:t>
      </w:r>
      <w:r w:rsidRPr="005E7BAC">
        <w:rPr>
          <w:rFonts w:ascii="Segoe UI" w:eastAsia="宋体" w:hAnsi="Segoe UI" w:cs="Segoe UI"/>
          <w:color w:val="24292E"/>
          <w:kern w:val="0"/>
          <w:sz w:val="24"/>
          <w:szCs w:val="24"/>
        </w:rPr>
        <w:t>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返回</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字符串</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。同样的，我看到一个建议说不要使用字符串处理密码。</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为什么在涉及</w:t>
      </w:r>
      <w:r w:rsidRPr="005E7BAC">
        <w:rPr>
          <w:rFonts w:ascii="Segoe UI" w:eastAsia="宋体" w:hAnsi="Segoe UI" w:cs="Segoe UI"/>
          <w:color w:val="24292E"/>
          <w:kern w:val="0"/>
          <w:sz w:val="24"/>
          <w:szCs w:val="24"/>
        </w:rPr>
        <w:t>passwords</w:t>
      </w:r>
      <w:r w:rsidRPr="005E7BAC">
        <w:rPr>
          <w:rFonts w:ascii="Segoe UI" w:eastAsia="宋体" w:hAnsi="Segoe UI" w:cs="Segoe UI"/>
          <w:color w:val="24292E"/>
          <w:kern w:val="0"/>
          <w:sz w:val="24"/>
          <w:szCs w:val="24"/>
        </w:rPr>
        <w:t>时，都说字符串会对安全构成威胁？感觉使用</w:t>
      </w:r>
      <w:r w:rsidRPr="005E7BAC">
        <w:rPr>
          <w:rFonts w:ascii="Segoe UI" w:eastAsia="宋体" w:hAnsi="Segoe UI" w:cs="Segoe UI"/>
          <w:color w:val="24292E"/>
          <w:kern w:val="0"/>
          <w:sz w:val="24"/>
          <w:szCs w:val="24"/>
        </w:rPr>
        <w:t>char[]</w:t>
      </w:r>
      <w:r w:rsidRPr="005E7BAC">
        <w:rPr>
          <w:rFonts w:ascii="Segoe UI" w:eastAsia="宋体" w:hAnsi="Segoe UI" w:cs="Segoe UI"/>
          <w:color w:val="24292E"/>
          <w:kern w:val="0"/>
          <w:sz w:val="24"/>
          <w:szCs w:val="24"/>
        </w:rPr>
        <w:t>不是那么的方便。</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是不可变的。虽然</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加载密码之后可以把这个变量扔掉，但是字符串并不会马上被</w:t>
      </w:r>
      <w:r w:rsidRPr="005E7BAC">
        <w:rPr>
          <w:rFonts w:ascii="Segoe UI" w:eastAsia="宋体" w:hAnsi="Segoe UI" w:cs="Segoe UI"/>
          <w:color w:val="24292E"/>
          <w:kern w:val="0"/>
          <w:sz w:val="24"/>
          <w:szCs w:val="24"/>
        </w:rPr>
        <w:t>GC</w:t>
      </w:r>
      <w:r w:rsidRPr="005E7BAC">
        <w:rPr>
          <w:rFonts w:ascii="Segoe UI" w:eastAsia="宋体" w:hAnsi="Segoe UI" w:cs="Segoe UI"/>
          <w:color w:val="24292E"/>
          <w:kern w:val="0"/>
          <w:sz w:val="24"/>
          <w:szCs w:val="24"/>
        </w:rPr>
        <w:t>回收，一但进程在</w:t>
      </w:r>
      <w:r w:rsidRPr="005E7BAC">
        <w:rPr>
          <w:rFonts w:ascii="Segoe UI" w:eastAsia="宋体" w:hAnsi="Segoe UI" w:cs="Segoe UI"/>
          <w:color w:val="24292E"/>
          <w:kern w:val="0"/>
          <w:sz w:val="24"/>
          <w:szCs w:val="24"/>
        </w:rPr>
        <w:t>GC</w:t>
      </w:r>
      <w:r w:rsidRPr="005E7BAC">
        <w:rPr>
          <w:rFonts w:ascii="Segoe UI" w:eastAsia="宋体" w:hAnsi="Segoe UI" w:cs="Segoe UI"/>
          <w:color w:val="24292E"/>
          <w:kern w:val="0"/>
          <w:sz w:val="24"/>
          <w:szCs w:val="24"/>
        </w:rPr>
        <w:t>执行到这个字符串之前被</w:t>
      </w:r>
      <w:r w:rsidRPr="005E7BAC">
        <w:rPr>
          <w:rFonts w:ascii="Segoe UI" w:eastAsia="宋体" w:hAnsi="Segoe UI" w:cs="Segoe UI"/>
          <w:color w:val="24292E"/>
          <w:kern w:val="0"/>
          <w:sz w:val="24"/>
          <w:szCs w:val="24"/>
        </w:rPr>
        <w:t>dump</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dump</w:t>
      </w:r>
      <w:r w:rsidRPr="005E7BAC">
        <w:rPr>
          <w:rFonts w:ascii="Segoe UI" w:eastAsia="宋体" w:hAnsi="Segoe UI" w:cs="Segoe UI"/>
          <w:color w:val="24292E"/>
          <w:kern w:val="0"/>
          <w:sz w:val="24"/>
          <w:szCs w:val="24"/>
        </w:rPr>
        <w:t>出的的转储中就会含有这个明文的字符串。那如果我去</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修改</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这个字符串，比如把它赋一个新值，那么是不是就没有这个问题了？答案是否定的，因为</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本身是不可修改的，任何基于</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的修改函数都是返回一个新的字符串，原有的还会在内存里。</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然而对于数组，你可以在抛弃它之前直接修改掉它里面的内容或者置为乱码，密码就不会存在了。但是如果你什么也不做直接交给</w:t>
      </w:r>
      <w:r w:rsidRPr="005E7BAC">
        <w:rPr>
          <w:rFonts w:ascii="Segoe UI" w:eastAsia="宋体" w:hAnsi="Segoe UI" w:cs="Segoe UI"/>
          <w:color w:val="24292E"/>
          <w:kern w:val="0"/>
          <w:sz w:val="24"/>
          <w:szCs w:val="24"/>
        </w:rPr>
        <w:t>gc</w:t>
      </w:r>
      <w:r w:rsidRPr="005E7BAC">
        <w:rPr>
          <w:rFonts w:ascii="Segoe UI" w:eastAsia="宋体" w:hAnsi="Segoe UI" w:cs="Segoe UI"/>
          <w:color w:val="24292E"/>
          <w:kern w:val="0"/>
          <w:sz w:val="24"/>
          <w:szCs w:val="24"/>
        </w:rPr>
        <w:t>的话，也会存在上面一样的问题。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所以，这是一个安全性的问题</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但是，即使使用</w:t>
      </w:r>
      <w:r w:rsidRPr="005E7BAC">
        <w:rPr>
          <w:rFonts w:ascii="Segoe UI" w:eastAsia="宋体" w:hAnsi="Segoe UI" w:cs="Segoe UI"/>
          <w:color w:val="24292E"/>
          <w:kern w:val="0"/>
          <w:sz w:val="24"/>
          <w:szCs w:val="24"/>
        </w:rPr>
        <w:t>char[]</w:t>
      </w:r>
      <w:r w:rsidRPr="005E7BAC">
        <w:rPr>
          <w:rFonts w:ascii="Segoe UI" w:eastAsia="宋体" w:hAnsi="Segoe UI" w:cs="Segoe UI"/>
          <w:color w:val="24292E"/>
          <w:kern w:val="0"/>
          <w:sz w:val="24"/>
          <w:szCs w:val="24"/>
        </w:rPr>
        <w:t>也仅仅是降低了攻击者攻击的机会，而且仅仅对这种特定的攻击有效。</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链接</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w:t>
      </w:r>
      <w:hyperlink r:id="rId156" w:history="1">
        <w:r w:rsidRPr="005E7BAC">
          <w:rPr>
            <w:rFonts w:ascii="Segoe UI" w:eastAsia="宋体" w:hAnsi="Segoe UI" w:cs="Segoe UI"/>
            <w:color w:val="0366D6"/>
            <w:kern w:val="0"/>
            <w:sz w:val="24"/>
            <w:szCs w:val="24"/>
            <w:u w:val="single"/>
          </w:rPr>
          <w:t>http://stackoverflow.com/questions/8881291/why-is-char-preferred-over-string-for-passwords-in-java</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知乎上也有相关讨论</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w:t>
      </w:r>
      <w:hyperlink r:id="rId157" w:history="1">
        <w:r w:rsidRPr="005E7BAC">
          <w:rPr>
            <w:rFonts w:ascii="Segoe UI" w:eastAsia="宋体" w:hAnsi="Segoe UI" w:cs="Segoe UI"/>
            <w:color w:val="0366D6"/>
            <w:kern w:val="0"/>
            <w:sz w:val="24"/>
            <w:szCs w:val="24"/>
            <w:u w:val="single"/>
          </w:rPr>
          <w:t>https://www.zhihu.com/question/36734157</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58" w:history="1">
        <w:r w:rsidRPr="005E7BAC">
          <w:rPr>
            <w:rFonts w:ascii="Segoe UI" w:eastAsia="宋体" w:hAnsi="Segoe UI" w:cs="Segoe UI"/>
            <w:b/>
            <w:bCs/>
            <w:color w:val="0366D6"/>
            <w:kern w:val="0"/>
            <w:sz w:val="36"/>
            <w:szCs w:val="36"/>
            <w:u w:val="single"/>
          </w:rPr>
          <w:t xml:space="preserve">9. </w:t>
        </w:r>
        <w:r w:rsidRPr="005E7BAC">
          <w:rPr>
            <w:rFonts w:ascii="Segoe UI" w:eastAsia="宋体" w:hAnsi="Segoe UI" w:cs="Segoe UI"/>
            <w:b/>
            <w:bCs/>
            <w:color w:val="0366D6"/>
            <w:kern w:val="0"/>
            <w:sz w:val="36"/>
            <w:szCs w:val="36"/>
            <w:u w:val="single"/>
          </w:rPr>
          <w:t>如何避免在</w:t>
        </w:r>
        <w:r w:rsidRPr="005E7BAC">
          <w:rPr>
            <w:rFonts w:ascii="Segoe UI" w:eastAsia="宋体" w:hAnsi="Segoe UI" w:cs="Segoe UI"/>
            <w:b/>
            <w:bCs/>
            <w:color w:val="0366D6"/>
            <w:kern w:val="0"/>
            <w:sz w:val="36"/>
            <w:szCs w:val="36"/>
            <w:u w:val="single"/>
          </w:rPr>
          <w:t>JSP</w:t>
        </w:r>
        <w:r w:rsidRPr="005E7BAC">
          <w:rPr>
            <w:rFonts w:ascii="Segoe UI" w:eastAsia="宋体" w:hAnsi="Segoe UI" w:cs="Segoe UI"/>
            <w:b/>
            <w:bCs/>
            <w:color w:val="0366D6"/>
            <w:kern w:val="0"/>
            <w:sz w:val="36"/>
            <w:szCs w:val="36"/>
            <w:u w:val="single"/>
          </w:rPr>
          <w:t>文件中使用</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代码</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如何避免在</w:t>
      </w:r>
      <w:r w:rsidRPr="005E7BAC">
        <w:rPr>
          <w:rFonts w:ascii="Segoe UI" w:eastAsia="宋体" w:hAnsi="Segoe UI" w:cs="Segoe UI"/>
          <w:b/>
          <w:bCs/>
          <w:color w:val="24292E"/>
          <w:kern w:val="0"/>
          <w:sz w:val="30"/>
          <w:szCs w:val="30"/>
        </w:rPr>
        <w:t>JSP</w:t>
      </w:r>
      <w:r w:rsidRPr="005E7BAC">
        <w:rPr>
          <w:rFonts w:ascii="Segoe UI" w:eastAsia="宋体" w:hAnsi="Segoe UI" w:cs="Segoe UI"/>
          <w:b/>
          <w:bCs/>
          <w:color w:val="24292E"/>
          <w:kern w:val="0"/>
          <w:sz w:val="30"/>
          <w:szCs w:val="30"/>
        </w:rPr>
        <w:t>文件中使用</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代码</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如何避免在</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文件中使用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我对</w:t>
      </w:r>
      <w:r w:rsidRPr="005E7BAC">
        <w:rPr>
          <w:rFonts w:ascii="Segoe UI" w:eastAsia="宋体" w:hAnsi="Segoe UI" w:cs="Segoe UI"/>
          <w:color w:val="24292E"/>
          <w:kern w:val="0"/>
          <w:sz w:val="24"/>
          <w:szCs w:val="24"/>
        </w:rPr>
        <w:t>Java EE</w:t>
      </w:r>
      <w:r w:rsidRPr="005E7BAC">
        <w:rPr>
          <w:rFonts w:ascii="Segoe UI" w:eastAsia="宋体" w:hAnsi="Segoe UI" w:cs="Segoe UI"/>
          <w:color w:val="24292E"/>
          <w:kern w:val="0"/>
          <w:sz w:val="24"/>
          <w:szCs w:val="24"/>
        </w:rPr>
        <w:t>不是很熟悉，我知道类似如下的三行代码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 x</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xml:space="preserve"> %&gt;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getParameter(</w:t>
      </w:r>
      <w:r w:rsidRPr="005E7BAC">
        <w:rPr>
          <w:rFonts w:ascii="Consolas" w:eastAsia="宋体" w:hAnsi="Consolas" w:cs="Consolas"/>
          <w:color w:val="183691"/>
          <w:kern w:val="0"/>
          <w:sz w:val="20"/>
          <w:szCs w:val="20"/>
        </w:rPr>
        <w:t>"name"</w:t>
      </w:r>
      <w:r w:rsidRPr="005E7BAC">
        <w:rPr>
          <w:rFonts w:ascii="Consolas" w:eastAsia="宋体" w:hAnsi="Consolas" w:cs="Consolas"/>
          <w:color w:val="24292E"/>
          <w:kern w:val="0"/>
          <w:sz w:val="20"/>
          <w:szCs w:val="20"/>
        </w:rPr>
        <w:t>) %&gt;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 counter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这三行代码是学校教的老式代码。在</w:t>
      </w:r>
      <w:r w:rsidRPr="005E7BAC">
        <w:rPr>
          <w:rFonts w:ascii="Segoe UI" w:eastAsia="宋体" w:hAnsi="Segoe UI" w:cs="Segoe UI"/>
          <w:color w:val="24292E"/>
          <w:kern w:val="0"/>
          <w:sz w:val="24"/>
          <w:szCs w:val="24"/>
        </w:rPr>
        <w:t>JSP 2</w:t>
      </w:r>
      <w:r w:rsidRPr="005E7BAC">
        <w:rPr>
          <w:rFonts w:ascii="Segoe UI" w:eastAsia="宋体" w:hAnsi="Segoe UI" w:cs="Segoe UI"/>
          <w:color w:val="24292E"/>
          <w:kern w:val="0"/>
          <w:sz w:val="24"/>
          <w:szCs w:val="24"/>
        </w:rPr>
        <w:t>，存在一些方法可以避免在</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文件中使用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代码。有人可以告诉我在</w:t>
      </w:r>
      <w:r w:rsidRPr="005E7BAC">
        <w:rPr>
          <w:rFonts w:ascii="Segoe UI" w:eastAsia="宋体" w:hAnsi="Segoe UI" w:cs="Segoe UI"/>
          <w:color w:val="24292E"/>
          <w:kern w:val="0"/>
          <w:sz w:val="24"/>
          <w:szCs w:val="24"/>
        </w:rPr>
        <w:t>JSP 2</w:t>
      </w:r>
      <w:r w:rsidRPr="005E7BAC">
        <w:rPr>
          <w:rFonts w:ascii="Segoe UI" w:eastAsia="宋体" w:hAnsi="Segoe UI" w:cs="Segoe UI"/>
          <w:color w:val="24292E"/>
          <w:kern w:val="0"/>
          <w:sz w:val="24"/>
          <w:szCs w:val="24"/>
        </w:rPr>
        <w:t>中如何避免使用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代码吗，这些方法该如何使用？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在大约十年前，</w:t>
      </w:r>
      <w:r w:rsidRPr="005E7BAC">
        <w:rPr>
          <w:rFonts w:ascii="Segoe UI" w:eastAsia="宋体" w:hAnsi="Segoe UI" w:cs="Segoe UI"/>
          <w:color w:val="24292E"/>
          <w:kern w:val="0"/>
          <w:sz w:val="24"/>
          <w:szCs w:val="24"/>
        </w:rPr>
        <w:t>taglibs</w:t>
      </w:r>
      <w:r w:rsidRPr="005E7BAC">
        <w:rPr>
          <w:rFonts w:ascii="Segoe UI" w:eastAsia="宋体" w:hAnsi="Segoe UI" w:cs="Segoe UI"/>
          <w:color w:val="24292E"/>
          <w:kern w:val="0"/>
          <w:sz w:val="24"/>
          <w:szCs w:val="24"/>
        </w:rPr>
        <w:t>（比如</w:t>
      </w:r>
      <w:r w:rsidRPr="005E7BAC">
        <w:rPr>
          <w:rFonts w:ascii="Segoe UI" w:eastAsia="宋体" w:hAnsi="Segoe UI" w:cs="Segoe UI"/>
          <w:color w:val="24292E"/>
          <w:kern w:val="0"/>
          <w:sz w:val="24"/>
          <w:szCs w:val="24"/>
        </w:rPr>
        <w:t>JSTL</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EL</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EL</w:t>
      </w:r>
      <w:r w:rsidRPr="005E7BAC">
        <w:rPr>
          <w:rFonts w:ascii="Segoe UI" w:eastAsia="宋体" w:hAnsi="Segoe UI" w:cs="Segoe UI"/>
          <w:color w:val="24292E"/>
          <w:kern w:val="0"/>
          <w:sz w:val="24"/>
          <w:szCs w:val="24"/>
        </w:rPr>
        <w:t>表达式，</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）诞生的时候，在</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中使用</w:t>
      </w:r>
      <w:r w:rsidRPr="005E7BAC">
        <w:rPr>
          <w:rFonts w:ascii="Segoe UI" w:eastAsia="宋体" w:hAnsi="Segoe UI" w:cs="Segoe UI"/>
          <w:color w:val="24292E"/>
          <w:kern w:val="0"/>
          <w:sz w:val="24"/>
          <w:szCs w:val="24"/>
        </w:rPr>
        <w:t>scriptlets</w:t>
      </w:r>
      <w:r w:rsidRPr="005E7BAC">
        <w:rPr>
          <w:rFonts w:ascii="Segoe UI" w:eastAsia="宋体" w:hAnsi="Segoe UI" w:cs="Segoe UI"/>
          <w:color w:val="24292E"/>
          <w:kern w:val="0"/>
          <w:sz w:val="24"/>
          <w:szCs w:val="24"/>
        </w:rPr>
        <w:t>（类似</w:t>
      </w:r>
      <w:r w:rsidRPr="005E7BAC">
        <w:rPr>
          <w:rFonts w:ascii="Consolas" w:eastAsia="宋体" w:hAnsi="Consolas" w:cs="Consolas"/>
          <w:color w:val="24292E"/>
          <w:kern w:val="0"/>
          <w:sz w:val="20"/>
          <w:szCs w:val="20"/>
        </w:rPr>
        <w:t>&lt;% %&gt;</w:t>
      </w:r>
      <w:r w:rsidRPr="005E7BAC">
        <w:rPr>
          <w:rFonts w:ascii="Segoe UI" w:eastAsia="宋体" w:hAnsi="Segoe UI" w:cs="Segoe UI"/>
          <w:color w:val="24292E"/>
          <w:kern w:val="0"/>
          <w:sz w:val="24"/>
          <w:szCs w:val="24"/>
        </w:rPr>
        <w:t>）这种做法，就确实已经是不被鼓励使用的做法了。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scriptlets </w:t>
      </w:r>
      <w:r w:rsidRPr="005E7BAC">
        <w:rPr>
          <w:rFonts w:ascii="Segoe UI" w:eastAsia="宋体" w:hAnsi="Segoe UI" w:cs="Segoe UI"/>
          <w:color w:val="24292E"/>
          <w:kern w:val="0"/>
          <w:sz w:val="24"/>
          <w:szCs w:val="24"/>
        </w:rPr>
        <w:t>主要的缺点有：</w:t>
      </w:r>
    </w:p>
    <w:p w:rsidR="005E7BAC" w:rsidRPr="005E7BAC" w:rsidRDefault="005E7BAC" w:rsidP="005E7BAC">
      <w:pPr>
        <w:widowControl/>
        <w:numPr>
          <w:ilvl w:val="0"/>
          <w:numId w:val="40"/>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重用性</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：你不可以重用</w:t>
      </w:r>
      <w:r w:rsidRPr="005E7BAC">
        <w:rPr>
          <w:rFonts w:ascii="Segoe UI" w:eastAsia="宋体" w:hAnsi="Segoe UI" w:cs="Segoe UI"/>
          <w:color w:val="24292E"/>
          <w:kern w:val="0"/>
          <w:sz w:val="24"/>
          <w:szCs w:val="24"/>
        </w:rPr>
        <w:t>scriptlets</w:t>
      </w:r>
    </w:p>
    <w:p w:rsidR="005E7BAC" w:rsidRPr="005E7BAC" w:rsidRDefault="005E7BAC" w:rsidP="005E7BAC">
      <w:pPr>
        <w:widowControl/>
        <w:numPr>
          <w:ilvl w:val="0"/>
          <w:numId w:val="4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可替换性</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：你不可以让</w:t>
      </w:r>
      <w:r w:rsidRPr="005E7BAC">
        <w:rPr>
          <w:rFonts w:ascii="Segoe UI" w:eastAsia="宋体" w:hAnsi="Segoe UI" w:cs="Segoe UI"/>
          <w:color w:val="24292E"/>
          <w:kern w:val="0"/>
          <w:sz w:val="24"/>
          <w:szCs w:val="24"/>
        </w:rPr>
        <w:t>scriptlets</w:t>
      </w:r>
      <w:r w:rsidRPr="005E7BAC">
        <w:rPr>
          <w:rFonts w:ascii="Segoe UI" w:eastAsia="宋体" w:hAnsi="Segoe UI" w:cs="Segoe UI"/>
          <w:color w:val="24292E"/>
          <w:kern w:val="0"/>
          <w:sz w:val="24"/>
          <w:szCs w:val="24"/>
        </w:rPr>
        <w:t>抽象化</w:t>
      </w:r>
    </w:p>
    <w:p w:rsidR="005E7BAC" w:rsidRPr="005E7BAC" w:rsidRDefault="005E7BAC" w:rsidP="005E7BAC">
      <w:pPr>
        <w:widowControl/>
        <w:numPr>
          <w:ilvl w:val="0"/>
          <w:numId w:val="4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面向对象能力</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：你不可以使用继承或组合</w:t>
      </w:r>
    </w:p>
    <w:p w:rsidR="005E7BAC" w:rsidRPr="005E7BAC" w:rsidRDefault="005E7BAC" w:rsidP="005E7BAC">
      <w:pPr>
        <w:widowControl/>
        <w:numPr>
          <w:ilvl w:val="0"/>
          <w:numId w:val="4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调试性</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：如果</w:t>
      </w:r>
      <w:r w:rsidRPr="005E7BAC">
        <w:rPr>
          <w:rFonts w:ascii="Segoe UI" w:eastAsia="宋体" w:hAnsi="Segoe UI" w:cs="Segoe UI"/>
          <w:color w:val="24292E"/>
          <w:kern w:val="0"/>
          <w:sz w:val="24"/>
          <w:szCs w:val="24"/>
        </w:rPr>
        <w:t>scriptlets</w:t>
      </w:r>
      <w:r w:rsidRPr="005E7BAC">
        <w:rPr>
          <w:rFonts w:ascii="Segoe UI" w:eastAsia="宋体" w:hAnsi="Segoe UI" w:cs="Segoe UI"/>
          <w:color w:val="24292E"/>
          <w:kern w:val="0"/>
          <w:sz w:val="24"/>
          <w:szCs w:val="24"/>
        </w:rPr>
        <w:t>中途抛出了异常，你只能获得一个空白页</w:t>
      </w:r>
    </w:p>
    <w:p w:rsidR="005E7BAC" w:rsidRPr="005E7BAC" w:rsidRDefault="005E7BAC" w:rsidP="005E7BAC">
      <w:pPr>
        <w:widowControl/>
        <w:numPr>
          <w:ilvl w:val="0"/>
          <w:numId w:val="4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可测试性</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scriptlets</w:t>
      </w:r>
      <w:r w:rsidRPr="005E7BAC">
        <w:rPr>
          <w:rFonts w:ascii="Segoe UI" w:eastAsia="宋体" w:hAnsi="Segoe UI" w:cs="Segoe UI"/>
          <w:color w:val="24292E"/>
          <w:kern w:val="0"/>
          <w:sz w:val="24"/>
          <w:szCs w:val="24"/>
        </w:rPr>
        <w:t>不能进行单元测试</w:t>
      </w:r>
    </w:p>
    <w:p w:rsidR="005E7BAC" w:rsidRPr="005E7BAC" w:rsidRDefault="005E7BAC" w:rsidP="005E7BAC">
      <w:pPr>
        <w:widowControl/>
        <w:numPr>
          <w:ilvl w:val="0"/>
          <w:numId w:val="4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可维护性</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：（这句有些词语不确定）需要更多的时间去维护混合的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杂乱的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冲突的</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代码逻辑</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Oracle</w:t>
      </w:r>
      <w:r w:rsidRPr="005E7BAC">
        <w:rPr>
          <w:rFonts w:ascii="Segoe UI" w:eastAsia="宋体" w:hAnsi="Segoe UI" w:cs="Segoe UI"/>
          <w:color w:val="24292E"/>
          <w:kern w:val="0"/>
          <w:sz w:val="24"/>
          <w:szCs w:val="24"/>
        </w:rPr>
        <w:t>自己也在</w:t>
      </w:r>
      <w:r w:rsidRPr="005E7BAC">
        <w:rPr>
          <w:rFonts w:ascii="Segoe UI" w:eastAsia="宋体" w:hAnsi="Segoe UI" w:cs="Segoe UI"/>
          <w:color w:val="24292E"/>
          <w:kern w:val="0"/>
          <w:sz w:val="24"/>
          <w:szCs w:val="24"/>
        </w:rPr>
        <w:t> </w:t>
      </w:r>
      <w:hyperlink r:id="rId159" w:history="1">
        <w:r w:rsidRPr="005E7BAC">
          <w:rPr>
            <w:rFonts w:ascii="Segoe UI" w:eastAsia="宋体" w:hAnsi="Segoe UI" w:cs="Segoe UI"/>
            <w:color w:val="0366D6"/>
            <w:kern w:val="0"/>
            <w:sz w:val="24"/>
            <w:szCs w:val="24"/>
            <w:u w:val="single"/>
          </w:rPr>
          <w:t>JSP coding conventions</w:t>
        </w:r>
      </w:hyperlink>
      <w:r w:rsidRPr="005E7BAC">
        <w:rPr>
          <w:rFonts w:ascii="Segoe UI" w:eastAsia="宋体" w:hAnsi="Segoe UI" w:cs="Segoe UI"/>
          <w:color w:val="24292E"/>
          <w:kern w:val="0"/>
          <w:sz w:val="24"/>
          <w:szCs w:val="24"/>
        </w:rPr>
        <w:t>一文中推荐在功能可以被标签库所替代的时候避免使用</w:t>
      </w:r>
      <w:r w:rsidRPr="005E7BAC">
        <w:rPr>
          <w:rFonts w:ascii="Segoe UI" w:eastAsia="宋体" w:hAnsi="Segoe UI" w:cs="Segoe UI"/>
          <w:color w:val="24292E"/>
          <w:kern w:val="0"/>
          <w:sz w:val="24"/>
          <w:szCs w:val="24"/>
        </w:rPr>
        <w:t>scriptlets</w:t>
      </w:r>
      <w:r w:rsidRPr="005E7BAC">
        <w:rPr>
          <w:rFonts w:ascii="Segoe UI" w:eastAsia="宋体" w:hAnsi="Segoe UI" w:cs="Segoe UI"/>
          <w:color w:val="24292E"/>
          <w:kern w:val="0"/>
          <w:sz w:val="24"/>
          <w:szCs w:val="24"/>
        </w:rPr>
        <w:t>语法。以下引用它提出的几个观点：</w:t>
      </w:r>
    </w:p>
    <w:p w:rsidR="005E7BAC" w:rsidRPr="005E7BAC" w:rsidRDefault="005E7BAC" w:rsidP="005E7BAC">
      <w:pPr>
        <w:widowControl/>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在</w:t>
      </w:r>
      <w:r w:rsidRPr="005E7BAC">
        <w:rPr>
          <w:rFonts w:ascii="Segoe UI" w:eastAsia="宋体" w:hAnsi="Segoe UI" w:cs="Segoe UI"/>
          <w:color w:val="6A737D"/>
          <w:kern w:val="0"/>
          <w:sz w:val="24"/>
          <w:szCs w:val="24"/>
        </w:rPr>
        <w:t>JSP 1.2</w:t>
      </w:r>
      <w:r w:rsidRPr="005E7BAC">
        <w:rPr>
          <w:rFonts w:ascii="Segoe UI" w:eastAsia="宋体" w:hAnsi="Segoe UI" w:cs="Segoe UI"/>
          <w:color w:val="6A737D"/>
          <w:kern w:val="0"/>
          <w:sz w:val="24"/>
          <w:szCs w:val="24"/>
        </w:rPr>
        <w:t>规范中，强烈推荐使用</w:t>
      </w:r>
      <w:r w:rsidRPr="005E7BAC">
        <w:rPr>
          <w:rFonts w:ascii="Segoe UI" w:eastAsia="宋体" w:hAnsi="Segoe UI" w:cs="Segoe UI"/>
          <w:color w:val="6A737D"/>
          <w:kern w:val="0"/>
          <w:sz w:val="24"/>
          <w:szCs w:val="24"/>
        </w:rPr>
        <w:t>JSTL</w:t>
      </w:r>
      <w:r w:rsidRPr="005E7BAC">
        <w:rPr>
          <w:rFonts w:ascii="Segoe UI" w:eastAsia="宋体" w:hAnsi="Segoe UI" w:cs="Segoe UI"/>
          <w:color w:val="6A737D"/>
          <w:kern w:val="0"/>
          <w:sz w:val="24"/>
          <w:szCs w:val="24"/>
        </w:rPr>
        <w:t>来减少</w:t>
      </w:r>
      <w:r w:rsidRPr="005E7BAC">
        <w:rPr>
          <w:rFonts w:ascii="Segoe UI" w:eastAsia="宋体" w:hAnsi="Segoe UI" w:cs="Segoe UI"/>
          <w:color w:val="6A737D"/>
          <w:kern w:val="0"/>
          <w:sz w:val="24"/>
          <w:szCs w:val="24"/>
        </w:rPr>
        <w:t>JSP scriptlets</w:t>
      </w:r>
      <w:r w:rsidRPr="005E7BAC">
        <w:rPr>
          <w:rFonts w:ascii="Segoe UI" w:eastAsia="宋体" w:hAnsi="Segoe UI" w:cs="Segoe UI"/>
          <w:color w:val="6A737D"/>
          <w:kern w:val="0"/>
          <w:sz w:val="24"/>
          <w:szCs w:val="24"/>
        </w:rPr>
        <w:t>语法的使用。一个使用</w:t>
      </w:r>
      <w:r w:rsidRPr="005E7BAC">
        <w:rPr>
          <w:rFonts w:ascii="Segoe UI" w:eastAsia="宋体" w:hAnsi="Segoe UI" w:cs="Segoe UI"/>
          <w:color w:val="6A737D"/>
          <w:kern w:val="0"/>
          <w:sz w:val="24"/>
          <w:szCs w:val="24"/>
        </w:rPr>
        <w:t>JSTL</w:t>
      </w:r>
      <w:r w:rsidRPr="005E7BAC">
        <w:rPr>
          <w:rFonts w:ascii="Segoe UI" w:eastAsia="宋体" w:hAnsi="Segoe UI" w:cs="Segoe UI"/>
          <w:color w:val="6A737D"/>
          <w:kern w:val="0"/>
          <w:sz w:val="24"/>
          <w:szCs w:val="24"/>
        </w:rPr>
        <w:t>的页面，总得来说会更加地容易阅读和维护。</w:t>
      </w:r>
    </w:p>
    <w:p w:rsidR="005E7BAC" w:rsidRPr="005E7BAC" w:rsidRDefault="005E7BAC" w:rsidP="005E7BAC">
      <w:pPr>
        <w:widowControl/>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w:t>
      </w:r>
    </w:p>
    <w:p w:rsidR="005E7BAC" w:rsidRPr="005E7BAC" w:rsidRDefault="005E7BAC" w:rsidP="005E7BAC">
      <w:pPr>
        <w:widowControl/>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在任何可能的地方，当标签库能够提供相同的功能时，尽量避免使用</w:t>
      </w:r>
      <w:r w:rsidRPr="005E7BAC">
        <w:rPr>
          <w:rFonts w:ascii="Segoe UI" w:eastAsia="宋体" w:hAnsi="Segoe UI" w:cs="Segoe UI"/>
          <w:color w:val="6A737D"/>
          <w:kern w:val="0"/>
          <w:sz w:val="24"/>
          <w:szCs w:val="24"/>
        </w:rPr>
        <w:t>JSP scriptlets</w:t>
      </w:r>
      <w:r w:rsidRPr="005E7BAC">
        <w:rPr>
          <w:rFonts w:ascii="Segoe UI" w:eastAsia="宋体" w:hAnsi="Segoe UI" w:cs="Segoe UI"/>
          <w:color w:val="6A737D"/>
          <w:kern w:val="0"/>
          <w:sz w:val="24"/>
          <w:szCs w:val="24"/>
        </w:rPr>
        <w:t>语法。这会让页面更加容易阅读和维护，帮助将</w:t>
      </w:r>
      <w:r w:rsidRPr="005E7BAC">
        <w:rPr>
          <w:rFonts w:ascii="Segoe UI" w:eastAsia="宋体" w:hAnsi="Segoe UI" w:cs="Segoe UI"/>
          <w:color w:val="6A737D"/>
          <w:kern w:val="0"/>
          <w:sz w:val="24"/>
          <w:szCs w:val="24"/>
        </w:rPr>
        <w:t xml:space="preserve"> </w:t>
      </w:r>
      <w:r w:rsidRPr="005E7BAC">
        <w:rPr>
          <w:rFonts w:ascii="Segoe UI" w:eastAsia="宋体" w:hAnsi="Segoe UI" w:cs="Segoe UI"/>
          <w:color w:val="6A737D"/>
          <w:kern w:val="0"/>
          <w:sz w:val="24"/>
          <w:szCs w:val="24"/>
        </w:rPr>
        <w:t>业务逻辑</w:t>
      </w:r>
      <w:r w:rsidRPr="005E7BAC">
        <w:rPr>
          <w:rFonts w:ascii="Segoe UI" w:eastAsia="宋体" w:hAnsi="Segoe UI" w:cs="Segoe UI"/>
          <w:color w:val="6A737D"/>
          <w:kern w:val="0"/>
          <w:sz w:val="24"/>
          <w:szCs w:val="24"/>
        </w:rPr>
        <w:t xml:space="preserve"> </w:t>
      </w:r>
      <w:r w:rsidRPr="005E7BAC">
        <w:rPr>
          <w:rFonts w:ascii="Segoe UI" w:eastAsia="宋体" w:hAnsi="Segoe UI" w:cs="Segoe UI"/>
          <w:color w:val="6A737D"/>
          <w:kern w:val="0"/>
          <w:sz w:val="24"/>
          <w:szCs w:val="24"/>
        </w:rPr>
        <w:t>从</w:t>
      </w:r>
      <w:r w:rsidRPr="005E7BAC">
        <w:rPr>
          <w:rFonts w:ascii="Segoe UI" w:eastAsia="宋体" w:hAnsi="Segoe UI" w:cs="Segoe UI"/>
          <w:color w:val="6A737D"/>
          <w:kern w:val="0"/>
          <w:sz w:val="24"/>
          <w:szCs w:val="24"/>
        </w:rPr>
        <w:t xml:space="preserve"> </w:t>
      </w:r>
      <w:r w:rsidRPr="005E7BAC">
        <w:rPr>
          <w:rFonts w:ascii="Segoe UI" w:eastAsia="宋体" w:hAnsi="Segoe UI" w:cs="Segoe UI"/>
          <w:color w:val="6A737D"/>
          <w:kern w:val="0"/>
          <w:sz w:val="24"/>
          <w:szCs w:val="24"/>
        </w:rPr>
        <w:t>表现层逻辑</w:t>
      </w:r>
      <w:r w:rsidRPr="005E7BAC">
        <w:rPr>
          <w:rFonts w:ascii="Segoe UI" w:eastAsia="宋体" w:hAnsi="Segoe UI" w:cs="Segoe UI"/>
          <w:color w:val="6A737D"/>
          <w:kern w:val="0"/>
          <w:sz w:val="24"/>
          <w:szCs w:val="24"/>
        </w:rPr>
        <w:t xml:space="preserve"> </w:t>
      </w:r>
      <w:r w:rsidRPr="005E7BAC">
        <w:rPr>
          <w:rFonts w:ascii="Segoe UI" w:eastAsia="宋体" w:hAnsi="Segoe UI" w:cs="Segoe UI"/>
          <w:color w:val="6A737D"/>
          <w:kern w:val="0"/>
          <w:sz w:val="24"/>
          <w:szCs w:val="24"/>
        </w:rPr>
        <w:t>中分离，也会让页面往更符合</w:t>
      </w:r>
      <w:r w:rsidRPr="005E7BAC">
        <w:rPr>
          <w:rFonts w:ascii="Segoe UI" w:eastAsia="宋体" w:hAnsi="Segoe UI" w:cs="Segoe UI"/>
          <w:color w:val="6A737D"/>
          <w:kern w:val="0"/>
          <w:sz w:val="24"/>
          <w:szCs w:val="24"/>
        </w:rPr>
        <w:t>JSP 2.0</w:t>
      </w:r>
      <w:r w:rsidRPr="005E7BAC">
        <w:rPr>
          <w:rFonts w:ascii="Segoe UI" w:eastAsia="宋体" w:hAnsi="Segoe UI" w:cs="Segoe UI"/>
          <w:color w:val="6A737D"/>
          <w:kern w:val="0"/>
          <w:sz w:val="24"/>
          <w:szCs w:val="24"/>
        </w:rPr>
        <w:t>风格的方向发展（</w:t>
      </w:r>
      <w:r w:rsidRPr="005E7BAC">
        <w:rPr>
          <w:rFonts w:ascii="Segoe UI" w:eastAsia="宋体" w:hAnsi="Segoe UI" w:cs="Segoe UI"/>
          <w:color w:val="6A737D"/>
          <w:kern w:val="0"/>
          <w:sz w:val="24"/>
          <w:szCs w:val="24"/>
        </w:rPr>
        <w:t>JSP 2.0</w:t>
      </w:r>
      <w:r w:rsidRPr="005E7BAC">
        <w:rPr>
          <w:rFonts w:ascii="Segoe UI" w:eastAsia="宋体" w:hAnsi="Segoe UI" w:cs="Segoe UI"/>
          <w:color w:val="6A737D"/>
          <w:kern w:val="0"/>
          <w:sz w:val="24"/>
          <w:szCs w:val="24"/>
        </w:rPr>
        <w:t>规范中，支持但是极大弱化了</w:t>
      </w:r>
      <w:r w:rsidRPr="005E7BAC">
        <w:rPr>
          <w:rFonts w:ascii="Segoe UI" w:eastAsia="宋体" w:hAnsi="Segoe UI" w:cs="Segoe UI"/>
          <w:color w:val="6A737D"/>
          <w:kern w:val="0"/>
          <w:sz w:val="24"/>
          <w:szCs w:val="24"/>
        </w:rPr>
        <w:t>JSP scriptlets</w:t>
      </w:r>
      <w:r w:rsidRPr="005E7BAC">
        <w:rPr>
          <w:rFonts w:ascii="Segoe UI" w:eastAsia="宋体" w:hAnsi="Segoe UI" w:cs="Segoe UI"/>
          <w:color w:val="6A737D"/>
          <w:kern w:val="0"/>
          <w:sz w:val="24"/>
          <w:szCs w:val="24"/>
        </w:rPr>
        <w:t>语法）</w:t>
      </w:r>
    </w:p>
    <w:p w:rsidR="005E7BAC" w:rsidRPr="005E7BAC" w:rsidRDefault="005E7BAC" w:rsidP="005E7BAC">
      <w:pPr>
        <w:widowControl/>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w:t>
      </w:r>
    </w:p>
    <w:p w:rsidR="005E7BAC" w:rsidRPr="005E7BAC" w:rsidRDefault="005E7BAC" w:rsidP="005E7BAC">
      <w:pPr>
        <w:widowControl/>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本着适应</w:t>
      </w:r>
      <w:r w:rsidRPr="005E7BAC">
        <w:rPr>
          <w:rFonts w:ascii="Segoe UI" w:eastAsia="宋体" w:hAnsi="Segoe UI" w:cs="Segoe UI"/>
          <w:color w:val="6A737D"/>
          <w:kern w:val="0"/>
          <w:sz w:val="24"/>
          <w:szCs w:val="24"/>
        </w:rPr>
        <w:t xml:space="preserve"> </w:t>
      </w:r>
      <w:r w:rsidRPr="005E7BAC">
        <w:rPr>
          <w:rFonts w:ascii="Segoe UI" w:eastAsia="宋体" w:hAnsi="Segoe UI" w:cs="Segoe UI"/>
          <w:color w:val="6A737D"/>
          <w:kern w:val="0"/>
          <w:sz w:val="24"/>
          <w:szCs w:val="24"/>
        </w:rPr>
        <w:t>模型</w:t>
      </w:r>
      <w:r w:rsidRPr="005E7BAC">
        <w:rPr>
          <w:rFonts w:ascii="Segoe UI" w:eastAsia="宋体" w:hAnsi="Segoe UI" w:cs="Segoe UI"/>
          <w:color w:val="6A737D"/>
          <w:kern w:val="0"/>
          <w:sz w:val="24"/>
          <w:szCs w:val="24"/>
        </w:rPr>
        <w:t>-</w:t>
      </w:r>
      <w:r w:rsidRPr="005E7BAC">
        <w:rPr>
          <w:rFonts w:ascii="Segoe UI" w:eastAsia="宋体" w:hAnsi="Segoe UI" w:cs="Segoe UI"/>
          <w:color w:val="6A737D"/>
          <w:kern w:val="0"/>
          <w:sz w:val="24"/>
          <w:szCs w:val="24"/>
        </w:rPr>
        <w:t>显示层</w:t>
      </w:r>
      <w:r w:rsidRPr="005E7BAC">
        <w:rPr>
          <w:rFonts w:ascii="Segoe UI" w:eastAsia="宋体" w:hAnsi="Segoe UI" w:cs="Segoe UI"/>
          <w:color w:val="6A737D"/>
          <w:kern w:val="0"/>
          <w:sz w:val="24"/>
          <w:szCs w:val="24"/>
        </w:rPr>
        <w:t>-</w:t>
      </w:r>
      <w:r w:rsidRPr="005E7BAC">
        <w:rPr>
          <w:rFonts w:ascii="Segoe UI" w:eastAsia="宋体" w:hAnsi="Segoe UI" w:cs="Segoe UI"/>
          <w:color w:val="6A737D"/>
          <w:kern w:val="0"/>
          <w:sz w:val="24"/>
          <w:szCs w:val="24"/>
        </w:rPr>
        <w:t>控制器（</w:t>
      </w:r>
      <w:r w:rsidRPr="005E7BAC">
        <w:rPr>
          <w:rFonts w:ascii="Segoe UI" w:eastAsia="宋体" w:hAnsi="Segoe UI" w:cs="Segoe UI"/>
          <w:color w:val="6A737D"/>
          <w:kern w:val="0"/>
          <w:sz w:val="24"/>
          <w:szCs w:val="24"/>
        </w:rPr>
        <w:t>MVC</w:t>
      </w:r>
      <w:r w:rsidRPr="005E7BAC">
        <w:rPr>
          <w:rFonts w:ascii="Segoe UI" w:eastAsia="宋体" w:hAnsi="Segoe UI" w:cs="Segoe UI"/>
          <w:color w:val="6A737D"/>
          <w:kern w:val="0"/>
          <w:sz w:val="24"/>
          <w:szCs w:val="24"/>
        </w:rPr>
        <w:t>）</w:t>
      </w:r>
      <w:r w:rsidRPr="005E7BAC">
        <w:rPr>
          <w:rFonts w:ascii="Segoe UI" w:eastAsia="宋体" w:hAnsi="Segoe UI" w:cs="Segoe UI"/>
          <w:color w:val="6A737D"/>
          <w:kern w:val="0"/>
          <w:sz w:val="24"/>
          <w:szCs w:val="24"/>
        </w:rPr>
        <w:t xml:space="preserve"> </w:t>
      </w:r>
      <w:r w:rsidRPr="005E7BAC">
        <w:rPr>
          <w:rFonts w:ascii="Segoe UI" w:eastAsia="宋体" w:hAnsi="Segoe UI" w:cs="Segoe UI"/>
          <w:color w:val="6A737D"/>
          <w:kern w:val="0"/>
          <w:sz w:val="24"/>
          <w:szCs w:val="24"/>
        </w:rPr>
        <w:t>设计模式中关于减少业务逻辑层与显示层之间的耦合的精神，</w:t>
      </w:r>
      <w:r w:rsidRPr="005E7BAC">
        <w:rPr>
          <w:rFonts w:ascii="Segoe UI" w:eastAsia="宋体" w:hAnsi="Segoe UI" w:cs="Segoe UI"/>
          <w:b/>
          <w:bCs/>
          <w:color w:val="6A737D"/>
          <w:kern w:val="0"/>
          <w:sz w:val="24"/>
          <w:szCs w:val="24"/>
        </w:rPr>
        <w:t>JSP scriptlets</w:t>
      </w:r>
      <w:r w:rsidRPr="005E7BAC">
        <w:rPr>
          <w:rFonts w:ascii="Segoe UI" w:eastAsia="宋体" w:hAnsi="Segoe UI" w:cs="Segoe UI"/>
          <w:b/>
          <w:bCs/>
          <w:color w:val="6A737D"/>
          <w:kern w:val="0"/>
          <w:sz w:val="24"/>
          <w:szCs w:val="24"/>
        </w:rPr>
        <w:t>语法不应该</w:t>
      </w:r>
      <w:r w:rsidRPr="005E7BAC">
        <w:rPr>
          <w:rFonts w:ascii="Segoe UI" w:eastAsia="宋体" w:hAnsi="Segoe UI" w:cs="Segoe UI"/>
          <w:color w:val="6A737D"/>
          <w:kern w:val="0"/>
          <w:sz w:val="24"/>
          <w:szCs w:val="24"/>
        </w:rPr>
        <w:t>被用来编写业务逻辑。相应的，</w:t>
      </w:r>
      <w:r w:rsidRPr="005E7BAC">
        <w:rPr>
          <w:rFonts w:ascii="Segoe UI" w:eastAsia="宋体" w:hAnsi="Segoe UI" w:cs="Segoe UI"/>
          <w:color w:val="6A737D"/>
          <w:kern w:val="0"/>
          <w:sz w:val="24"/>
          <w:szCs w:val="24"/>
        </w:rPr>
        <w:t>JSP scriptlets</w:t>
      </w:r>
      <w:r w:rsidRPr="005E7BAC">
        <w:rPr>
          <w:rFonts w:ascii="Segoe UI" w:eastAsia="宋体" w:hAnsi="Segoe UI" w:cs="Segoe UI"/>
          <w:color w:val="6A737D"/>
          <w:kern w:val="0"/>
          <w:sz w:val="24"/>
          <w:szCs w:val="24"/>
        </w:rPr>
        <w:t>语法在传送一些服务端返回的处理客户端请求的数据（也称为</w:t>
      </w:r>
      <w:r w:rsidRPr="005E7BAC">
        <w:rPr>
          <w:rFonts w:ascii="Segoe UI" w:eastAsia="宋体" w:hAnsi="Segoe UI" w:cs="Segoe UI"/>
          <w:color w:val="6A737D"/>
          <w:kern w:val="0"/>
          <w:sz w:val="24"/>
          <w:szCs w:val="24"/>
        </w:rPr>
        <w:t>value objects</w:t>
      </w:r>
      <w:r w:rsidRPr="005E7BAC">
        <w:rPr>
          <w:rFonts w:ascii="Segoe UI" w:eastAsia="宋体" w:hAnsi="Segoe UI" w:cs="Segoe UI"/>
          <w:color w:val="6A737D"/>
          <w:kern w:val="0"/>
          <w:sz w:val="24"/>
          <w:szCs w:val="24"/>
        </w:rPr>
        <w:t>）的时候会被使用。尽管如此，使用一个</w:t>
      </w:r>
      <w:r w:rsidRPr="005E7BAC">
        <w:rPr>
          <w:rFonts w:ascii="Segoe UI" w:eastAsia="宋体" w:hAnsi="Segoe UI" w:cs="Segoe UI"/>
          <w:color w:val="6A737D"/>
          <w:kern w:val="0"/>
          <w:sz w:val="24"/>
          <w:szCs w:val="24"/>
        </w:rPr>
        <w:t>controller servlet</w:t>
      </w:r>
      <w:r w:rsidRPr="005E7BAC">
        <w:rPr>
          <w:rFonts w:ascii="Segoe UI" w:eastAsia="宋体" w:hAnsi="Segoe UI" w:cs="Segoe UI"/>
          <w:color w:val="6A737D"/>
          <w:kern w:val="0"/>
          <w:sz w:val="24"/>
          <w:szCs w:val="24"/>
        </w:rPr>
        <w:t>来处理或者用自定义标签来处理会更好。</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28" style="width:0;height:3pt" o:hralign="center" o:hrstd="t" o:hrnoshade="t" o:hr="t" fillcolor="#24292e" stroked="f"/>
        </w:pic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如何替换</w:t>
      </w:r>
      <w:r w:rsidRPr="005E7BAC">
        <w:rPr>
          <w:rFonts w:ascii="Segoe UI" w:eastAsia="宋体" w:hAnsi="Segoe UI" w:cs="Segoe UI"/>
          <w:b/>
          <w:bCs/>
          <w:color w:val="24292E"/>
          <w:kern w:val="0"/>
          <w:sz w:val="24"/>
          <w:szCs w:val="24"/>
        </w:rPr>
        <w:t>scriptlets</w:t>
      </w:r>
      <w:r w:rsidRPr="005E7BAC">
        <w:rPr>
          <w:rFonts w:ascii="Segoe UI" w:eastAsia="宋体" w:hAnsi="Segoe UI" w:cs="Segoe UI"/>
          <w:b/>
          <w:bCs/>
          <w:color w:val="24292E"/>
          <w:kern w:val="0"/>
          <w:sz w:val="24"/>
          <w:szCs w:val="24"/>
        </w:rPr>
        <w:t>语句，取决于代码</w:t>
      </w:r>
      <w:r w:rsidRPr="005E7BAC">
        <w:rPr>
          <w:rFonts w:ascii="Segoe UI" w:eastAsia="宋体" w:hAnsi="Segoe UI" w:cs="Segoe UI"/>
          <w:b/>
          <w:bCs/>
          <w:color w:val="24292E"/>
          <w:kern w:val="0"/>
          <w:sz w:val="24"/>
          <w:szCs w:val="24"/>
        </w:rPr>
        <w:t>/</w:t>
      </w:r>
      <w:r w:rsidRPr="005E7BAC">
        <w:rPr>
          <w:rFonts w:ascii="Segoe UI" w:eastAsia="宋体" w:hAnsi="Segoe UI" w:cs="Segoe UI"/>
          <w:b/>
          <w:bCs/>
          <w:color w:val="24292E"/>
          <w:kern w:val="0"/>
          <w:sz w:val="24"/>
          <w:szCs w:val="24"/>
        </w:rPr>
        <w:t>逻辑的目的。更常见的是，被替换的语句会被放在另外的一些更值得放的</w:t>
      </w:r>
      <w:r w:rsidRPr="005E7BAC">
        <w:rPr>
          <w:rFonts w:ascii="Segoe UI" w:eastAsia="宋体" w:hAnsi="Segoe UI" w:cs="Segoe UI"/>
          <w:b/>
          <w:bCs/>
          <w:color w:val="24292E"/>
          <w:kern w:val="0"/>
          <w:sz w:val="24"/>
          <w:szCs w:val="24"/>
        </w:rPr>
        <w:t>Java</w:t>
      </w:r>
      <w:r w:rsidRPr="005E7BAC">
        <w:rPr>
          <w:rFonts w:ascii="Segoe UI" w:eastAsia="宋体" w:hAnsi="Segoe UI" w:cs="Segoe UI"/>
          <w:b/>
          <w:bCs/>
          <w:color w:val="24292E"/>
          <w:kern w:val="0"/>
          <w:sz w:val="24"/>
          <w:szCs w:val="24"/>
        </w:rPr>
        <w:t>类里</w:t>
      </w:r>
      <w:r w:rsidRPr="005E7BAC">
        <w:rPr>
          <w:rFonts w:ascii="Segoe UI" w:eastAsia="宋体" w:hAnsi="Segoe UI" w:cs="Segoe UI"/>
          <w:color w:val="24292E"/>
          <w:kern w:val="0"/>
          <w:sz w:val="24"/>
          <w:szCs w:val="24"/>
        </w:rPr>
        <w:t>（这里翻译得不一定清楚）</w:t>
      </w:r>
    </w:p>
    <w:p w:rsidR="005E7BAC" w:rsidRPr="005E7BAC" w:rsidRDefault="005E7BAC" w:rsidP="005E7BAC">
      <w:pPr>
        <w:widowControl/>
        <w:numPr>
          <w:ilvl w:val="0"/>
          <w:numId w:val="41"/>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如果你想在每个请求、每个页面请求都运行</w:t>
      </w:r>
      <w:r w:rsidRPr="005E7BAC">
        <w:rPr>
          <w:rFonts w:ascii="Segoe UI" w:eastAsia="宋体" w:hAnsi="Segoe UI" w:cs="Segoe UI"/>
          <w:b/>
          <w:bCs/>
          <w:color w:val="24292E"/>
          <w:kern w:val="0"/>
          <w:sz w:val="24"/>
          <w:szCs w:val="24"/>
        </w:rPr>
        <w:t>相同的</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代码，，比如说</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检查一个用户是否在登录状态，就要实现一个</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过滤器，在</w:t>
      </w:r>
      <w:r w:rsidRPr="005E7BAC">
        <w:rPr>
          <w:rFonts w:ascii="Segoe UI" w:eastAsia="宋体" w:hAnsi="Segoe UI" w:cs="Segoe UI"/>
          <w:color w:val="24292E"/>
          <w:kern w:val="0"/>
          <w:sz w:val="24"/>
          <w:szCs w:val="24"/>
        </w:rPr>
        <w:t>doFilter()</w:t>
      </w:r>
      <w:r w:rsidRPr="005E7BAC">
        <w:rPr>
          <w:rFonts w:ascii="Segoe UI" w:eastAsia="宋体" w:hAnsi="Segoe UI" w:cs="Segoe UI"/>
          <w:color w:val="24292E"/>
          <w:kern w:val="0"/>
          <w:sz w:val="24"/>
          <w:szCs w:val="24"/>
        </w:rPr>
        <w:t>方法中编写正确的代码，例如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lastRenderedPageBreak/>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doFilter(</w:t>
      </w:r>
      <w:r w:rsidRPr="005E7BAC">
        <w:rPr>
          <w:rFonts w:ascii="Consolas" w:eastAsia="宋体" w:hAnsi="Consolas" w:cs="Consolas"/>
          <w:color w:val="333333"/>
          <w:kern w:val="0"/>
          <w:sz w:val="20"/>
          <w:szCs w:val="20"/>
        </w:rPr>
        <w:t>ServletRequest</w:t>
      </w:r>
      <w:r w:rsidRPr="005E7BAC">
        <w:rPr>
          <w:rFonts w:ascii="Consolas" w:eastAsia="宋体" w:hAnsi="Consolas" w:cs="Consolas"/>
          <w:color w:val="24292E"/>
          <w:kern w:val="0"/>
          <w:sz w:val="20"/>
          <w:szCs w:val="20"/>
        </w:rPr>
        <w:t xml:space="preserve"> request, </w:t>
      </w:r>
      <w:r w:rsidRPr="005E7BAC">
        <w:rPr>
          <w:rFonts w:ascii="Consolas" w:eastAsia="宋体" w:hAnsi="Consolas" w:cs="Consolas"/>
          <w:color w:val="333333"/>
          <w:kern w:val="0"/>
          <w:sz w:val="20"/>
          <w:szCs w:val="20"/>
        </w:rPr>
        <w:t>ServletResponse</w:t>
      </w:r>
      <w:r w:rsidRPr="005E7BAC">
        <w:rPr>
          <w:rFonts w:ascii="Consolas" w:eastAsia="宋体" w:hAnsi="Consolas" w:cs="Consolas"/>
          <w:color w:val="24292E"/>
          <w:kern w:val="0"/>
          <w:sz w:val="20"/>
          <w:szCs w:val="20"/>
        </w:rPr>
        <w:t xml:space="preserve"> response, </w:t>
      </w:r>
      <w:r w:rsidRPr="005E7BAC">
        <w:rPr>
          <w:rFonts w:ascii="Consolas" w:eastAsia="宋体" w:hAnsi="Consolas" w:cs="Consolas"/>
          <w:color w:val="333333"/>
          <w:kern w:val="0"/>
          <w:sz w:val="20"/>
          <w:szCs w:val="20"/>
        </w:rPr>
        <w:t>FilterChain</w:t>
      </w:r>
      <w:r w:rsidRPr="005E7BAC">
        <w:rPr>
          <w:rFonts w:ascii="Consolas" w:eastAsia="宋体" w:hAnsi="Consolas" w:cs="Consolas"/>
          <w:color w:val="24292E"/>
          <w:kern w:val="0"/>
          <w:sz w:val="20"/>
          <w:szCs w:val="20"/>
        </w:rPr>
        <w:t xml:space="preserve"> chain) throws </w:t>
      </w:r>
      <w:r w:rsidRPr="005E7BAC">
        <w:rPr>
          <w:rFonts w:ascii="Consolas" w:eastAsia="宋体" w:hAnsi="Consolas" w:cs="Consolas"/>
          <w:color w:val="333333"/>
          <w:kern w:val="0"/>
          <w:sz w:val="20"/>
          <w:szCs w:val="20"/>
        </w:rPr>
        <w:t>ServletException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HttpServletRequest</w:t>
      </w:r>
      <w:r w:rsidRPr="005E7BAC">
        <w:rPr>
          <w:rFonts w:ascii="Consolas" w:eastAsia="宋体" w:hAnsi="Consolas" w:cs="Consolas"/>
          <w:color w:val="24292E"/>
          <w:kern w:val="0"/>
          <w:sz w:val="20"/>
          <w:szCs w:val="20"/>
        </w:rPr>
        <w:t>)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getSession()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getAttribute(</w:t>
      </w:r>
      <w:r w:rsidRPr="005E7BAC">
        <w:rPr>
          <w:rFonts w:ascii="Consolas" w:eastAsia="宋体" w:hAnsi="Consolas" w:cs="Consolas"/>
          <w:color w:val="183691"/>
          <w:kern w:val="0"/>
          <w:sz w:val="20"/>
          <w:szCs w:val="20"/>
        </w:rPr>
        <w:t>"user"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HttpServletResponse</w:t>
      </w:r>
      <w:r w:rsidRPr="005E7BAC">
        <w:rPr>
          <w:rFonts w:ascii="Consolas" w:eastAsia="宋体" w:hAnsi="Consolas" w:cs="Consolas"/>
          <w:color w:val="24292E"/>
          <w:kern w:val="0"/>
          <w:sz w:val="20"/>
          <w:szCs w:val="20"/>
        </w:rPr>
        <w:t>) response)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sendRedirect(</w:t>
      </w:r>
      <w:r w:rsidRPr="005E7BAC">
        <w:rPr>
          <w:rFonts w:ascii="Consolas" w:eastAsia="宋体" w:hAnsi="Consolas" w:cs="Consolas"/>
          <w:color w:val="183691"/>
          <w:kern w:val="0"/>
          <w:sz w:val="20"/>
          <w:szCs w:val="20"/>
        </w:rPr>
        <w:t>"login"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Not logged in, redirect to login page.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else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chain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doFilter(request, response); </w:t>
      </w:r>
      <w:r w:rsidRPr="005E7BAC">
        <w:rPr>
          <w:rFonts w:ascii="Consolas" w:eastAsia="宋体" w:hAnsi="Consolas" w:cs="Consolas"/>
          <w:color w:val="969896"/>
          <w:kern w:val="0"/>
          <w:sz w:val="20"/>
          <w:szCs w:val="20"/>
        </w:rPr>
        <w:t>// Logged in, just continue request.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当你在</w:t>
      </w:r>
      <w:r w:rsidRPr="005E7BAC">
        <w:rPr>
          <w:rFonts w:ascii="Consolas" w:eastAsia="宋体" w:hAnsi="Consolas" w:cs="Consolas"/>
          <w:color w:val="24292E"/>
          <w:kern w:val="0"/>
          <w:sz w:val="20"/>
          <w:szCs w:val="20"/>
        </w:rPr>
        <w:t>&lt;url-pattern&gt;</w:t>
      </w:r>
      <w:r w:rsidRPr="005E7BAC">
        <w:rPr>
          <w:rFonts w:ascii="Segoe UI" w:eastAsia="宋体" w:hAnsi="Segoe UI" w:cs="Segoe UI"/>
          <w:color w:val="24292E"/>
          <w:kern w:val="0"/>
          <w:sz w:val="24"/>
          <w:szCs w:val="24"/>
        </w:rPr>
        <w:t>中做好恰当的地址映射，覆盖所有应该被覆盖的</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文件，也就不需要再</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文件中添加这些相同的</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29" style="width:0;height:3pt" o:hralign="center" o:hrstd="t" o:hrnoshade="t" o:hr="t" fillcolor="#24292e" stroked="f"/>
        </w:pict>
      </w:r>
    </w:p>
    <w:p w:rsidR="005E7BAC" w:rsidRPr="005E7BAC" w:rsidRDefault="005E7BAC" w:rsidP="005E7BAC">
      <w:pPr>
        <w:widowControl/>
        <w:numPr>
          <w:ilvl w:val="0"/>
          <w:numId w:val="42"/>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如果你想执行一些</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代码来</w:t>
      </w:r>
      <w:r w:rsidRPr="005E7BAC">
        <w:rPr>
          <w:rFonts w:ascii="Segoe UI" w:eastAsia="宋体" w:hAnsi="Segoe UI" w:cs="Segoe UI"/>
          <w:b/>
          <w:bCs/>
          <w:color w:val="24292E"/>
          <w:kern w:val="0"/>
          <w:sz w:val="24"/>
          <w:szCs w:val="24"/>
        </w:rPr>
        <w:t>预处理</w:t>
      </w:r>
      <w:r w:rsidRPr="005E7BAC">
        <w:rPr>
          <w:rFonts w:ascii="Segoe UI" w:eastAsia="宋体" w:hAnsi="Segoe UI" w:cs="Segoe UI"/>
          <w:color w:val="24292E"/>
          <w:kern w:val="0"/>
          <w:sz w:val="24"/>
          <w:szCs w:val="24"/>
        </w:rPr>
        <w:t>一个请求，例如，预加载某些从数据库加载的数据来显示在一些表格里，可能还会有一些查询参数，那么，实现一个</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doGet()</w:t>
      </w:r>
      <w:r w:rsidRPr="005E7BAC">
        <w:rPr>
          <w:rFonts w:ascii="Segoe UI" w:eastAsia="宋体" w:hAnsi="Segoe UI" w:cs="Segoe UI"/>
          <w:color w:val="24292E"/>
          <w:kern w:val="0"/>
          <w:sz w:val="24"/>
          <w:szCs w:val="24"/>
        </w:rPr>
        <w:t>方法里编写正确的代码，例如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doGet(</w:t>
      </w:r>
      <w:r w:rsidRPr="005E7BAC">
        <w:rPr>
          <w:rFonts w:ascii="Consolas" w:eastAsia="宋体" w:hAnsi="Consolas" w:cs="Consolas"/>
          <w:color w:val="333333"/>
          <w:kern w:val="0"/>
          <w:sz w:val="20"/>
          <w:szCs w:val="20"/>
        </w:rPr>
        <w:t>HttpServletRequest</w:t>
      </w:r>
      <w:r w:rsidRPr="005E7BAC">
        <w:rPr>
          <w:rFonts w:ascii="Consolas" w:eastAsia="宋体" w:hAnsi="Consolas" w:cs="Consolas"/>
          <w:color w:val="24292E"/>
          <w:kern w:val="0"/>
          <w:sz w:val="20"/>
          <w:szCs w:val="20"/>
        </w:rPr>
        <w:t xml:space="preserve"> request, </w:t>
      </w:r>
      <w:r w:rsidRPr="005E7BAC">
        <w:rPr>
          <w:rFonts w:ascii="Consolas" w:eastAsia="宋体" w:hAnsi="Consolas" w:cs="Consolas"/>
          <w:color w:val="333333"/>
          <w:kern w:val="0"/>
          <w:sz w:val="20"/>
          <w:szCs w:val="20"/>
        </w:rPr>
        <w:t>HttpServletResponse</w:t>
      </w:r>
      <w:r w:rsidRPr="005E7BAC">
        <w:rPr>
          <w:rFonts w:ascii="Consolas" w:eastAsia="宋体" w:hAnsi="Consolas" w:cs="Consolas"/>
          <w:color w:val="24292E"/>
          <w:kern w:val="0"/>
          <w:sz w:val="20"/>
          <w:szCs w:val="20"/>
        </w:rPr>
        <w:t xml:space="preserve"> response) throws </w:t>
      </w:r>
      <w:r w:rsidRPr="005E7BAC">
        <w:rPr>
          <w:rFonts w:ascii="Consolas" w:eastAsia="宋体" w:hAnsi="Consolas" w:cs="Consolas"/>
          <w:color w:val="333333"/>
          <w:kern w:val="0"/>
          <w:sz w:val="20"/>
          <w:szCs w:val="20"/>
        </w:rPr>
        <w:t>ServletException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Product</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products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productService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list(); </w:t>
      </w:r>
      <w:r w:rsidRPr="005E7BAC">
        <w:rPr>
          <w:rFonts w:ascii="Consolas" w:eastAsia="宋体" w:hAnsi="Consolas" w:cs="Consolas"/>
          <w:color w:val="969896"/>
          <w:kern w:val="0"/>
          <w:sz w:val="20"/>
          <w:szCs w:val="20"/>
        </w:rPr>
        <w:t>// Obtain all products.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setAttribute(</w:t>
      </w:r>
      <w:r w:rsidRPr="005E7BAC">
        <w:rPr>
          <w:rFonts w:ascii="Consolas" w:eastAsia="宋体" w:hAnsi="Consolas" w:cs="Consolas"/>
          <w:color w:val="183691"/>
          <w:kern w:val="0"/>
          <w:sz w:val="20"/>
          <w:szCs w:val="20"/>
        </w:rPr>
        <w:t>"products"</w:t>
      </w:r>
      <w:r w:rsidRPr="005E7BAC">
        <w:rPr>
          <w:rFonts w:ascii="Consolas" w:eastAsia="宋体" w:hAnsi="Consolas" w:cs="Consolas"/>
          <w:color w:val="24292E"/>
          <w:kern w:val="0"/>
          <w:sz w:val="20"/>
          <w:szCs w:val="20"/>
        </w:rPr>
        <w:t xml:space="preserve">, products); </w:t>
      </w:r>
      <w:r w:rsidRPr="005E7BAC">
        <w:rPr>
          <w:rFonts w:ascii="Consolas" w:eastAsia="宋体" w:hAnsi="Consolas" w:cs="Consolas"/>
          <w:color w:val="969896"/>
          <w:kern w:val="0"/>
          <w:sz w:val="20"/>
          <w:szCs w:val="20"/>
        </w:rPr>
        <w:t>// Store products in request scope.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getRequestDispatcher(</w:t>
      </w:r>
      <w:r w:rsidRPr="005E7BAC">
        <w:rPr>
          <w:rFonts w:ascii="Consolas" w:eastAsia="宋体" w:hAnsi="Consolas" w:cs="Consolas"/>
          <w:color w:val="183691"/>
          <w:kern w:val="0"/>
          <w:sz w:val="20"/>
          <w:szCs w:val="20"/>
        </w:rPr>
        <w:t>"/WEB-INF/products.jsp"</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forward(request, response); </w:t>
      </w:r>
      <w:r w:rsidRPr="005E7BAC">
        <w:rPr>
          <w:rFonts w:ascii="Consolas" w:eastAsia="宋体" w:hAnsi="Consolas" w:cs="Consolas"/>
          <w:color w:val="969896"/>
          <w:kern w:val="0"/>
          <w:sz w:val="20"/>
          <w:szCs w:val="20"/>
        </w:rPr>
        <w:t>// Forward to JSP page to display them in a HTML table.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SQLException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throw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ServletException</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"Retrieving products failed!"</w:t>
      </w:r>
      <w:r w:rsidRPr="005E7BAC">
        <w:rPr>
          <w:rFonts w:ascii="Consolas" w:eastAsia="宋体" w:hAnsi="Consolas" w:cs="Consolas"/>
          <w:color w:val="24292E"/>
          <w:kern w:val="0"/>
          <w:sz w:val="20"/>
          <w:szCs w:val="20"/>
        </w:rPr>
        <w:t>, 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这个方法能够更方便地处理异常。这样会在渲染、展示</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页面时访问数据库。在数据库抛出异常的时候，你可以根据情况返回不同的响应或页面。在上面的例子，出错时默认会展示</w:t>
      </w:r>
      <w:r w:rsidRPr="005E7BAC">
        <w:rPr>
          <w:rFonts w:ascii="Segoe UI" w:eastAsia="宋体" w:hAnsi="Segoe UI" w:cs="Segoe UI"/>
          <w:color w:val="24292E"/>
          <w:kern w:val="0"/>
          <w:sz w:val="24"/>
          <w:szCs w:val="24"/>
        </w:rPr>
        <w:t>500</w:t>
      </w:r>
      <w:r w:rsidRPr="005E7BAC">
        <w:rPr>
          <w:rFonts w:ascii="Segoe UI" w:eastAsia="宋体" w:hAnsi="Segoe UI" w:cs="Segoe UI"/>
          <w:color w:val="24292E"/>
          <w:kern w:val="0"/>
          <w:sz w:val="24"/>
          <w:szCs w:val="24"/>
        </w:rPr>
        <w:t>页面，你也可以改变</w:t>
      </w:r>
      <w:r w:rsidRPr="005E7BAC">
        <w:rPr>
          <w:rFonts w:ascii="Consolas" w:eastAsia="宋体" w:hAnsi="Consolas" w:cs="Consolas"/>
          <w:color w:val="24292E"/>
          <w:kern w:val="0"/>
          <w:sz w:val="20"/>
          <w:szCs w:val="20"/>
        </w:rPr>
        <w:t>web.xml</w:t>
      </w:r>
      <w:r w:rsidRPr="005E7BAC">
        <w:rPr>
          <w:rFonts w:ascii="Segoe UI" w:eastAsia="宋体" w:hAnsi="Segoe UI" w:cs="Segoe UI"/>
          <w:color w:val="24292E"/>
          <w:kern w:val="0"/>
          <w:sz w:val="24"/>
          <w:szCs w:val="24"/>
        </w:rPr>
        <w:t>的</w:t>
      </w:r>
      <w:r w:rsidRPr="005E7BAC">
        <w:rPr>
          <w:rFonts w:ascii="Consolas" w:eastAsia="宋体" w:hAnsi="Consolas" w:cs="Consolas"/>
          <w:color w:val="24292E"/>
          <w:kern w:val="0"/>
          <w:sz w:val="20"/>
          <w:szCs w:val="20"/>
        </w:rPr>
        <w:t>&lt;error-page&gt;</w:t>
      </w:r>
      <w:r w:rsidRPr="005E7BAC">
        <w:rPr>
          <w:rFonts w:ascii="Segoe UI" w:eastAsia="宋体" w:hAnsi="Segoe UI" w:cs="Segoe UI"/>
          <w:color w:val="24292E"/>
          <w:kern w:val="0"/>
          <w:sz w:val="24"/>
          <w:szCs w:val="24"/>
        </w:rPr>
        <w:t>来自定义异常处理错误页。</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lastRenderedPageBreak/>
        <w:pict>
          <v:rect id="_x0000_i1030" style="width:0;height:3pt" o:hralign="center" o:hrstd="t" o:hrnoshade="t" o:hr="t" fillcolor="#24292e" stroked="f"/>
        </w:pict>
      </w:r>
    </w:p>
    <w:p w:rsidR="005E7BAC" w:rsidRPr="005E7BAC" w:rsidRDefault="005E7BAC" w:rsidP="005E7BAC">
      <w:pPr>
        <w:widowControl/>
        <w:numPr>
          <w:ilvl w:val="0"/>
          <w:numId w:val="43"/>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如果你想执行一些</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代码来</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后置处理（</w:t>
      </w:r>
      <w:r w:rsidRPr="005E7BAC">
        <w:rPr>
          <w:rFonts w:ascii="Segoe UI" w:eastAsia="宋体" w:hAnsi="Segoe UI" w:cs="Segoe UI"/>
          <w:color w:val="24292E"/>
          <w:kern w:val="0"/>
          <w:sz w:val="24"/>
          <w:szCs w:val="24"/>
        </w:rPr>
        <w:t>postprocess</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一个请求，例如处理表单提交，那么，实现一个</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doPost()</w:t>
      </w:r>
      <w:r w:rsidRPr="005E7BAC">
        <w:rPr>
          <w:rFonts w:ascii="Segoe UI" w:eastAsia="宋体" w:hAnsi="Segoe UI" w:cs="Segoe UI"/>
          <w:color w:val="24292E"/>
          <w:kern w:val="0"/>
          <w:sz w:val="24"/>
          <w:szCs w:val="24"/>
        </w:rPr>
        <w:t>里写上正确的代码：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doPost(</w:t>
      </w:r>
      <w:r w:rsidRPr="005E7BAC">
        <w:rPr>
          <w:rFonts w:ascii="Consolas" w:eastAsia="宋体" w:hAnsi="Consolas" w:cs="Consolas"/>
          <w:color w:val="333333"/>
          <w:kern w:val="0"/>
          <w:sz w:val="20"/>
          <w:szCs w:val="20"/>
        </w:rPr>
        <w:t>HttpServletRequest</w:t>
      </w:r>
      <w:r w:rsidRPr="005E7BAC">
        <w:rPr>
          <w:rFonts w:ascii="Consolas" w:eastAsia="宋体" w:hAnsi="Consolas" w:cs="Consolas"/>
          <w:color w:val="24292E"/>
          <w:kern w:val="0"/>
          <w:sz w:val="20"/>
          <w:szCs w:val="20"/>
        </w:rPr>
        <w:t xml:space="preserve"> request, </w:t>
      </w:r>
      <w:r w:rsidRPr="005E7BAC">
        <w:rPr>
          <w:rFonts w:ascii="Consolas" w:eastAsia="宋体" w:hAnsi="Consolas" w:cs="Consolas"/>
          <w:color w:val="333333"/>
          <w:kern w:val="0"/>
          <w:sz w:val="20"/>
          <w:szCs w:val="20"/>
        </w:rPr>
        <w:t>HttpServletResponse</w:t>
      </w:r>
      <w:r w:rsidRPr="005E7BAC">
        <w:rPr>
          <w:rFonts w:ascii="Consolas" w:eastAsia="宋体" w:hAnsi="Consolas" w:cs="Consolas"/>
          <w:color w:val="24292E"/>
          <w:kern w:val="0"/>
          <w:sz w:val="20"/>
          <w:szCs w:val="20"/>
        </w:rPr>
        <w:t xml:space="preserve"> response) throws </w:t>
      </w:r>
      <w:r w:rsidRPr="005E7BAC">
        <w:rPr>
          <w:rFonts w:ascii="Consolas" w:eastAsia="宋体" w:hAnsi="Consolas" w:cs="Consolas"/>
          <w:color w:val="333333"/>
          <w:kern w:val="0"/>
          <w:sz w:val="20"/>
          <w:szCs w:val="20"/>
        </w:rPr>
        <w:t>ServletException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username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getParameter(</w:t>
      </w:r>
      <w:r w:rsidRPr="005E7BAC">
        <w:rPr>
          <w:rFonts w:ascii="Consolas" w:eastAsia="宋体" w:hAnsi="Consolas" w:cs="Consolas"/>
          <w:color w:val="183691"/>
          <w:kern w:val="0"/>
          <w:sz w:val="20"/>
          <w:szCs w:val="20"/>
        </w:rPr>
        <w:t>"username"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password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getParameter(</w:t>
      </w:r>
      <w:r w:rsidRPr="005E7BAC">
        <w:rPr>
          <w:rFonts w:ascii="Consolas" w:eastAsia="宋体" w:hAnsi="Consolas" w:cs="Consolas"/>
          <w:color w:val="183691"/>
          <w:kern w:val="0"/>
          <w:sz w:val="20"/>
          <w:szCs w:val="20"/>
        </w:rPr>
        <w:t>"password"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User</w:t>
      </w:r>
      <w:r w:rsidRPr="005E7BAC">
        <w:rPr>
          <w:rFonts w:ascii="Consolas" w:eastAsia="宋体" w:hAnsi="Consolas" w:cs="Consolas"/>
          <w:color w:val="24292E"/>
          <w:kern w:val="0"/>
          <w:sz w:val="20"/>
          <w:szCs w:val="20"/>
        </w:rPr>
        <w:t xml:space="preserve"> user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userService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find(username, password);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(user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getSession()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setAttribute(</w:t>
      </w:r>
      <w:r w:rsidRPr="005E7BAC">
        <w:rPr>
          <w:rFonts w:ascii="Consolas" w:eastAsia="宋体" w:hAnsi="Consolas" w:cs="Consolas"/>
          <w:color w:val="183691"/>
          <w:kern w:val="0"/>
          <w:sz w:val="20"/>
          <w:szCs w:val="20"/>
        </w:rPr>
        <w:t>"user"</w:t>
      </w:r>
      <w:r w:rsidRPr="005E7BAC">
        <w:rPr>
          <w:rFonts w:ascii="Consolas" w:eastAsia="宋体" w:hAnsi="Consolas" w:cs="Consolas"/>
          <w:color w:val="24292E"/>
          <w:kern w:val="0"/>
          <w:sz w:val="20"/>
          <w:szCs w:val="20"/>
        </w:rPr>
        <w:t xml:space="preserve">, user); </w:t>
      </w:r>
      <w:r w:rsidRPr="005E7BAC">
        <w:rPr>
          <w:rFonts w:ascii="Consolas" w:eastAsia="宋体" w:hAnsi="Consolas" w:cs="Consolas"/>
          <w:color w:val="969896"/>
          <w:kern w:val="0"/>
          <w:sz w:val="20"/>
          <w:szCs w:val="20"/>
        </w:rPr>
        <w:t>// Login user.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response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sendRedirect(</w:t>
      </w:r>
      <w:r w:rsidRPr="005E7BAC">
        <w:rPr>
          <w:rFonts w:ascii="Consolas" w:eastAsia="宋体" w:hAnsi="Consolas" w:cs="Consolas"/>
          <w:color w:val="183691"/>
          <w:kern w:val="0"/>
          <w:sz w:val="20"/>
          <w:szCs w:val="20"/>
        </w:rPr>
        <w:t>"home"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Redirect to home page.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else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setAttribute(</w:t>
      </w:r>
      <w:r w:rsidRPr="005E7BAC">
        <w:rPr>
          <w:rFonts w:ascii="Consolas" w:eastAsia="宋体" w:hAnsi="Consolas" w:cs="Consolas"/>
          <w:color w:val="183691"/>
          <w:kern w:val="0"/>
          <w:sz w:val="20"/>
          <w:szCs w:val="20"/>
        </w:rPr>
        <w:t>"message"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"Unknown username/password. Please retry."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Store error message in request scope.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getRequestDispatcher(</w:t>
      </w:r>
      <w:r w:rsidRPr="005E7BAC">
        <w:rPr>
          <w:rFonts w:ascii="Consolas" w:eastAsia="宋体" w:hAnsi="Consolas" w:cs="Consolas"/>
          <w:color w:val="183691"/>
          <w:kern w:val="0"/>
          <w:sz w:val="20"/>
          <w:szCs w:val="20"/>
        </w:rPr>
        <w:t>"/WEB-INF/login.jsp"</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forward(request, response); </w:t>
      </w:r>
      <w:r w:rsidRPr="005E7BAC">
        <w:rPr>
          <w:rFonts w:ascii="Consolas" w:eastAsia="宋体" w:hAnsi="Consolas" w:cs="Consolas"/>
          <w:color w:val="969896"/>
          <w:kern w:val="0"/>
          <w:sz w:val="20"/>
          <w:szCs w:val="20"/>
        </w:rPr>
        <w:t>// Forward to JSP page to redisplay login form with error.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这个处理不同目标结果页的方法会比原来更加简单：</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可以显示一个带有表单验证错误提示的表单（在这个特别的例子中，你可以用</w:t>
      </w:r>
      <w:r w:rsidRPr="005E7BAC">
        <w:rPr>
          <w:rFonts w:ascii="Segoe UI" w:eastAsia="宋体" w:hAnsi="Segoe UI" w:cs="Segoe UI"/>
          <w:color w:val="24292E"/>
          <w:kern w:val="0"/>
          <w:sz w:val="24"/>
          <w:szCs w:val="24"/>
        </w:rPr>
        <w:t>EL</w:t>
      </w:r>
      <w:r w:rsidRPr="005E7BAC">
        <w:rPr>
          <w:rFonts w:ascii="Segoe UI" w:eastAsia="宋体" w:hAnsi="Segoe UI" w:cs="Segoe UI"/>
          <w:color w:val="24292E"/>
          <w:kern w:val="0"/>
          <w:sz w:val="24"/>
          <w:szCs w:val="24"/>
        </w:rPr>
        <w:t>表达式</w:t>
      </w:r>
      <w:r w:rsidRPr="005E7BAC">
        <w:rPr>
          <w:rFonts w:ascii="Consolas" w:eastAsia="宋体" w:hAnsi="Consolas" w:cs="Consolas"/>
          <w:color w:val="24292E"/>
          <w:kern w:val="0"/>
          <w:sz w:val="20"/>
          <w:szCs w:val="20"/>
        </w:rPr>
        <w:t>${message}</w:t>
      </w:r>
      <w:r w:rsidRPr="005E7BAC">
        <w:rPr>
          <w:rFonts w:ascii="Segoe UI" w:eastAsia="宋体" w:hAnsi="Segoe UI" w:cs="Segoe UI"/>
          <w:color w:val="24292E"/>
          <w:kern w:val="0"/>
          <w:sz w:val="24"/>
          <w:szCs w:val="24"/>
        </w:rPr>
        <w:t>来显示错误提示），或者仅仅跳转到成功的页面</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1" style="width:0;height:3pt" o:hralign="center" o:hrstd="t" o:hrnoshade="t" o:hr="t" fillcolor="#24292e" stroked="f"/>
        </w:pict>
      </w:r>
    </w:p>
    <w:p w:rsidR="005E7BAC" w:rsidRPr="005E7BAC" w:rsidRDefault="005E7BAC" w:rsidP="005E7BAC">
      <w:pPr>
        <w:widowControl/>
        <w:numPr>
          <w:ilvl w:val="0"/>
          <w:numId w:val="44"/>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如果你想执行一些</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代码来</w:t>
      </w:r>
      <w:r w:rsidRPr="005E7BAC">
        <w:rPr>
          <w:rFonts w:ascii="Segoe UI" w:eastAsia="宋体" w:hAnsi="Segoe UI" w:cs="Segoe UI"/>
          <w:b/>
          <w:bCs/>
          <w:color w:val="24292E"/>
          <w:kern w:val="0"/>
          <w:sz w:val="24"/>
          <w:szCs w:val="24"/>
        </w:rPr>
        <w:t>控制</w:t>
      </w:r>
      <w:r w:rsidRPr="005E7BAC">
        <w:rPr>
          <w:rFonts w:ascii="Segoe UI" w:eastAsia="宋体" w:hAnsi="Segoe UI" w:cs="Segoe UI"/>
          <w:color w:val="24292E"/>
          <w:kern w:val="0"/>
          <w:sz w:val="24"/>
          <w:szCs w:val="24"/>
        </w:rPr>
        <w:t>执行计划（</w:t>
      </w:r>
      <w:r w:rsidRPr="005E7BAC">
        <w:rPr>
          <w:rFonts w:ascii="Segoe UI" w:eastAsia="宋体" w:hAnsi="Segoe UI" w:cs="Segoe UI"/>
          <w:color w:val="24292E"/>
          <w:kern w:val="0"/>
          <w:sz w:val="24"/>
          <w:szCs w:val="24"/>
        </w:rPr>
        <w:t>control the execution plan</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或</w:t>
      </w:r>
      <w:r w:rsidRPr="005E7BAC">
        <w:rPr>
          <w:rFonts w:ascii="Segoe UI" w:eastAsia="宋体" w:hAnsi="Segoe UI" w:cs="Segoe UI"/>
          <w:color w:val="24292E"/>
          <w:kern w:val="0"/>
          <w:sz w:val="24"/>
          <w:szCs w:val="24"/>
        </w:rPr>
        <w:t xml:space="preserve"> request</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response</w:t>
      </w:r>
      <w:r w:rsidRPr="005E7BAC">
        <w:rPr>
          <w:rFonts w:ascii="Segoe UI" w:eastAsia="宋体" w:hAnsi="Segoe UI" w:cs="Segoe UI"/>
          <w:color w:val="24292E"/>
          <w:kern w:val="0"/>
          <w:sz w:val="24"/>
          <w:szCs w:val="24"/>
        </w:rPr>
        <w:t>的跳转目标，用</w:t>
      </w:r>
      <w:hyperlink r:id="rId160" w:anchor="3542297" w:history="1">
        <w:r w:rsidRPr="005E7BAC">
          <w:rPr>
            <w:rFonts w:ascii="Segoe UI" w:eastAsia="宋体" w:hAnsi="Segoe UI" w:cs="Segoe UI"/>
            <w:color w:val="0366D6"/>
            <w:kern w:val="0"/>
            <w:sz w:val="24"/>
            <w:szCs w:val="24"/>
            <w:u w:val="single"/>
          </w:rPr>
          <w:t>MVC</w:t>
        </w:r>
        <w:r w:rsidRPr="005E7BAC">
          <w:rPr>
            <w:rFonts w:ascii="Segoe UI" w:eastAsia="宋体" w:hAnsi="Segoe UI" w:cs="Segoe UI"/>
            <w:color w:val="0366D6"/>
            <w:kern w:val="0"/>
            <w:sz w:val="24"/>
            <w:szCs w:val="24"/>
            <w:u w:val="single"/>
          </w:rPr>
          <w:t>模式</w:t>
        </w:r>
      </w:hyperlink>
      <w:r w:rsidRPr="005E7BAC">
        <w:rPr>
          <w:rFonts w:ascii="Segoe UI" w:eastAsia="宋体" w:hAnsi="Segoe UI" w:cs="Segoe UI"/>
          <w:color w:val="24292E"/>
          <w:kern w:val="0"/>
          <w:sz w:val="24"/>
          <w:szCs w:val="24"/>
        </w:rPr>
        <w:t>实现一个</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，例如：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service(</w:t>
      </w:r>
      <w:r w:rsidRPr="005E7BAC">
        <w:rPr>
          <w:rFonts w:ascii="Consolas" w:eastAsia="宋体" w:hAnsi="Consolas" w:cs="Consolas"/>
          <w:color w:val="333333"/>
          <w:kern w:val="0"/>
          <w:sz w:val="20"/>
          <w:szCs w:val="20"/>
        </w:rPr>
        <w:t>HttpServletRequest</w:t>
      </w:r>
      <w:r w:rsidRPr="005E7BAC">
        <w:rPr>
          <w:rFonts w:ascii="Consolas" w:eastAsia="宋体" w:hAnsi="Consolas" w:cs="Consolas"/>
          <w:color w:val="24292E"/>
          <w:kern w:val="0"/>
          <w:sz w:val="20"/>
          <w:szCs w:val="20"/>
        </w:rPr>
        <w:t xml:space="preserve"> request, </w:t>
      </w:r>
      <w:r w:rsidRPr="005E7BAC">
        <w:rPr>
          <w:rFonts w:ascii="Consolas" w:eastAsia="宋体" w:hAnsi="Consolas" w:cs="Consolas"/>
          <w:color w:val="333333"/>
          <w:kern w:val="0"/>
          <w:sz w:val="20"/>
          <w:szCs w:val="20"/>
        </w:rPr>
        <w:t>HttpServletResponse</w:t>
      </w:r>
      <w:r w:rsidRPr="005E7BAC">
        <w:rPr>
          <w:rFonts w:ascii="Consolas" w:eastAsia="宋体" w:hAnsi="Consolas" w:cs="Consolas"/>
          <w:color w:val="24292E"/>
          <w:kern w:val="0"/>
          <w:sz w:val="20"/>
          <w:szCs w:val="20"/>
        </w:rPr>
        <w:t xml:space="preserve"> response) throws </w:t>
      </w:r>
      <w:r w:rsidRPr="005E7BAC">
        <w:rPr>
          <w:rFonts w:ascii="Consolas" w:eastAsia="宋体" w:hAnsi="Consolas" w:cs="Consolas"/>
          <w:color w:val="333333"/>
          <w:kern w:val="0"/>
          <w:sz w:val="20"/>
          <w:szCs w:val="20"/>
        </w:rPr>
        <w:t>ServletException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Action</w:t>
      </w:r>
      <w:r w:rsidRPr="005E7BAC">
        <w:rPr>
          <w:rFonts w:ascii="Consolas" w:eastAsia="宋体" w:hAnsi="Consolas" w:cs="Consolas"/>
          <w:color w:val="24292E"/>
          <w:kern w:val="0"/>
          <w:sz w:val="20"/>
          <w:szCs w:val="20"/>
        </w:rPr>
        <w:t xml:space="preserve"> action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ActionFactory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getAction(request);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view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action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execute(request, response);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(view</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equals(request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getPathInfo()</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substring(</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getRequestDispatcher(</w:t>
      </w:r>
      <w:r w:rsidRPr="005E7BAC">
        <w:rPr>
          <w:rFonts w:ascii="Consolas" w:eastAsia="宋体" w:hAnsi="Consolas" w:cs="Consolas"/>
          <w:color w:val="183691"/>
          <w:kern w:val="0"/>
          <w:sz w:val="20"/>
          <w:szCs w:val="20"/>
        </w:rPr>
        <w:t>"/WEB-INF/"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view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".jsp"</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forward(request, response);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else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response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sendRedirect(view);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throw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ServletException</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"Executing action failed."</w:t>
      </w:r>
      <w:r w:rsidRPr="005E7BAC">
        <w:rPr>
          <w:rFonts w:ascii="Consolas" w:eastAsia="宋体" w:hAnsi="Consolas" w:cs="Consolas"/>
          <w:color w:val="24292E"/>
          <w:kern w:val="0"/>
          <w:sz w:val="20"/>
          <w:szCs w:val="20"/>
        </w:rPr>
        <w:t>, 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或者使用一些</w:t>
      </w:r>
      <w:r w:rsidRPr="005E7BAC">
        <w:rPr>
          <w:rFonts w:ascii="Segoe UI" w:eastAsia="宋体" w:hAnsi="Segoe UI" w:cs="Segoe UI"/>
          <w:color w:val="24292E"/>
          <w:kern w:val="0"/>
          <w:sz w:val="24"/>
          <w:szCs w:val="24"/>
        </w:rPr>
        <w:t>MVC</w:t>
      </w:r>
      <w:r w:rsidRPr="005E7BAC">
        <w:rPr>
          <w:rFonts w:ascii="Segoe UI" w:eastAsia="宋体" w:hAnsi="Segoe UI" w:cs="Segoe UI"/>
          <w:color w:val="24292E"/>
          <w:kern w:val="0"/>
          <w:sz w:val="24"/>
          <w:szCs w:val="24"/>
        </w:rPr>
        <w:t>框架例如</w:t>
      </w:r>
      <w:hyperlink r:id="rId161" w:history="1">
        <w:r w:rsidRPr="005E7BAC">
          <w:rPr>
            <w:rFonts w:ascii="Segoe UI" w:eastAsia="宋体" w:hAnsi="Segoe UI" w:cs="Segoe UI"/>
            <w:color w:val="0366D6"/>
            <w:kern w:val="0"/>
            <w:sz w:val="24"/>
            <w:szCs w:val="24"/>
            <w:u w:val="single"/>
          </w:rPr>
          <w:t>JSF</w:t>
        </w:r>
      </w:hyperlink>
      <w:r w:rsidRPr="005E7BAC">
        <w:rPr>
          <w:rFonts w:ascii="Segoe UI" w:eastAsia="宋体" w:hAnsi="Segoe UI" w:cs="Segoe UI"/>
          <w:color w:val="24292E"/>
          <w:kern w:val="0"/>
          <w:sz w:val="24"/>
          <w:szCs w:val="24"/>
        </w:rPr>
        <w:t>, </w:t>
      </w:r>
      <w:hyperlink r:id="rId162" w:history="1">
        <w:r w:rsidRPr="005E7BAC">
          <w:rPr>
            <w:rFonts w:ascii="Segoe UI" w:eastAsia="宋体" w:hAnsi="Segoe UI" w:cs="Segoe UI"/>
            <w:color w:val="0366D6"/>
            <w:kern w:val="0"/>
            <w:sz w:val="24"/>
            <w:szCs w:val="24"/>
            <w:u w:val="single"/>
          </w:rPr>
          <w:t>Spring MVC</w:t>
        </w:r>
      </w:hyperlink>
      <w:r w:rsidRPr="005E7BAC">
        <w:rPr>
          <w:rFonts w:ascii="Segoe UI" w:eastAsia="宋体" w:hAnsi="Segoe UI" w:cs="Segoe UI"/>
          <w:color w:val="24292E"/>
          <w:kern w:val="0"/>
          <w:sz w:val="24"/>
          <w:szCs w:val="24"/>
        </w:rPr>
        <w:t>, </w:t>
      </w:r>
      <w:hyperlink r:id="rId163" w:history="1">
        <w:r w:rsidRPr="005E7BAC">
          <w:rPr>
            <w:rFonts w:ascii="Segoe UI" w:eastAsia="宋体" w:hAnsi="Segoe UI" w:cs="Segoe UI"/>
            <w:color w:val="0366D6"/>
            <w:kern w:val="0"/>
            <w:sz w:val="24"/>
            <w:szCs w:val="24"/>
            <w:u w:val="single"/>
          </w:rPr>
          <w:t>Wicket</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这样你就不用自定义</w:t>
      </w:r>
      <w:r w:rsidRPr="005E7BAC">
        <w:rPr>
          <w:rFonts w:ascii="Segoe UI" w:eastAsia="宋体" w:hAnsi="Segoe UI" w:cs="Segoe UI"/>
          <w:color w:val="24292E"/>
          <w:kern w:val="0"/>
          <w:sz w:val="24"/>
          <w:szCs w:val="24"/>
        </w:rPr>
        <w:t>servlet</w:t>
      </w:r>
      <w:r w:rsidRPr="005E7BAC">
        <w:rPr>
          <w:rFonts w:ascii="Segoe UI" w:eastAsia="宋体" w:hAnsi="Segoe UI" w:cs="Segoe UI"/>
          <w:color w:val="24292E"/>
          <w:kern w:val="0"/>
          <w:sz w:val="24"/>
          <w:szCs w:val="24"/>
        </w:rPr>
        <w:t>，只要写一些页面和</w:t>
      </w:r>
      <w:r w:rsidRPr="005E7BAC">
        <w:rPr>
          <w:rFonts w:ascii="Segoe UI" w:eastAsia="宋体" w:hAnsi="Segoe UI" w:cs="Segoe UI"/>
          <w:color w:val="24292E"/>
          <w:kern w:val="0"/>
          <w:sz w:val="24"/>
          <w:szCs w:val="24"/>
        </w:rPr>
        <w:t>javabean class</w:t>
      </w:r>
      <w:r w:rsidRPr="005E7BAC">
        <w:rPr>
          <w:rFonts w:ascii="Segoe UI" w:eastAsia="宋体" w:hAnsi="Segoe UI" w:cs="Segoe UI"/>
          <w:color w:val="24292E"/>
          <w:kern w:val="0"/>
          <w:sz w:val="24"/>
          <w:szCs w:val="24"/>
        </w:rPr>
        <w:t>就可以了。</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2" style="width:0;height:3pt" o:hralign="center" o:hrstd="t" o:hrnoshade="t" o:hr="t" fillcolor="#24292e" stroked="f"/>
        </w:pict>
      </w:r>
    </w:p>
    <w:p w:rsidR="005E7BAC" w:rsidRPr="005E7BAC" w:rsidRDefault="005E7BAC" w:rsidP="005E7BAC">
      <w:pPr>
        <w:widowControl/>
        <w:numPr>
          <w:ilvl w:val="0"/>
          <w:numId w:val="45"/>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如果你想执行一些</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代码来</w:t>
      </w:r>
      <w:r w:rsidRPr="005E7BAC">
        <w:rPr>
          <w:rFonts w:ascii="Segoe UI" w:eastAsia="宋体" w:hAnsi="Segoe UI" w:cs="Segoe UI"/>
          <w:b/>
          <w:bCs/>
          <w:color w:val="24292E"/>
          <w:kern w:val="0"/>
          <w:sz w:val="24"/>
          <w:szCs w:val="24"/>
        </w:rPr>
        <w:t>控制</w:t>
      </w:r>
      <w:r w:rsidRPr="005E7BAC">
        <w:rPr>
          <w:rFonts w:ascii="Segoe UI" w:eastAsia="宋体" w:hAnsi="Segoe UI" w:cs="Segoe UI"/>
          <w:b/>
          <w:bCs/>
          <w:color w:val="24292E"/>
          <w:kern w:val="0"/>
          <w:sz w:val="24"/>
          <w:szCs w:val="24"/>
        </w:rPr>
        <w:t>JSP</w:t>
      </w:r>
      <w:r w:rsidRPr="005E7BAC">
        <w:rPr>
          <w:rFonts w:ascii="Segoe UI" w:eastAsia="宋体" w:hAnsi="Segoe UI" w:cs="Segoe UI"/>
          <w:b/>
          <w:bCs/>
          <w:color w:val="24292E"/>
          <w:kern w:val="0"/>
          <w:sz w:val="24"/>
          <w:szCs w:val="24"/>
        </w:rPr>
        <w:t>页面的数据渲染流程（</w:t>
      </w:r>
      <w:r w:rsidRPr="005E7BAC">
        <w:rPr>
          <w:rFonts w:ascii="Segoe UI" w:eastAsia="宋体" w:hAnsi="Segoe UI" w:cs="Segoe UI"/>
          <w:b/>
          <w:bCs/>
          <w:color w:val="24292E"/>
          <w:kern w:val="0"/>
          <w:sz w:val="24"/>
          <w:szCs w:val="24"/>
        </w:rPr>
        <w:t>control the flow inside a JSP page</w:t>
      </w:r>
      <w:r w:rsidRPr="005E7BAC">
        <w:rPr>
          <w:rFonts w:ascii="Segoe UI" w:eastAsia="宋体" w:hAnsi="Segoe UI" w:cs="Segoe UI"/>
          <w:b/>
          <w:bCs/>
          <w:color w:val="24292E"/>
          <w:kern w:val="0"/>
          <w:sz w:val="24"/>
          <w:szCs w:val="24"/>
        </w:rPr>
        <w:t>）</w:t>
      </w:r>
      <w:r w:rsidRPr="005E7BAC">
        <w:rPr>
          <w:rFonts w:ascii="Segoe UI" w:eastAsia="宋体" w:hAnsi="Segoe UI" w:cs="Segoe UI"/>
          <w:color w:val="24292E"/>
          <w:kern w:val="0"/>
          <w:sz w:val="24"/>
          <w:szCs w:val="24"/>
        </w:rPr>
        <w:t>，那么你需要使用一些（已经存在的）流程控制标签库，比如</w:t>
      </w:r>
      <w:hyperlink r:id="rId164" w:history="1">
        <w:r w:rsidRPr="005E7BAC">
          <w:rPr>
            <w:rFonts w:ascii="Segoe UI" w:eastAsia="宋体" w:hAnsi="Segoe UI" w:cs="Segoe UI"/>
            <w:color w:val="0366D6"/>
            <w:kern w:val="0"/>
            <w:sz w:val="24"/>
            <w:szCs w:val="24"/>
            <w:u w:val="single"/>
          </w:rPr>
          <w:t>JSTL core</w:t>
        </w:r>
      </w:hyperlink>
      <w:r w:rsidRPr="005E7BAC">
        <w:rPr>
          <w:rFonts w:ascii="Segoe UI" w:eastAsia="宋体" w:hAnsi="Segoe UI" w:cs="Segoe UI"/>
          <w:color w:val="24292E"/>
          <w:kern w:val="0"/>
          <w:sz w:val="24"/>
          <w:szCs w:val="24"/>
        </w:rPr>
        <w:t>，例如，在一个表格显示</w:t>
      </w:r>
      <w:r w:rsidRPr="005E7BAC">
        <w:rPr>
          <w:rFonts w:ascii="Consolas" w:eastAsia="宋体" w:hAnsi="Consolas" w:cs="Consolas"/>
          <w:color w:val="24292E"/>
          <w:kern w:val="0"/>
          <w:sz w:val="20"/>
          <w:szCs w:val="20"/>
        </w:rPr>
        <w:t>List&lt;Product&gt;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 xml:space="preserve"> taglib uri</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"http://java.sun.com/jsp/jstl/core"</w:t>
      </w:r>
      <w:r w:rsidRPr="005E7BAC">
        <w:rPr>
          <w:rFonts w:ascii="Consolas" w:eastAsia="宋体" w:hAnsi="Consolas" w:cs="Consolas"/>
          <w:color w:val="24292E"/>
          <w:kern w:val="0"/>
          <w:sz w:val="20"/>
          <w:szCs w:val="20"/>
        </w:rPr>
        <w:t xml:space="preserve"> prefix</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table</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c</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forEach items</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"${products}"</w:t>
      </w:r>
      <w:r w:rsidRPr="005E7BAC">
        <w:rPr>
          <w:rFonts w:ascii="Consolas" w:eastAsia="宋体" w:hAnsi="Consolas" w:cs="Consolas"/>
          <w:color w:val="24292E"/>
          <w:kern w:val="0"/>
          <w:sz w:val="20"/>
          <w:szCs w:val="20"/>
        </w:rPr>
        <w:t xml:space="preserve"> var</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"product"</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tr</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td</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${product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name}</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td</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td</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${product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description}</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td</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td</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${product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price}</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td</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tr</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c</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forEach</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table</w:t>
      </w:r>
      <w:r w:rsidRPr="005E7BAC">
        <w:rPr>
          <w:rFonts w:ascii="Consolas" w:eastAsia="宋体" w:hAnsi="Consolas" w:cs="Consolas"/>
          <w:color w:val="A71D5D"/>
          <w:kern w:val="0"/>
          <w:sz w:val="20"/>
          <w:szCs w:val="20"/>
        </w:rPr>
        <w:t>&gt;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这些</w:t>
      </w:r>
      <w:r w:rsidRPr="005E7BAC">
        <w:rPr>
          <w:rFonts w:ascii="Segoe UI" w:eastAsia="宋体" w:hAnsi="Segoe UI" w:cs="Segoe UI"/>
          <w:color w:val="24292E"/>
          <w:kern w:val="0"/>
          <w:sz w:val="24"/>
          <w:szCs w:val="24"/>
        </w:rPr>
        <w:t>XML</w:t>
      </w:r>
      <w:r w:rsidRPr="005E7BAC">
        <w:rPr>
          <w:rFonts w:ascii="Segoe UI" w:eastAsia="宋体" w:hAnsi="Segoe UI" w:cs="Segoe UI"/>
          <w:color w:val="24292E"/>
          <w:kern w:val="0"/>
          <w:sz w:val="24"/>
          <w:szCs w:val="24"/>
        </w:rPr>
        <w:t>风格的标签可以很好地适应</w:t>
      </w:r>
      <w:r w:rsidRPr="005E7BAC">
        <w:rPr>
          <w:rFonts w:ascii="Segoe UI" w:eastAsia="宋体" w:hAnsi="Segoe UI" w:cs="Segoe UI"/>
          <w:color w:val="24292E"/>
          <w:kern w:val="0"/>
          <w:sz w:val="24"/>
          <w:szCs w:val="24"/>
        </w:rPr>
        <w:t>HTML</w:t>
      </w:r>
      <w:r w:rsidRPr="005E7BAC">
        <w:rPr>
          <w:rFonts w:ascii="Segoe UI" w:eastAsia="宋体" w:hAnsi="Segoe UI" w:cs="Segoe UI"/>
          <w:color w:val="24292E"/>
          <w:kern w:val="0"/>
          <w:sz w:val="24"/>
          <w:szCs w:val="24"/>
        </w:rPr>
        <w:t>代码，代码变得更好阅读（也因此更好地维护），相比于杂乱无章的</w:t>
      </w:r>
      <w:r w:rsidRPr="005E7BAC">
        <w:rPr>
          <w:rFonts w:ascii="Segoe UI" w:eastAsia="宋体" w:hAnsi="Segoe UI" w:cs="Segoe UI"/>
          <w:color w:val="24292E"/>
          <w:kern w:val="0"/>
          <w:sz w:val="24"/>
          <w:szCs w:val="24"/>
        </w:rPr>
        <w:t xml:space="preserve">scriptlets </w:t>
      </w:r>
      <w:r w:rsidRPr="005E7BAC">
        <w:rPr>
          <w:rFonts w:ascii="Segoe UI" w:eastAsia="宋体" w:hAnsi="Segoe UI" w:cs="Segoe UI"/>
          <w:color w:val="24292E"/>
          <w:kern w:val="0"/>
          <w:sz w:val="24"/>
          <w:szCs w:val="24"/>
        </w:rPr>
        <w:t>的分支大括号（</w:t>
      </w:r>
      <w:r w:rsidRPr="005E7BAC">
        <w:rPr>
          <w:rFonts w:ascii="Segoe UI" w:eastAsia="宋体" w:hAnsi="Segoe UI" w:cs="Segoe UI"/>
          <w:color w:val="24292E"/>
          <w:kern w:val="0"/>
          <w:sz w:val="24"/>
          <w:szCs w:val="24"/>
        </w:rPr>
        <w:t>Where the heck does this closing brace belong to?"(</w:t>
      </w:r>
      <w:r w:rsidRPr="005E7BAC">
        <w:rPr>
          <w:rFonts w:ascii="Segoe UI" w:eastAsia="宋体" w:hAnsi="Segoe UI" w:cs="Segoe UI"/>
          <w:color w:val="24292E"/>
          <w:kern w:val="0"/>
          <w:sz w:val="24"/>
          <w:szCs w:val="24"/>
        </w:rPr>
        <w:t>到底这个结束大括号是属于哪个代码段的？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）。一个简单的设置可以配置你的</w:t>
      </w:r>
      <w:r w:rsidRPr="005E7BAC">
        <w:rPr>
          <w:rFonts w:ascii="Segoe UI" w:eastAsia="宋体" w:hAnsi="Segoe UI" w:cs="Segoe UI"/>
          <w:color w:val="24292E"/>
          <w:kern w:val="0"/>
          <w:sz w:val="24"/>
          <w:szCs w:val="24"/>
        </w:rPr>
        <w:t>Web</w:t>
      </w:r>
      <w:r w:rsidRPr="005E7BAC">
        <w:rPr>
          <w:rFonts w:ascii="Segoe UI" w:eastAsia="宋体" w:hAnsi="Segoe UI" w:cs="Segoe UI"/>
          <w:color w:val="24292E"/>
          <w:kern w:val="0"/>
          <w:sz w:val="24"/>
          <w:szCs w:val="24"/>
        </w:rPr>
        <w:t>程序让在使用</w:t>
      </w:r>
      <w:r w:rsidRPr="005E7BAC">
        <w:rPr>
          <w:rFonts w:ascii="Segoe UI" w:eastAsia="宋体" w:hAnsi="Segoe UI" w:cs="Segoe UI"/>
          <w:color w:val="24292E"/>
          <w:kern w:val="0"/>
          <w:sz w:val="24"/>
          <w:szCs w:val="24"/>
        </w:rPr>
        <w:t xml:space="preserve">scriptlets </w:t>
      </w:r>
      <w:r w:rsidRPr="005E7BAC">
        <w:rPr>
          <w:rFonts w:ascii="Segoe UI" w:eastAsia="宋体" w:hAnsi="Segoe UI" w:cs="Segoe UI"/>
          <w:color w:val="24292E"/>
          <w:kern w:val="0"/>
          <w:sz w:val="24"/>
          <w:szCs w:val="24"/>
        </w:rPr>
        <w:t>的时候自动抛出异常</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&lt;</w:t>
      </w:r>
      <w:r w:rsidRPr="005E7BAC">
        <w:rPr>
          <w:rFonts w:ascii="Consolas" w:eastAsia="宋体" w:hAnsi="Consolas" w:cs="Consolas"/>
          <w:color w:val="63A35C"/>
          <w:kern w:val="0"/>
          <w:sz w:val="20"/>
          <w:szCs w:val="20"/>
        </w:rPr>
        <w:t>jsp-config</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jsp-property-group</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url-pattern</w:t>
      </w:r>
      <w:r w:rsidRPr="005E7BAC">
        <w:rPr>
          <w:rFonts w:ascii="Consolas" w:eastAsia="宋体" w:hAnsi="Consolas" w:cs="Consolas"/>
          <w:color w:val="24292E"/>
          <w:kern w:val="0"/>
          <w:sz w:val="20"/>
          <w:szCs w:val="20"/>
        </w:rPr>
        <w:t>&gt;*.jsp&lt;/</w:t>
      </w:r>
      <w:r w:rsidRPr="005E7BAC">
        <w:rPr>
          <w:rFonts w:ascii="Consolas" w:eastAsia="宋体" w:hAnsi="Consolas" w:cs="Consolas"/>
          <w:color w:val="63A35C"/>
          <w:kern w:val="0"/>
          <w:sz w:val="20"/>
          <w:szCs w:val="20"/>
        </w:rPr>
        <w:t>url-pattern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scripting-invalid</w:t>
      </w:r>
      <w:r w:rsidRPr="005E7BAC">
        <w:rPr>
          <w:rFonts w:ascii="Consolas" w:eastAsia="宋体" w:hAnsi="Consolas" w:cs="Consolas"/>
          <w:color w:val="24292E"/>
          <w:kern w:val="0"/>
          <w:sz w:val="20"/>
          <w:szCs w:val="20"/>
        </w:rPr>
        <w:t>&gt;true&lt;/</w:t>
      </w:r>
      <w:r w:rsidRPr="005E7BAC">
        <w:rPr>
          <w:rFonts w:ascii="Consolas" w:eastAsia="宋体" w:hAnsi="Consolas" w:cs="Consolas"/>
          <w:color w:val="63A35C"/>
          <w:kern w:val="0"/>
          <w:sz w:val="20"/>
          <w:szCs w:val="20"/>
        </w:rPr>
        <w:t>scripting-invalid</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jsp-property-group</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w:t>
      </w:r>
      <w:r w:rsidRPr="005E7BAC">
        <w:rPr>
          <w:rFonts w:ascii="Consolas" w:eastAsia="宋体" w:hAnsi="Consolas" w:cs="Consolas"/>
          <w:color w:val="63A35C"/>
          <w:kern w:val="0"/>
          <w:sz w:val="20"/>
          <w:szCs w:val="20"/>
        </w:rPr>
        <w:t>jsp-config</w:t>
      </w:r>
      <w:r w:rsidRPr="005E7BAC">
        <w:rPr>
          <w:rFonts w:ascii="Consolas" w:eastAsia="宋体" w:hAnsi="Consolas" w:cs="Consolas"/>
          <w:color w:val="24292E"/>
          <w:kern w:val="0"/>
          <w:sz w:val="20"/>
          <w:szCs w:val="20"/>
        </w:rPr>
        <w:t>&gt;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的继承者</w:t>
      </w:r>
      <w:hyperlink r:id="rId165" w:history="1">
        <w:r w:rsidRPr="005E7BAC">
          <w:rPr>
            <w:rFonts w:ascii="Segoe UI" w:eastAsia="宋体" w:hAnsi="Segoe UI" w:cs="Segoe UI"/>
            <w:color w:val="0366D6"/>
            <w:kern w:val="0"/>
            <w:sz w:val="24"/>
            <w:szCs w:val="24"/>
            <w:u w:val="single"/>
          </w:rPr>
          <w:t>Facelets</w:t>
        </w:r>
      </w:hyperlink>
      <w:r w:rsidRPr="005E7BAC">
        <w:rPr>
          <w:rFonts w:ascii="Segoe UI" w:eastAsia="宋体" w:hAnsi="Segoe UI" w:cs="Segoe UI"/>
          <w:color w:val="24292E"/>
          <w:kern w:val="0"/>
          <w:sz w:val="24"/>
          <w:szCs w:val="24"/>
        </w:rPr>
        <w:t>里（</w:t>
      </w:r>
      <w:r w:rsidRPr="005E7BAC">
        <w:rPr>
          <w:rFonts w:ascii="Segoe UI" w:eastAsia="宋体" w:hAnsi="Segoe UI" w:cs="Segoe UI"/>
          <w:color w:val="24292E"/>
          <w:kern w:val="0"/>
          <w:sz w:val="24"/>
          <w:szCs w:val="24"/>
        </w:rPr>
        <w:t>Java EE</w:t>
      </w:r>
      <w:r w:rsidRPr="005E7BAC">
        <w:rPr>
          <w:rFonts w:ascii="Segoe UI" w:eastAsia="宋体" w:hAnsi="Segoe UI" w:cs="Segoe UI"/>
          <w:color w:val="24292E"/>
          <w:kern w:val="0"/>
          <w:sz w:val="24"/>
          <w:szCs w:val="24"/>
        </w:rPr>
        <w:t>提供的</w:t>
      </w:r>
      <w:r w:rsidRPr="005E7BAC">
        <w:rPr>
          <w:rFonts w:ascii="Segoe UI" w:eastAsia="宋体" w:hAnsi="Segoe UI" w:cs="Segoe UI"/>
          <w:color w:val="24292E"/>
          <w:kern w:val="0"/>
          <w:sz w:val="24"/>
          <w:szCs w:val="24"/>
        </w:rPr>
        <w:t>MVC</w:t>
      </w:r>
      <w:r w:rsidRPr="005E7BAC">
        <w:rPr>
          <w:rFonts w:ascii="Segoe UI" w:eastAsia="宋体" w:hAnsi="Segoe UI" w:cs="Segoe UI"/>
          <w:color w:val="24292E"/>
          <w:kern w:val="0"/>
          <w:sz w:val="24"/>
          <w:szCs w:val="24"/>
        </w:rPr>
        <w:t>框架</w:t>
      </w:r>
      <w:hyperlink r:id="rId166" w:history="1">
        <w:r w:rsidRPr="005E7BAC">
          <w:rPr>
            <w:rFonts w:ascii="Segoe UI" w:eastAsia="宋体" w:hAnsi="Segoe UI" w:cs="Segoe UI"/>
            <w:color w:val="0366D6"/>
            <w:kern w:val="0"/>
            <w:sz w:val="24"/>
            <w:szCs w:val="24"/>
            <w:u w:val="single"/>
          </w:rPr>
          <w:t>JSF</w:t>
        </w:r>
      </w:hyperlink>
      <w:r w:rsidRPr="005E7BAC">
        <w:rPr>
          <w:rFonts w:ascii="Segoe UI" w:eastAsia="宋体" w:hAnsi="Segoe UI" w:cs="Segoe UI"/>
          <w:color w:val="24292E"/>
          <w:kern w:val="0"/>
          <w:sz w:val="24"/>
          <w:szCs w:val="24"/>
        </w:rPr>
        <w:t>），已经</w:t>
      </w:r>
      <w:r w:rsidRPr="005E7BAC">
        <w:rPr>
          <w:rFonts w:ascii="Segoe UI" w:eastAsia="宋体" w:hAnsi="Segoe UI" w:cs="Segoe UI"/>
          <w:b/>
          <w:bCs/>
          <w:color w:val="24292E"/>
          <w:kern w:val="0"/>
          <w:sz w:val="24"/>
          <w:szCs w:val="24"/>
        </w:rPr>
        <w:t>不</w:t>
      </w:r>
      <w:r w:rsidRPr="005E7BAC">
        <w:rPr>
          <w:rFonts w:ascii="Segoe UI" w:eastAsia="宋体" w:hAnsi="Segoe UI" w:cs="Segoe UI"/>
          <w:color w:val="24292E"/>
          <w:kern w:val="0"/>
          <w:sz w:val="24"/>
          <w:szCs w:val="24"/>
        </w:rPr>
        <w:t>可能使用</w:t>
      </w:r>
      <w:r w:rsidRPr="005E7BAC">
        <w:rPr>
          <w:rFonts w:ascii="Segoe UI" w:eastAsia="宋体" w:hAnsi="Segoe UI" w:cs="Segoe UI"/>
          <w:color w:val="24292E"/>
          <w:kern w:val="0"/>
          <w:sz w:val="24"/>
          <w:szCs w:val="24"/>
        </w:rPr>
        <w:t>scriptlets</w:t>
      </w:r>
      <w:r w:rsidRPr="005E7BAC">
        <w:rPr>
          <w:rFonts w:ascii="Segoe UI" w:eastAsia="宋体" w:hAnsi="Segoe UI" w:cs="Segoe UI"/>
          <w:color w:val="24292E"/>
          <w:kern w:val="0"/>
          <w:sz w:val="24"/>
          <w:szCs w:val="24"/>
        </w:rPr>
        <w:t>语法了。这是一个让你强制使用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正确的方法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的方法</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3" style="width:0;height:3pt" o:hralign="center" o:hrstd="t" o:hrnoshade="t" o:hr="t" fillcolor="#24292e" stroked="f"/>
        </w:pict>
      </w:r>
    </w:p>
    <w:p w:rsidR="005E7BAC" w:rsidRPr="005E7BAC" w:rsidRDefault="005E7BAC" w:rsidP="005E7BAC">
      <w:pPr>
        <w:widowControl/>
        <w:numPr>
          <w:ilvl w:val="0"/>
          <w:numId w:val="46"/>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如果你想执行一些</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代码来在</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访问和显示</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一些</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后端</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数据，你需要使用</w:t>
      </w:r>
      <w:r w:rsidRPr="005E7BAC">
        <w:rPr>
          <w:rFonts w:ascii="Segoe UI" w:eastAsia="宋体" w:hAnsi="Segoe UI" w:cs="Segoe UI"/>
          <w:color w:val="24292E"/>
          <w:kern w:val="0"/>
          <w:sz w:val="24"/>
          <w:szCs w:val="24"/>
        </w:rPr>
        <w:t>EL</w:t>
      </w:r>
      <w:r w:rsidRPr="005E7BAC">
        <w:rPr>
          <w:rFonts w:ascii="Segoe UI" w:eastAsia="宋体" w:hAnsi="Segoe UI" w:cs="Segoe UI"/>
          <w:color w:val="24292E"/>
          <w:kern w:val="0"/>
          <w:sz w:val="24"/>
          <w:szCs w:val="24"/>
        </w:rPr>
        <w:t>（表达式），</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，例如，显示已经提交了的数值：</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w:t>
      </w:r>
      <w:r w:rsidRPr="005E7BAC">
        <w:rPr>
          <w:rFonts w:ascii="Consolas" w:eastAsia="宋体" w:hAnsi="Consolas" w:cs="Consolas"/>
          <w:color w:val="63A35C"/>
          <w:kern w:val="0"/>
          <w:sz w:val="20"/>
          <w:szCs w:val="20"/>
        </w:rPr>
        <w:t>input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type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"text"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name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"foo"</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value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w:t>
      </w:r>
      <w:r w:rsidRPr="005E7BAC">
        <w:rPr>
          <w:rFonts w:ascii="Consolas" w:eastAsia="宋体" w:hAnsi="Consolas" w:cs="Consolas"/>
          <w:color w:val="333333"/>
          <w:kern w:val="0"/>
          <w:sz w:val="20"/>
          <w:szCs w:val="20"/>
        </w:rPr>
        <w:t>param</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foo</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/&gt;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${param.foo}</w:t>
      </w:r>
      <w:r w:rsidRPr="005E7BAC">
        <w:rPr>
          <w:rFonts w:ascii="Segoe UI" w:eastAsia="宋体" w:hAnsi="Segoe UI" w:cs="Segoe UI"/>
          <w:color w:val="24292E"/>
          <w:kern w:val="0"/>
          <w:sz w:val="24"/>
          <w:szCs w:val="24"/>
        </w:rPr>
        <w:t>会显示</w:t>
      </w:r>
      <w:r w:rsidRPr="005E7BAC">
        <w:rPr>
          <w:rFonts w:ascii="Consolas" w:eastAsia="宋体" w:hAnsi="Consolas" w:cs="Consolas"/>
          <w:color w:val="24292E"/>
          <w:kern w:val="0"/>
          <w:sz w:val="20"/>
          <w:szCs w:val="20"/>
        </w:rPr>
        <w:t>request.getParameter("foo")</w:t>
      </w:r>
      <w:r w:rsidRPr="005E7BAC">
        <w:rPr>
          <w:rFonts w:ascii="Segoe UI" w:eastAsia="宋体" w:hAnsi="Segoe UI" w:cs="Segoe UI"/>
          <w:color w:val="24292E"/>
          <w:kern w:val="0"/>
          <w:sz w:val="24"/>
          <w:szCs w:val="24"/>
        </w:rPr>
        <w:t>这句话的输出结果。</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4" style="width:0;height:3pt" o:hralign="center" o:hrstd="t" o:hrnoshade="t" o:hr="t" fillcolor="#24292e" stroked="f"/>
        </w:pict>
      </w:r>
    </w:p>
    <w:p w:rsidR="005E7BAC" w:rsidRPr="005E7BAC" w:rsidRDefault="005E7BAC" w:rsidP="005E7BAC">
      <w:pPr>
        <w:widowControl/>
        <w:numPr>
          <w:ilvl w:val="0"/>
          <w:numId w:val="47"/>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如果你想在</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直接执行一些工具类</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代码（典型的，一些</w:t>
      </w:r>
      <w:r w:rsidRPr="005E7BAC">
        <w:rPr>
          <w:rFonts w:ascii="Segoe UI" w:eastAsia="宋体" w:hAnsi="Segoe UI" w:cs="Segoe UI"/>
          <w:color w:val="24292E"/>
          <w:kern w:val="0"/>
          <w:sz w:val="24"/>
          <w:szCs w:val="24"/>
        </w:rPr>
        <w:t>public static</w:t>
      </w:r>
      <w:r w:rsidRPr="005E7BAC">
        <w:rPr>
          <w:rFonts w:ascii="Segoe UI" w:eastAsia="宋体" w:hAnsi="Segoe UI" w:cs="Segoe UI"/>
          <w:color w:val="24292E"/>
          <w:kern w:val="0"/>
          <w:sz w:val="24"/>
          <w:szCs w:val="24"/>
        </w:rPr>
        <w:t>方法），你需要定义它，并使用</w:t>
      </w:r>
      <w:r w:rsidRPr="005E7BAC">
        <w:rPr>
          <w:rFonts w:ascii="Segoe UI" w:eastAsia="宋体" w:hAnsi="Segoe UI" w:cs="Segoe UI"/>
          <w:color w:val="24292E"/>
          <w:kern w:val="0"/>
          <w:sz w:val="24"/>
          <w:szCs w:val="24"/>
        </w:rPr>
        <w:t>EL</w:t>
      </w:r>
      <w:r w:rsidRPr="005E7BAC">
        <w:rPr>
          <w:rFonts w:ascii="Segoe UI" w:eastAsia="宋体" w:hAnsi="Segoe UI" w:cs="Segoe UI"/>
          <w:color w:val="24292E"/>
          <w:kern w:val="0"/>
          <w:sz w:val="24"/>
          <w:szCs w:val="24"/>
        </w:rPr>
        <w:t>表达式函数。这是</w:t>
      </w:r>
      <w:r w:rsidRPr="005E7BAC">
        <w:rPr>
          <w:rFonts w:ascii="Segoe UI" w:eastAsia="宋体" w:hAnsi="Segoe UI" w:cs="Segoe UI"/>
          <w:color w:val="24292E"/>
          <w:kern w:val="0"/>
          <w:sz w:val="24"/>
          <w:szCs w:val="24"/>
        </w:rPr>
        <w:t>JSTL</w:t>
      </w:r>
      <w:r w:rsidRPr="005E7BAC">
        <w:rPr>
          <w:rFonts w:ascii="Segoe UI" w:eastAsia="宋体" w:hAnsi="Segoe UI" w:cs="Segoe UI"/>
          <w:color w:val="24292E"/>
          <w:kern w:val="0"/>
          <w:sz w:val="24"/>
          <w:szCs w:val="24"/>
        </w:rPr>
        <w:t>里的标准函数标签库，但是你也可以</w:t>
      </w:r>
      <w:hyperlink r:id="rId167" w:anchor="bnaiq" w:history="1">
        <w:r w:rsidRPr="005E7BAC">
          <w:rPr>
            <w:rFonts w:ascii="Segoe UI" w:eastAsia="宋体" w:hAnsi="Segoe UI" w:cs="Segoe UI"/>
            <w:color w:val="0366D6"/>
            <w:kern w:val="0"/>
            <w:sz w:val="24"/>
            <w:szCs w:val="24"/>
            <w:u w:val="single"/>
          </w:rPr>
          <w:t>轻松地创建自己需要的功能</w:t>
        </w:r>
      </w:hyperlink>
      <w:r w:rsidRPr="005E7BAC">
        <w:rPr>
          <w:rFonts w:ascii="Segoe UI" w:eastAsia="宋体" w:hAnsi="Segoe UI" w:cs="Segoe UI"/>
          <w:color w:val="24292E"/>
          <w:kern w:val="0"/>
          <w:sz w:val="24"/>
          <w:szCs w:val="24"/>
        </w:rPr>
        <w:t>，下面是一个使用有用的</w:t>
      </w:r>
      <w:r w:rsidRPr="005E7BAC">
        <w:rPr>
          <w:rFonts w:ascii="Consolas" w:eastAsia="宋体" w:hAnsi="Consolas" w:cs="Consolas"/>
          <w:color w:val="24292E"/>
          <w:kern w:val="0"/>
          <w:sz w:val="20"/>
          <w:szCs w:val="20"/>
        </w:rPr>
        <w:t>fn:escapeXml</w:t>
      </w:r>
      <w:r w:rsidRPr="005E7BAC">
        <w:rPr>
          <w:rFonts w:ascii="Segoe UI" w:eastAsia="宋体" w:hAnsi="Segoe UI" w:cs="Segoe UI"/>
          <w:color w:val="24292E"/>
          <w:kern w:val="0"/>
          <w:sz w:val="24"/>
          <w:szCs w:val="24"/>
        </w:rPr>
        <w:t>来避免</w:t>
      </w:r>
      <w:r w:rsidRPr="005E7BAC">
        <w:rPr>
          <w:rFonts w:ascii="Segoe UI" w:eastAsia="宋体" w:hAnsi="Segoe UI" w:cs="Segoe UI"/>
          <w:color w:val="24292E"/>
          <w:kern w:val="0"/>
          <w:sz w:val="24"/>
          <w:szCs w:val="24"/>
        </w:rPr>
        <w:t>XSS</w:t>
      </w:r>
      <w:r w:rsidRPr="005E7BAC">
        <w:rPr>
          <w:rFonts w:ascii="Segoe UI" w:eastAsia="宋体" w:hAnsi="Segoe UI" w:cs="Segoe UI"/>
          <w:color w:val="24292E"/>
          <w:kern w:val="0"/>
          <w:sz w:val="24"/>
          <w:szCs w:val="24"/>
        </w:rPr>
        <w:t>攻击的例子。</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 xml:space="preserve"> taglib uri</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"http://java.sun.com/jsp/jstl/functions"</w:t>
      </w:r>
      <w:r w:rsidRPr="005E7BAC">
        <w:rPr>
          <w:rFonts w:ascii="Consolas" w:eastAsia="宋体" w:hAnsi="Consolas" w:cs="Consolas"/>
          <w:color w:val="24292E"/>
          <w:kern w:val="0"/>
          <w:sz w:val="20"/>
          <w:szCs w:val="20"/>
        </w:rPr>
        <w:t xml:space="preserve"> prefix</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"fn"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0086B3"/>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input type</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"text"</w:t>
      </w:r>
      <w:r w:rsidRPr="005E7BAC">
        <w:rPr>
          <w:rFonts w:ascii="Consolas" w:eastAsia="宋体" w:hAnsi="Consolas" w:cs="Consolas"/>
          <w:color w:val="24292E"/>
          <w:kern w:val="0"/>
          <w:sz w:val="20"/>
          <w:szCs w:val="20"/>
        </w:rPr>
        <w:t xml:space="preserve"> name</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"foo"</w:t>
      </w:r>
      <w:r w:rsidRPr="005E7BAC">
        <w:rPr>
          <w:rFonts w:ascii="Consolas" w:eastAsia="宋体" w:hAnsi="Consolas" w:cs="Consolas"/>
          <w:color w:val="24292E"/>
          <w:kern w:val="0"/>
          <w:sz w:val="20"/>
          <w:szCs w:val="20"/>
        </w:rPr>
        <w:t xml:space="preserve"> value</w:t>
      </w:r>
      <w:r w:rsidRPr="005E7BAC">
        <w:rPr>
          <w:rFonts w:ascii="Consolas" w:eastAsia="宋体" w:hAnsi="Consolas" w:cs="Consolas"/>
          <w:color w:val="A71D5D"/>
          <w:kern w:val="0"/>
          <w:sz w:val="20"/>
          <w:szCs w:val="20"/>
        </w:rPr>
        <w:t>=</w:t>
      </w:r>
      <w:r w:rsidRPr="005E7BAC">
        <w:rPr>
          <w:rFonts w:ascii="Consolas" w:eastAsia="宋体" w:hAnsi="Consolas" w:cs="Consolas"/>
          <w:color w:val="183691"/>
          <w:kern w:val="0"/>
          <w:sz w:val="20"/>
          <w:szCs w:val="20"/>
        </w:rPr>
        <w:t>"${fn:escapeXml(param.foo)}"</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注意，</w:t>
      </w:r>
      <w:r w:rsidRPr="005E7BAC">
        <w:rPr>
          <w:rFonts w:ascii="Segoe UI" w:eastAsia="宋体" w:hAnsi="Segoe UI" w:cs="Segoe UI"/>
          <w:color w:val="24292E"/>
          <w:kern w:val="0"/>
          <w:sz w:val="24"/>
          <w:szCs w:val="24"/>
        </w:rPr>
        <w:t>XSS</w:t>
      </w:r>
      <w:r w:rsidRPr="005E7BAC">
        <w:rPr>
          <w:rFonts w:ascii="Segoe UI" w:eastAsia="宋体" w:hAnsi="Segoe UI" w:cs="Segoe UI"/>
          <w:color w:val="24292E"/>
          <w:kern w:val="0"/>
          <w:sz w:val="24"/>
          <w:szCs w:val="24"/>
        </w:rPr>
        <w:t>并不是</w:t>
      </w:r>
      <w:r w:rsidRPr="005E7BAC">
        <w:rPr>
          <w:rFonts w:ascii="Segoe UI" w:eastAsia="宋体" w:hAnsi="Segoe UI" w:cs="Segoe UI"/>
          <w:color w:val="24292E"/>
          <w:kern w:val="0"/>
          <w:sz w:val="24"/>
          <w:szCs w:val="24"/>
        </w:rPr>
        <w:t>Java/JSP/JSTL/EL/</w:t>
      </w:r>
      <w:r w:rsidRPr="005E7BAC">
        <w:rPr>
          <w:rFonts w:ascii="Segoe UI" w:eastAsia="宋体" w:hAnsi="Segoe UI" w:cs="Segoe UI"/>
          <w:color w:val="24292E"/>
          <w:kern w:val="0"/>
          <w:sz w:val="24"/>
          <w:szCs w:val="24"/>
        </w:rPr>
        <w:t>任何技术相关的东西，这个问题是</w:t>
      </w:r>
      <w:r w:rsidRPr="005E7BAC">
        <w:rPr>
          <w:rFonts w:ascii="Segoe UI" w:eastAsia="宋体" w:hAnsi="Segoe UI" w:cs="Segoe UI"/>
          <w:b/>
          <w:bCs/>
          <w:color w:val="24292E"/>
          <w:kern w:val="0"/>
          <w:sz w:val="24"/>
          <w:szCs w:val="24"/>
        </w:rPr>
        <w:t>任何</w:t>
      </w:r>
      <w:r w:rsidRPr="005E7BAC">
        <w:rPr>
          <w:rFonts w:ascii="Segoe UI" w:eastAsia="宋体" w:hAnsi="Segoe UI" w:cs="Segoe UI"/>
          <w:color w:val="24292E"/>
          <w:kern w:val="0"/>
          <w:sz w:val="24"/>
          <w:szCs w:val="24"/>
        </w:rPr>
        <w:t>Web</w:t>
      </w:r>
      <w:r w:rsidRPr="005E7BAC">
        <w:rPr>
          <w:rFonts w:ascii="Segoe UI" w:eastAsia="宋体" w:hAnsi="Segoe UI" w:cs="Segoe UI"/>
          <w:color w:val="24292E"/>
          <w:kern w:val="0"/>
          <w:sz w:val="24"/>
          <w:szCs w:val="24"/>
        </w:rPr>
        <w:t>应用程序都需要关心的问题，</w:t>
      </w:r>
      <w:r w:rsidRPr="005E7BAC">
        <w:rPr>
          <w:rFonts w:ascii="Segoe UI" w:eastAsia="宋体" w:hAnsi="Segoe UI" w:cs="Segoe UI"/>
          <w:color w:val="24292E"/>
          <w:kern w:val="0"/>
          <w:sz w:val="24"/>
          <w:szCs w:val="24"/>
        </w:rPr>
        <w:t xml:space="preserve">scriptlets </w:t>
      </w:r>
      <w:r w:rsidRPr="005E7BAC">
        <w:rPr>
          <w:rFonts w:ascii="Segoe UI" w:eastAsia="宋体" w:hAnsi="Segoe UI" w:cs="Segoe UI"/>
          <w:color w:val="24292E"/>
          <w:kern w:val="0"/>
          <w:sz w:val="24"/>
          <w:szCs w:val="24"/>
        </w:rPr>
        <w:t>并没有为这个问题提供良好的解决方案，至少没有标准的</w:t>
      </w:r>
      <w:r w:rsidRPr="005E7BAC">
        <w:rPr>
          <w:rFonts w:ascii="Segoe UI" w:eastAsia="宋体" w:hAnsi="Segoe UI" w:cs="Segoe UI"/>
          <w:color w:val="24292E"/>
          <w:kern w:val="0"/>
          <w:sz w:val="24"/>
          <w:szCs w:val="24"/>
        </w:rPr>
        <w:t>Java API</w:t>
      </w:r>
      <w:r w:rsidRPr="005E7BAC">
        <w:rPr>
          <w:rFonts w:ascii="Segoe UI" w:eastAsia="宋体" w:hAnsi="Segoe UI" w:cs="Segoe UI"/>
          <w:color w:val="24292E"/>
          <w:kern w:val="0"/>
          <w:sz w:val="24"/>
          <w:szCs w:val="24"/>
        </w:rPr>
        <w:t>的解决方案。</w:t>
      </w:r>
      <w:r w:rsidRPr="005E7BAC">
        <w:rPr>
          <w:rFonts w:ascii="Segoe UI" w:eastAsia="宋体" w:hAnsi="Segoe UI" w:cs="Segoe UI"/>
          <w:color w:val="24292E"/>
          <w:kern w:val="0"/>
          <w:sz w:val="24"/>
          <w:szCs w:val="24"/>
        </w:rPr>
        <w:t>JSP</w:t>
      </w:r>
      <w:r w:rsidRPr="005E7BAC">
        <w:rPr>
          <w:rFonts w:ascii="Segoe UI" w:eastAsia="宋体" w:hAnsi="Segoe UI" w:cs="Segoe UI"/>
          <w:color w:val="24292E"/>
          <w:kern w:val="0"/>
          <w:sz w:val="24"/>
          <w:szCs w:val="24"/>
        </w:rPr>
        <w:t>的继承者</w:t>
      </w:r>
      <w:r w:rsidRPr="005E7BAC">
        <w:rPr>
          <w:rFonts w:ascii="Segoe UI" w:eastAsia="宋体" w:hAnsi="Segoe UI" w:cs="Segoe UI"/>
          <w:color w:val="24292E"/>
          <w:kern w:val="0"/>
          <w:sz w:val="24"/>
          <w:szCs w:val="24"/>
        </w:rPr>
        <w:t>Facelets</w:t>
      </w:r>
      <w:r w:rsidRPr="005E7BAC">
        <w:rPr>
          <w:rFonts w:ascii="Segoe UI" w:eastAsia="宋体" w:hAnsi="Segoe UI" w:cs="Segoe UI"/>
          <w:color w:val="24292E"/>
          <w:kern w:val="0"/>
          <w:sz w:val="24"/>
          <w:szCs w:val="24"/>
        </w:rPr>
        <w:t>内含了</w:t>
      </w:r>
      <w:r w:rsidRPr="005E7BAC">
        <w:rPr>
          <w:rFonts w:ascii="Segoe UI" w:eastAsia="宋体" w:hAnsi="Segoe UI" w:cs="Segoe UI"/>
          <w:color w:val="24292E"/>
          <w:kern w:val="0"/>
          <w:sz w:val="24"/>
          <w:szCs w:val="24"/>
        </w:rPr>
        <w:t>HTML</w:t>
      </w:r>
      <w:r w:rsidRPr="005E7BAC">
        <w:rPr>
          <w:rFonts w:ascii="Segoe UI" w:eastAsia="宋体" w:hAnsi="Segoe UI" w:cs="Segoe UI"/>
          <w:color w:val="24292E"/>
          <w:kern w:val="0"/>
          <w:sz w:val="24"/>
          <w:szCs w:val="24"/>
        </w:rPr>
        <w:t>转义功能，所以在</w:t>
      </w:r>
      <w:r w:rsidRPr="005E7BAC">
        <w:rPr>
          <w:rFonts w:ascii="Segoe UI" w:eastAsia="宋体" w:hAnsi="Segoe UI" w:cs="Segoe UI"/>
          <w:color w:val="24292E"/>
          <w:kern w:val="0"/>
          <w:sz w:val="24"/>
          <w:szCs w:val="24"/>
        </w:rPr>
        <w:t>Facelets</w:t>
      </w:r>
      <w:r w:rsidRPr="005E7BAC">
        <w:rPr>
          <w:rFonts w:ascii="Segoe UI" w:eastAsia="宋体" w:hAnsi="Segoe UI" w:cs="Segoe UI"/>
          <w:color w:val="24292E"/>
          <w:kern w:val="0"/>
          <w:sz w:val="24"/>
          <w:szCs w:val="24"/>
        </w:rPr>
        <w:t>里你不用担心</w:t>
      </w:r>
      <w:r w:rsidRPr="005E7BAC">
        <w:rPr>
          <w:rFonts w:ascii="Segoe UI" w:eastAsia="宋体" w:hAnsi="Segoe UI" w:cs="Segoe UI"/>
          <w:color w:val="24292E"/>
          <w:kern w:val="0"/>
          <w:sz w:val="24"/>
          <w:szCs w:val="24"/>
        </w:rPr>
        <w:t>XSS</w:t>
      </w:r>
      <w:r w:rsidRPr="005E7BAC">
        <w:rPr>
          <w:rFonts w:ascii="Segoe UI" w:eastAsia="宋体" w:hAnsi="Segoe UI" w:cs="Segoe UI"/>
          <w:color w:val="24292E"/>
          <w:kern w:val="0"/>
          <w:sz w:val="24"/>
          <w:szCs w:val="24"/>
        </w:rPr>
        <w:t>攻击的问题。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See Also:</w:t>
      </w:r>
    </w:p>
    <w:p w:rsidR="005E7BAC" w:rsidRPr="005E7BAC" w:rsidRDefault="005E7BAC" w:rsidP="005E7BAC">
      <w:pPr>
        <w:widowControl/>
        <w:numPr>
          <w:ilvl w:val="0"/>
          <w:numId w:val="48"/>
        </w:numPr>
        <w:spacing w:before="100" w:beforeAutospacing="1" w:after="100" w:afterAutospacing="1"/>
        <w:jc w:val="left"/>
        <w:rPr>
          <w:rFonts w:ascii="Segoe UI" w:eastAsia="宋体" w:hAnsi="Segoe UI" w:cs="Segoe UI"/>
          <w:color w:val="24292E"/>
          <w:kern w:val="0"/>
          <w:sz w:val="24"/>
          <w:szCs w:val="24"/>
        </w:rPr>
      </w:pPr>
      <w:hyperlink r:id="rId168" w:anchor="2097732" w:history="1">
        <w:r w:rsidRPr="005E7BAC">
          <w:rPr>
            <w:rFonts w:ascii="Segoe UI" w:eastAsia="宋体" w:hAnsi="Segoe UI" w:cs="Segoe UI"/>
            <w:color w:val="0366D6"/>
            <w:kern w:val="0"/>
            <w:sz w:val="24"/>
            <w:szCs w:val="24"/>
            <w:u w:val="single"/>
          </w:rPr>
          <w:t>JSP, Servlet, JSF</w:t>
        </w:r>
        <w:r w:rsidRPr="005E7BAC">
          <w:rPr>
            <w:rFonts w:ascii="Segoe UI" w:eastAsia="宋体" w:hAnsi="Segoe UI" w:cs="Segoe UI"/>
            <w:color w:val="0366D6"/>
            <w:kern w:val="0"/>
            <w:sz w:val="24"/>
            <w:szCs w:val="24"/>
            <w:u w:val="single"/>
          </w:rPr>
          <w:t>的不同点在哪里？</w:t>
        </w:r>
      </w:hyperlink>
    </w:p>
    <w:p w:rsidR="005E7BAC" w:rsidRPr="005E7BAC" w:rsidRDefault="005E7BAC" w:rsidP="005E7BAC">
      <w:pPr>
        <w:widowControl/>
        <w:numPr>
          <w:ilvl w:val="0"/>
          <w:numId w:val="48"/>
        </w:numPr>
        <w:spacing w:before="60" w:after="100" w:afterAutospacing="1"/>
        <w:jc w:val="left"/>
        <w:rPr>
          <w:rFonts w:ascii="Segoe UI" w:eastAsia="宋体" w:hAnsi="Segoe UI" w:cs="Segoe UI"/>
          <w:color w:val="24292E"/>
          <w:kern w:val="0"/>
          <w:sz w:val="24"/>
          <w:szCs w:val="24"/>
        </w:rPr>
      </w:pPr>
      <w:hyperlink r:id="rId169" w:anchor="3106909" w:history="1">
        <w:r w:rsidRPr="005E7BAC">
          <w:rPr>
            <w:rFonts w:ascii="Segoe UI" w:eastAsia="宋体" w:hAnsi="Segoe UI" w:cs="Segoe UI"/>
            <w:color w:val="0366D6"/>
            <w:kern w:val="0"/>
            <w:sz w:val="24"/>
            <w:szCs w:val="24"/>
            <w:u w:val="single"/>
          </w:rPr>
          <w:t xml:space="preserve">Servlet, ServletContext, HttpSession </w:t>
        </w:r>
        <w:r w:rsidRPr="005E7BAC">
          <w:rPr>
            <w:rFonts w:ascii="Segoe UI" w:eastAsia="宋体" w:hAnsi="Segoe UI" w:cs="Segoe UI"/>
            <w:color w:val="0366D6"/>
            <w:kern w:val="0"/>
            <w:sz w:val="24"/>
            <w:szCs w:val="24"/>
            <w:u w:val="single"/>
          </w:rPr>
          <w:t>和</w:t>
        </w:r>
        <w:r w:rsidRPr="005E7BAC">
          <w:rPr>
            <w:rFonts w:ascii="Segoe UI" w:eastAsia="宋体" w:hAnsi="Segoe UI" w:cs="Segoe UI"/>
            <w:color w:val="0366D6"/>
            <w:kern w:val="0"/>
            <w:sz w:val="24"/>
            <w:szCs w:val="24"/>
            <w:u w:val="single"/>
          </w:rPr>
          <w:t xml:space="preserve"> HttpServletRequest/Response </w:t>
        </w:r>
        <w:r w:rsidRPr="005E7BAC">
          <w:rPr>
            <w:rFonts w:ascii="Segoe UI" w:eastAsia="宋体" w:hAnsi="Segoe UI" w:cs="Segoe UI"/>
            <w:color w:val="0366D6"/>
            <w:kern w:val="0"/>
            <w:sz w:val="24"/>
            <w:szCs w:val="24"/>
            <w:u w:val="single"/>
          </w:rPr>
          <w:t>是如何工作的</w:t>
        </w:r>
        <w:r w:rsidRPr="005E7BAC">
          <w:rPr>
            <w:rFonts w:ascii="Segoe UI" w:eastAsia="宋体" w:hAnsi="Segoe UI" w:cs="Segoe UI"/>
            <w:color w:val="0366D6"/>
            <w:kern w:val="0"/>
            <w:sz w:val="24"/>
            <w:szCs w:val="24"/>
            <w:u w:val="single"/>
          </w:rPr>
          <w:t>?</w:t>
        </w:r>
      </w:hyperlink>
    </w:p>
    <w:p w:rsidR="005E7BAC" w:rsidRPr="005E7BAC" w:rsidRDefault="005E7BAC" w:rsidP="005E7BAC">
      <w:pPr>
        <w:widowControl/>
        <w:numPr>
          <w:ilvl w:val="0"/>
          <w:numId w:val="48"/>
        </w:numPr>
        <w:spacing w:before="60" w:after="100" w:afterAutospacing="1"/>
        <w:jc w:val="left"/>
        <w:rPr>
          <w:rFonts w:ascii="Segoe UI" w:eastAsia="宋体" w:hAnsi="Segoe UI" w:cs="Segoe UI"/>
          <w:color w:val="24292E"/>
          <w:kern w:val="0"/>
          <w:sz w:val="24"/>
          <w:szCs w:val="24"/>
        </w:rPr>
      </w:pPr>
      <w:hyperlink r:id="rId170" w:history="1">
        <w:r w:rsidRPr="005E7BAC">
          <w:rPr>
            <w:rFonts w:ascii="Segoe UI" w:eastAsia="宋体" w:hAnsi="Segoe UI" w:cs="Segoe UI"/>
            <w:color w:val="0366D6"/>
            <w:kern w:val="0"/>
            <w:sz w:val="24"/>
            <w:szCs w:val="24"/>
            <w:u w:val="single"/>
          </w:rPr>
          <w:t>JSP, Servlet and JDBC</w:t>
        </w:r>
        <w:r w:rsidRPr="005E7BAC">
          <w:rPr>
            <w:rFonts w:ascii="Segoe UI" w:eastAsia="宋体" w:hAnsi="Segoe UI" w:cs="Segoe UI"/>
            <w:color w:val="0366D6"/>
            <w:kern w:val="0"/>
            <w:sz w:val="24"/>
            <w:szCs w:val="24"/>
            <w:u w:val="single"/>
          </w:rPr>
          <w:t>的基本</w:t>
        </w:r>
        <w:r w:rsidRPr="005E7BAC">
          <w:rPr>
            <w:rFonts w:ascii="Segoe UI" w:eastAsia="宋体" w:hAnsi="Segoe UI" w:cs="Segoe UI"/>
            <w:color w:val="0366D6"/>
            <w:kern w:val="0"/>
            <w:sz w:val="24"/>
            <w:szCs w:val="24"/>
            <w:u w:val="single"/>
          </w:rPr>
          <w:t>MVC</w:t>
        </w:r>
        <w:r w:rsidRPr="005E7BAC">
          <w:rPr>
            <w:rFonts w:ascii="Segoe UI" w:eastAsia="宋体" w:hAnsi="Segoe UI" w:cs="Segoe UI"/>
            <w:color w:val="0366D6"/>
            <w:kern w:val="0"/>
            <w:sz w:val="24"/>
            <w:szCs w:val="24"/>
            <w:u w:val="single"/>
          </w:rPr>
          <w:t>例子</w:t>
        </w:r>
      </w:hyperlink>
    </w:p>
    <w:p w:rsidR="005E7BAC" w:rsidRPr="005E7BAC" w:rsidRDefault="005E7BAC" w:rsidP="005E7BAC">
      <w:pPr>
        <w:widowControl/>
        <w:numPr>
          <w:ilvl w:val="0"/>
          <w:numId w:val="48"/>
        </w:numPr>
        <w:spacing w:before="60" w:after="100" w:afterAutospacing="1"/>
        <w:jc w:val="left"/>
        <w:rPr>
          <w:rFonts w:ascii="Segoe UI" w:eastAsia="宋体" w:hAnsi="Segoe UI" w:cs="Segoe UI"/>
          <w:color w:val="24292E"/>
          <w:kern w:val="0"/>
          <w:sz w:val="24"/>
          <w:szCs w:val="24"/>
        </w:rPr>
      </w:pPr>
      <w:hyperlink r:id="rId171" w:history="1">
        <w:r w:rsidRPr="005E7BAC">
          <w:rPr>
            <w:rFonts w:ascii="Segoe UI" w:eastAsia="宋体" w:hAnsi="Segoe UI" w:cs="Segoe UI"/>
            <w:color w:val="0366D6"/>
            <w:kern w:val="0"/>
            <w:sz w:val="24"/>
            <w:szCs w:val="24"/>
            <w:u w:val="single"/>
          </w:rPr>
          <w:t>Java Web</w:t>
        </w:r>
        <w:r w:rsidRPr="005E7BAC">
          <w:rPr>
            <w:rFonts w:ascii="Segoe UI" w:eastAsia="宋体" w:hAnsi="Segoe UI" w:cs="Segoe UI"/>
            <w:color w:val="0366D6"/>
            <w:kern w:val="0"/>
            <w:sz w:val="24"/>
            <w:szCs w:val="24"/>
            <w:u w:val="single"/>
          </w:rPr>
          <w:t>应用程序中的设计模式</w:t>
        </w:r>
      </w:hyperlink>
    </w:p>
    <w:p w:rsidR="005E7BAC" w:rsidRPr="005E7BAC" w:rsidRDefault="005E7BAC" w:rsidP="005E7BAC">
      <w:pPr>
        <w:widowControl/>
        <w:numPr>
          <w:ilvl w:val="0"/>
          <w:numId w:val="48"/>
        </w:numPr>
        <w:spacing w:before="60" w:after="100" w:afterAutospacing="1"/>
        <w:jc w:val="left"/>
        <w:rPr>
          <w:rFonts w:ascii="Segoe UI" w:eastAsia="宋体" w:hAnsi="Segoe UI" w:cs="Segoe UI"/>
          <w:color w:val="24292E"/>
          <w:kern w:val="0"/>
          <w:sz w:val="24"/>
          <w:szCs w:val="24"/>
        </w:rPr>
      </w:pPr>
      <w:hyperlink r:id="rId172" w:history="1">
        <w:r w:rsidRPr="005E7BAC">
          <w:rPr>
            <w:rFonts w:ascii="Segoe UI" w:eastAsia="宋体" w:hAnsi="Segoe UI" w:cs="Segoe UI"/>
            <w:color w:val="0366D6"/>
            <w:kern w:val="0"/>
            <w:sz w:val="24"/>
            <w:szCs w:val="24"/>
            <w:u w:val="single"/>
          </w:rPr>
          <w:t>JSP/Servlet</w:t>
        </w:r>
        <w:r w:rsidRPr="005E7BAC">
          <w:rPr>
            <w:rFonts w:ascii="Segoe UI" w:eastAsia="宋体" w:hAnsi="Segoe UI" w:cs="Segoe UI"/>
            <w:color w:val="0366D6"/>
            <w:kern w:val="0"/>
            <w:sz w:val="24"/>
            <w:szCs w:val="24"/>
            <w:u w:val="single"/>
          </w:rPr>
          <w:t>中的隐藏功能</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hyperlink r:id="rId173" w:history="1">
        <w:r w:rsidRPr="005E7BAC">
          <w:rPr>
            <w:rFonts w:ascii="Segoe UI" w:eastAsia="宋体" w:hAnsi="Segoe UI" w:cs="Segoe UI"/>
            <w:color w:val="0366D6"/>
            <w:kern w:val="0"/>
            <w:sz w:val="24"/>
            <w:szCs w:val="24"/>
            <w:u w:val="single"/>
          </w:rPr>
          <w:t>http://stackoverflow.com/questions/3177733/how-to-avoid-java-code-in-jsp-files</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174" w:history="1">
        <w:r w:rsidRPr="005E7BAC">
          <w:rPr>
            <w:rFonts w:ascii="Segoe UI" w:eastAsia="宋体" w:hAnsi="Segoe UI" w:cs="Segoe UI"/>
            <w:b/>
            <w:bCs/>
            <w:color w:val="0366D6"/>
            <w:kern w:val="0"/>
            <w:sz w:val="36"/>
            <w:szCs w:val="36"/>
            <w:u w:val="single"/>
          </w:rPr>
          <w:t xml:space="preserve">10. Java </w:t>
        </w:r>
        <w:r w:rsidRPr="005E7BAC">
          <w:rPr>
            <w:rFonts w:ascii="Segoe UI" w:eastAsia="宋体" w:hAnsi="Segoe UI" w:cs="Segoe UI"/>
            <w:b/>
            <w:bCs/>
            <w:color w:val="0366D6"/>
            <w:kern w:val="0"/>
            <w:sz w:val="36"/>
            <w:szCs w:val="36"/>
            <w:u w:val="single"/>
          </w:rPr>
          <w:t>源码里的设计模式</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 xml:space="preserve">Java </w:t>
      </w:r>
      <w:r w:rsidRPr="005E7BAC">
        <w:rPr>
          <w:rFonts w:ascii="Segoe UI" w:eastAsia="宋体" w:hAnsi="Segoe UI" w:cs="Segoe UI"/>
          <w:b/>
          <w:bCs/>
          <w:color w:val="24292E"/>
          <w:kern w:val="0"/>
          <w:sz w:val="30"/>
          <w:szCs w:val="30"/>
        </w:rPr>
        <w:t>源码里的设计模式</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从</w:t>
      </w:r>
      <w:r w:rsidRPr="005E7BAC">
        <w:rPr>
          <w:rFonts w:ascii="Segoe UI" w:eastAsia="宋体" w:hAnsi="Segoe UI" w:cs="Segoe UI"/>
          <w:color w:val="24292E"/>
          <w:kern w:val="0"/>
          <w:sz w:val="24"/>
          <w:szCs w:val="24"/>
        </w:rPr>
        <w:t> </w:t>
      </w:r>
      <w:hyperlink r:id="rId175" w:anchor="Classification_and_list" w:history="1">
        <w:r w:rsidRPr="005E7BAC">
          <w:rPr>
            <w:rFonts w:ascii="Segoe UI" w:eastAsia="宋体" w:hAnsi="Segoe UI" w:cs="Segoe UI"/>
            <w:color w:val="0366D6"/>
            <w:kern w:val="0"/>
            <w:sz w:val="24"/>
            <w:szCs w:val="24"/>
            <w:u w:val="single"/>
          </w:rPr>
          <w:t>维基百科</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可以让你对大部分设计模式有一个概览</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而且它也指出了哪些设计模式是</w:t>
      </w:r>
      <w:r w:rsidRPr="005E7BAC">
        <w:rPr>
          <w:rFonts w:ascii="Segoe UI" w:eastAsia="宋体" w:hAnsi="Segoe UI" w:cs="Segoe UI"/>
          <w:color w:val="24292E"/>
          <w:kern w:val="0"/>
          <w:sz w:val="24"/>
          <w:szCs w:val="24"/>
        </w:rPr>
        <w:t xml:space="preserve"> GoF </w:t>
      </w:r>
      <w:r w:rsidRPr="005E7BAC">
        <w:rPr>
          <w:rFonts w:ascii="Segoe UI" w:eastAsia="宋体" w:hAnsi="Segoe UI" w:cs="Segoe UI"/>
          <w:color w:val="24292E"/>
          <w:kern w:val="0"/>
          <w:sz w:val="24"/>
          <w:szCs w:val="24"/>
        </w:rPr>
        <w:t>中规范</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下面列出可以从</w:t>
      </w:r>
      <w:r w:rsidRPr="005E7BAC">
        <w:rPr>
          <w:rFonts w:ascii="Segoe UI" w:eastAsia="宋体" w:hAnsi="Segoe UI" w:cs="Segoe UI"/>
          <w:color w:val="24292E"/>
          <w:kern w:val="0"/>
          <w:sz w:val="24"/>
          <w:szCs w:val="24"/>
        </w:rPr>
        <w:t xml:space="preserve"> JavaSE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JavaEE API </w:t>
      </w:r>
      <w:r w:rsidRPr="005E7BAC">
        <w:rPr>
          <w:rFonts w:ascii="Segoe UI" w:eastAsia="宋体" w:hAnsi="Segoe UI" w:cs="Segoe UI"/>
          <w:color w:val="24292E"/>
          <w:kern w:val="0"/>
          <w:sz w:val="24"/>
          <w:szCs w:val="24"/>
        </w:rPr>
        <w:t>中找到的设计模式</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176" w:history="1">
        <w:r w:rsidRPr="005E7BAC">
          <w:rPr>
            <w:rFonts w:ascii="Segoe UI" w:eastAsia="宋体" w:hAnsi="Segoe UI" w:cs="Segoe UI"/>
            <w:b/>
            <w:bCs/>
            <w:color w:val="0366D6"/>
            <w:kern w:val="0"/>
            <w:sz w:val="30"/>
            <w:szCs w:val="30"/>
            <w:u w:val="single"/>
          </w:rPr>
          <w:t>创建型模式</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177" w:history="1">
        <w:r w:rsidRPr="005E7BAC">
          <w:rPr>
            <w:rFonts w:ascii="Segoe UI" w:eastAsia="宋体" w:hAnsi="Segoe UI" w:cs="Segoe UI"/>
            <w:b/>
            <w:bCs/>
            <w:color w:val="0366D6"/>
            <w:kern w:val="0"/>
            <w:sz w:val="30"/>
            <w:szCs w:val="30"/>
            <w:u w:val="single"/>
          </w:rPr>
          <w:t>抽象工厂</w:t>
        </w:r>
      </w:hyperlink>
    </w:p>
    <w:p w:rsidR="005E7BAC" w:rsidRPr="005E7BAC" w:rsidRDefault="005E7BAC" w:rsidP="005E7BAC">
      <w:pPr>
        <w:widowControl/>
        <w:numPr>
          <w:ilvl w:val="0"/>
          <w:numId w:val="49"/>
        </w:numPr>
        <w:spacing w:before="100" w:beforeAutospacing="1" w:after="100" w:afterAutospacing="1"/>
        <w:jc w:val="left"/>
        <w:rPr>
          <w:rFonts w:ascii="Segoe UI" w:eastAsia="宋体" w:hAnsi="Segoe UI" w:cs="Segoe UI"/>
          <w:color w:val="24292E"/>
          <w:kern w:val="0"/>
          <w:sz w:val="24"/>
          <w:szCs w:val="24"/>
        </w:rPr>
      </w:pPr>
      <w:hyperlink r:id="rId178" w:anchor="newInstance%28%29" w:history="1">
        <w:r w:rsidRPr="005E7BAC">
          <w:rPr>
            <w:rFonts w:ascii="Segoe UI" w:eastAsia="宋体" w:hAnsi="Segoe UI" w:cs="Segoe UI"/>
            <w:color w:val="0366D6"/>
            <w:kern w:val="0"/>
            <w:sz w:val="24"/>
            <w:szCs w:val="24"/>
            <w:u w:val="single"/>
          </w:rPr>
          <w:t>javax.xml.parsers.DocumentBuilderFactory#newInstance()</w:t>
        </w:r>
      </w:hyperlink>
    </w:p>
    <w:p w:rsidR="005E7BAC" w:rsidRPr="005E7BAC" w:rsidRDefault="005E7BAC" w:rsidP="005E7BAC">
      <w:pPr>
        <w:widowControl/>
        <w:numPr>
          <w:ilvl w:val="0"/>
          <w:numId w:val="49"/>
        </w:numPr>
        <w:spacing w:before="60" w:after="100" w:afterAutospacing="1"/>
        <w:jc w:val="left"/>
        <w:rPr>
          <w:rFonts w:ascii="Segoe UI" w:eastAsia="宋体" w:hAnsi="Segoe UI" w:cs="Segoe UI"/>
          <w:color w:val="24292E"/>
          <w:kern w:val="0"/>
          <w:sz w:val="24"/>
          <w:szCs w:val="24"/>
        </w:rPr>
      </w:pPr>
      <w:hyperlink r:id="rId179" w:anchor="newInstance%28%29" w:history="1">
        <w:r w:rsidRPr="005E7BAC">
          <w:rPr>
            <w:rFonts w:ascii="Segoe UI" w:eastAsia="宋体" w:hAnsi="Segoe UI" w:cs="Segoe UI"/>
            <w:color w:val="0366D6"/>
            <w:kern w:val="0"/>
            <w:sz w:val="24"/>
            <w:szCs w:val="24"/>
            <w:u w:val="single"/>
          </w:rPr>
          <w:t>javax.xml.transform.TransformerFactory#newInstance()</w:t>
        </w:r>
      </w:hyperlink>
    </w:p>
    <w:p w:rsidR="005E7BAC" w:rsidRPr="005E7BAC" w:rsidRDefault="005E7BAC" w:rsidP="005E7BAC">
      <w:pPr>
        <w:widowControl/>
        <w:numPr>
          <w:ilvl w:val="0"/>
          <w:numId w:val="49"/>
        </w:numPr>
        <w:spacing w:before="60" w:after="100" w:afterAutospacing="1"/>
        <w:jc w:val="left"/>
        <w:rPr>
          <w:rFonts w:ascii="Segoe UI" w:eastAsia="宋体" w:hAnsi="Segoe UI" w:cs="Segoe UI"/>
          <w:color w:val="24292E"/>
          <w:kern w:val="0"/>
          <w:sz w:val="24"/>
          <w:szCs w:val="24"/>
        </w:rPr>
      </w:pPr>
      <w:hyperlink r:id="rId180" w:anchor="newInstance%28%29" w:history="1">
        <w:r w:rsidRPr="005E7BAC">
          <w:rPr>
            <w:rFonts w:ascii="Segoe UI" w:eastAsia="宋体" w:hAnsi="Segoe UI" w:cs="Segoe UI"/>
            <w:color w:val="0366D6"/>
            <w:kern w:val="0"/>
            <w:sz w:val="24"/>
            <w:szCs w:val="24"/>
            <w:u w:val="single"/>
          </w:rPr>
          <w:t>javax.xml.xpath.XPathFactory#newInstance()</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181" w:history="1">
        <w:r w:rsidRPr="005E7BAC">
          <w:rPr>
            <w:rFonts w:ascii="Segoe UI" w:eastAsia="宋体" w:hAnsi="Segoe UI" w:cs="Segoe UI"/>
            <w:b/>
            <w:bCs/>
            <w:color w:val="0366D6"/>
            <w:kern w:val="0"/>
            <w:sz w:val="30"/>
            <w:szCs w:val="30"/>
            <w:u w:val="single"/>
          </w:rPr>
          <w:t>建造者模式</w:t>
        </w:r>
      </w:hyperlink>
    </w:p>
    <w:p w:rsidR="005E7BAC" w:rsidRPr="005E7BAC" w:rsidRDefault="005E7BAC" w:rsidP="005E7BAC">
      <w:pPr>
        <w:widowControl/>
        <w:numPr>
          <w:ilvl w:val="0"/>
          <w:numId w:val="50"/>
        </w:numPr>
        <w:spacing w:before="100" w:beforeAutospacing="1" w:after="100" w:afterAutospacing="1"/>
        <w:jc w:val="left"/>
        <w:rPr>
          <w:rFonts w:ascii="Segoe UI" w:eastAsia="宋体" w:hAnsi="Segoe UI" w:cs="Segoe UI"/>
          <w:color w:val="24292E"/>
          <w:kern w:val="0"/>
          <w:sz w:val="24"/>
          <w:szCs w:val="24"/>
        </w:rPr>
      </w:pPr>
      <w:hyperlink r:id="rId182" w:anchor="append%28boolean%29" w:history="1">
        <w:r w:rsidRPr="005E7BAC">
          <w:rPr>
            <w:rFonts w:ascii="Segoe UI" w:eastAsia="宋体" w:hAnsi="Segoe UI" w:cs="Segoe UI"/>
            <w:color w:val="0366D6"/>
            <w:kern w:val="0"/>
            <w:sz w:val="24"/>
            <w:szCs w:val="24"/>
            <w:u w:val="single"/>
          </w:rPr>
          <w:t>java.lang.StringBuilder#append()</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非同步</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50"/>
        </w:numPr>
        <w:spacing w:before="60" w:after="100" w:afterAutospacing="1"/>
        <w:jc w:val="left"/>
        <w:rPr>
          <w:rFonts w:ascii="Segoe UI" w:eastAsia="宋体" w:hAnsi="Segoe UI" w:cs="Segoe UI"/>
          <w:color w:val="24292E"/>
          <w:kern w:val="0"/>
          <w:sz w:val="24"/>
          <w:szCs w:val="24"/>
        </w:rPr>
      </w:pPr>
      <w:hyperlink r:id="rId183" w:anchor="append%28boolean%29" w:history="1">
        <w:r w:rsidRPr="005E7BAC">
          <w:rPr>
            <w:rFonts w:ascii="Segoe UI" w:eastAsia="宋体" w:hAnsi="Segoe UI" w:cs="Segoe UI"/>
            <w:color w:val="0366D6"/>
            <w:kern w:val="0"/>
            <w:sz w:val="24"/>
            <w:szCs w:val="24"/>
            <w:u w:val="single"/>
          </w:rPr>
          <w:t>java.lang.StringBuffer#append()</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同步</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50"/>
        </w:numPr>
        <w:spacing w:before="60" w:after="100" w:afterAutospacing="1"/>
        <w:jc w:val="left"/>
        <w:rPr>
          <w:rFonts w:ascii="Segoe UI" w:eastAsia="宋体" w:hAnsi="Segoe UI" w:cs="Segoe UI"/>
          <w:color w:val="24292E"/>
          <w:kern w:val="0"/>
          <w:sz w:val="24"/>
          <w:szCs w:val="24"/>
        </w:rPr>
      </w:pPr>
      <w:hyperlink r:id="rId184" w:anchor="put%28byte%29" w:history="1">
        <w:r w:rsidRPr="005E7BAC">
          <w:rPr>
            <w:rFonts w:ascii="Segoe UI" w:eastAsia="宋体" w:hAnsi="Segoe UI" w:cs="Segoe UI"/>
            <w:color w:val="0366D6"/>
            <w:kern w:val="0"/>
            <w:sz w:val="24"/>
            <w:szCs w:val="24"/>
            <w:u w:val="single"/>
          </w:rPr>
          <w:t>java.nio.ByteBuffer#put()</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类似的还有</w:t>
      </w:r>
      <w:r w:rsidRPr="005E7BAC">
        <w:rPr>
          <w:rFonts w:ascii="Segoe UI" w:eastAsia="宋体" w:hAnsi="Segoe UI" w:cs="Segoe UI"/>
          <w:color w:val="24292E"/>
          <w:kern w:val="0"/>
          <w:sz w:val="24"/>
          <w:szCs w:val="24"/>
        </w:rPr>
        <w:t>, </w:t>
      </w:r>
      <w:hyperlink r:id="rId185" w:anchor="put%28char%29" w:history="1">
        <w:r w:rsidRPr="005E7BAC">
          <w:rPr>
            <w:rFonts w:ascii="Segoe UI" w:eastAsia="宋体" w:hAnsi="Segoe UI" w:cs="Segoe UI"/>
            <w:color w:val="0366D6"/>
            <w:kern w:val="0"/>
            <w:sz w:val="24"/>
            <w:szCs w:val="24"/>
            <w:u w:val="single"/>
          </w:rPr>
          <w:t>CharBuffer</w:t>
        </w:r>
      </w:hyperlink>
      <w:r w:rsidRPr="005E7BAC">
        <w:rPr>
          <w:rFonts w:ascii="Segoe UI" w:eastAsia="宋体" w:hAnsi="Segoe UI" w:cs="Segoe UI"/>
          <w:color w:val="24292E"/>
          <w:kern w:val="0"/>
          <w:sz w:val="24"/>
          <w:szCs w:val="24"/>
        </w:rPr>
        <w:t>, </w:t>
      </w:r>
      <w:hyperlink r:id="rId186" w:anchor="put%28short%29" w:history="1">
        <w:r w:rsidRPr="005E7BAC">
          <w:rPr>
            <w:rFonts w:ascii="Segoe UI" w:eastAsia="宋体" w:hAnsi="Segoe UI" w:cs="Segoe UI"/>
            <w:color w:val="0366D6"/>
            <w:kern w:val="0"/>
            <w:sz w:val="24"/>
            <w:szCs w:val="24"/>
            <w:u w:val="single"/>
          </w:rPr>
          <w:t>ShortBuffer</w:t>
        </w:r>
      </w:hyperlink>
      <w:r w:rsidRPr="005E7BAC">
        <w:rPr>
          <w:rFonts w:ascii="Segoe UI" w:eastAsia="宋体" w:hAnsi="Segoe UI" w:cs="Segoe UI"/>
          <w:color w:val="24292E"/>
          <w:kern w:val="0"/>
          <w:sz w:val="24"/>
          <w:szCs w:val="24"/>
        </w:rPr>
        <w:t>, </w:t>
      </w:r>
      <w:hyperlink r:id="rId187" w:anchor="put%28int%29" w:history="1">
        <w:r w:rsidRPr="005E7BAC">
          <w:rPr>
            <w:rFonts w:ascii="Segoe UI" w:eastAsia="宋体" w:hAnsi="Segoe UI" w:cs="Segoe UI"/>
            <w:color w:val="0366D6"/>
            <w:kern w:val="0"/>
            <w:sz w:val="24"/>
            <w:szCs w:val="24"/>
            <w:u w:val="single"/>
          </w:rPr>
          <w:t>IntBuffer</w:t>
        </w:r>
      </w:hyperlink>
      <w:r w:rsidRPr="005E7BAC">
        <w:rPr>
          <w:rFonts w:ascii="Segoe UI" w:eastAsia="宋体" w:hAnsi="Segoe UI" w:cs="Segoe UI"/>
          <w:color w:val="24292E"/>
          <w:kern w:val="0"/>
          <w:sz w:val="24"/>
          <w:szCs w:val="24"/>
        </w:rPr>
        <w:t>, </w:t>
      </w:r>
      <w:hyperlink r:id="rId188" w:anchor="put%28long%29" w:history="1">
        <w:r w:rsidRPr="005E7BAC">
          <w:rPr>
            <w:rFonts w:ascii="Segoe UI" w:eastAsia="宋体" w:hAnsi="Segoe UI" w:cs="Segoe UI"/>
            <w:color w:val="0366D6"/>
            <w:kern w:val="0"/>
            <w:sz w:val="24"/>
            <w:szCs w:val="24"/>
            <w:u w:val="single"/>
          </w:rPr>
          <w:t>LongBuffer</w:t>
        </w:r>
      </w:hyperlink>
      <w:r w:rsidRPr="005E7BAC">
        <w:rPr>
          <w:rFonts w:ascii="Segoe UI" w:eastAsia="宋体" w:hAnsi="Segoe UI" w:cs="Segoe UI"/>
          <w:color w:val="24292E"/>
          <w:kern w:val="0"/>
          <w:sz w:val="24"/>
          <w:szCs w:val="24"/>
        </w:rPr>
        <w:t>, </w:t>
      </w:r>
      <w:hyperlink r:id="rId189" w:anchor="put%28float%29" w:history="1">
        <w:r w:rsidRPr="005E7BAC">
          <w:rPr>
            <w:rFonts w:ascii="Segoe UI" w:eastAsia="宋体" w:hAnsi="Segoe UI" w:cs="Segoe UI"/>
            <w:color w:val="0366D6"/>
            <w:kern w:val="0"/>
            <w:sz w:val="24"/>
            <w:szCs w:val="24"/>
            <w:u w:val="single"/>
          </w:rPr>
          <w:t>FloatBuffer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190" w:anchor="put%28double%29" w:history="1">
        <w:r w:rsidRPr="005E7BAC">
          <w:rPr>
            <w:rFonts w:ascii="Segoe UI" w:eastAsia="宋体" w:hAnsi="Segoe UI" w:cs="Segoe UI"/>
            <w:color w:val="0366D6"/>
            <w:kern w:val="0"/>
            <w:sz w:val="24"/>
            <w:szCs w:val="24"/>
            <w:u w:val="single"/>
          </w:rPr>
          <w:t>DoubleBuffer</w:t>
        </w:r>
      </w:hyperlink>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50"/>
        </w:numPr>
        <w:spacing w:before="60" w:after="100" w:afterAutospacing="1"/>
        <w:jc w:val="left"/>
        <w:rPr>
          <w:rFonts w:ascii="Segoe UI" w:eastAsia="宋体" w:hAnsi="Segoe UI" w:cs="Segoe UI"/>
          <w:color w:val="24292E"/>
          <w:kern w:val="0"/>
          <w:sz w:val="24"/>
          <w:szCs w:val="24"/>
        </w:rPr>
      </w:pPr>
      <w:hyperlink r:id="rId191" w:anchor="addComponent%28java.awt.Component%29" w:history="1">
        <w:r w:rsidRPr="005E7BAC">
          <w:rPr>
            <w:rFonts w:ascii="Segoe UI" w:eastAsia="宋体" w:hAnsi="Segoe UI" w:cs="Segoe UI"/>
            <w:color w:val="0366D6"/>
            <w:kern w:val="0"/>
            <w:sz w:val="24"/>
            <w:szCs w:val="24"/>
            <w:u w:val="single"/>
          </w:rPr>
          <w:t>javax.swing.GroupLayout.Group#addComponent()</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192" w:history="1">
        <w:r w:rsidRPr="005E7BAC">
          <w:rPr>
            <w:rFonts w:ascii="Segoe UI" w:eastAsia="宋体" w:hAnsi="Segoe UI" w:cs="Segoe UI"/>
            <w:b/>
            <w:bCs/>
            <w:color w:val="0366D6"/>
            <w:kern w:val="0"/>
            <w:sz w:val="30"/>
            <w:szCs w:val="30"/>
            <w:u w:val="single"/>
          </w:rPr>
          <w:t>工厂模式</w:t>
        </w:r>
      </w:hyperlink>
    </w:p>
    <w:p w:rsidR="005E7BAC" w:rsidRPr="005E7BAC" w:rsidRDefault="005E7BAC" w:rsidP="005E7BAC">
      <w:pPr>
        <w:widowControl/>
        <w:numPr>
          <w:ilvl w:val="0"/>
          <w:numId w:val="51"/>
        </w:numPr>
        <w:spacing w:before="100" w:beforeAutospacing="1" w:after="100" w:afterAutospacing="1"/>
        <w:jc w:val="left"/>
        <w:rPr>
          <w:rFonts w:ascii="Segoe UI" w:eastAsia="宋体" w:hAnsi="Segoe UI" w:cs="Segoe UI"/>
          <w:color w:val="24292E"/>
          <w:kern w:val="0"/>
          <w:sz w:val="24"/>
          <w:szCs w:val="24"/>
        </w:rPr>
      </w:pPr>
      <w:hyperlink r:id="rId193" w:anchor="getInstance%28%29" w:history="1">
        <w:r w:rsidRPr="005E7BAC">
          <w:rPr>
            <w:rFonts w:ascii="Segoe UI" w:eastAsia="宋体" w:hAnsi="Segoe UI" w:cs="Segoe UI"/>
            <w:color w:val="0366D6"/>
            <w:kern w:val="0"/>
            <w:sz w:val="24"/>
            <w:szCs w:val="24"/>
            <w:u w:val="single"/>
          </w:rPr>
          <w:t>java.util.Calendar#getInstance()</w:t>
        </w:r>
      </w:hyperlink>
    </w:p>
    <w:p w:rsidR="005E7BAC" w:rsidRPr="005E7BAC" w:rsidRDefault="005E7BAC" w:rsidP="005E7BAC">
      <w:pPr>
        <w:widowControl/>
        <w:numPr>
          <w:ilvl w:val="0"/>
          <w:numId w:val="51"/>
        </w:numPr>
        <w:spacing w:before="60" w:after="100" w:afterAutospacing="1"/>
        <w:jc w:val="left"/>
        <w:rPr>
          <w:rFonts w:ascii="Segoe UI" w:eastAsia="宋体" w:hAnsi="Segoe UI" w:cs="Segoe UI"/>
          <w:color w:val="24292E"/>
          <w:kern w:val="0"/>
          <w:sz w:val="24"/>
          <w:szCs w:val="24"/>
        </w:rPr>
      </w:pPr>
      <w:hyperlink r:id="rId194" w:anchor="getBundle%28java.lang.String%29" w:history="1">
        <w:r w:rsidRPr="005E7BAC">
          <w:rPr>
            <w:rFonts w:ascii="Segoe UI" w:eastAsia="宋体" w:hAnsi="Segoe UI" w:cs="Segoe UI"/>
            <w:color w:val="0366D6"/>
            <w:kern w:val="0"/>
            <w:sz w:val="24"/>
            <w:szCs w:val="24"/>
            <w:u w:val="single"/>
          </w:rPr>
          <w:t>java.util.ResourceBundle#getBundle()</w:t>
        </w:r>
      </w:hyperlink>
    </w:p>
    <w:p w:rsidR="005E7BAC" w:rsidRPr="005E7BAC" w:rsidRDefault="005E7BAC" w:rsidP="005E7BAC">
      <w:pPr>
        <w:widowControl/>
        <w:numPr>
          <w:ilvl w:val="0"/>
          <w:numId w:val="51"/>
        </w:numPr>
        <w:spacing w:before="60" w:after="100" w:afterAutospacing="1"/>
        <w:jc w:val="left"/>
        <w:rPr>
          <w:rFonts w:ascii="Segoe UI" w:eastAsia="宋体" w:hAnsi="Segoe UI" w:cs="Segoe UI"/>
          <w:color w:val="24292E"/>
          <w:kern w:val="0"/>
          <w:sz w:val="24"/>
          <w:szCs w:val="24"/>
        </w:rPr>
      </w:pPr>
      <w:hyperlink r:id="rId195" w:anchor="getInstance%28%29" w:history="1">
        <w:r w:rsidRPr="005E7BAC">
          <w:rPr>
            <w:rFonts w:ascii="Segoe UI" w:eastAsia="宋体" w:hAnsi="Segoe UI" w:cs="Segoe UI"/>
            <w:color w:val="0366D6"/>
            <w:kern w:val="0"/>
            <w:sz w:val="24"/>
            <w:szCs w:val="24"/>
            <w:u w:val="single"/>
          </w:rPr>
          <w:t>java.text.NumberFormat#getInstance()</w:t>
        </w:r>
      </w:hyperlink>
    </w:p>
    <w:p w:rsidR="005E7BAC" w:rsidRPr="005E7BAC" w:rsidRDefault="005E7BAC" w:rsidP="005E7BAC">
      <w:pPr>
        <w:widowControl/>
        <w:numPr>
          <w:ilvl w:val="0"/>
          <w:numId w:val="51"/>
        </w:numPr>
        <w:spacing w:before="60" w:after="100" w:afterAutospacing="1"/>
        <w:jc w:val="left"/>
        <w:rPr>
          <w:rFonts w:ascii="Segoe UI" w:eastAsia="宋体" w:hAnsi="Segoe UI" w:cs="Segoe UI"/>
          <w:color w:val="24292E"/>
          <w:kern w:val="0"/>
          <w:sz w:val="24"/>
          <w:szCs w:val="24"/>
        </w:rPr>
      </w:pPr>
      <w:hyperlink r:id="rId196" w:anchor="forName%28java.lang.String%29" w:history="1">
        <w:r w:rsidRPr="005E7BAC">
          <w:rPr>
            <w:rFonts w:ascii="Segoe UI" w:eastAsia="宋体" w:hAnsi="Segoe UI" w:cs="Segoe UI"/>
            <w:color w:val="0366D6"/>
            <w:kern w:val="0"/>
            <w:sz w:val="24"/>
            <w:szCs w:val="24"/>
            <w:u w:val="single"/>
          </w:rPr>
          <w:t>java.nio.charset.Charset#forName()</w:t>
        </w:r>
      </w:hyperlink>
    </w:p>
    <w:p w:rsidR="005E7BAC" w:rsidRPr="005E7BAC" w:rsidRDefault="005E7BAC" w:rsidP="005E7BAC">
      <w:pPr>
        <w:widowControl/>
        <w:numPr>
          <w:ilvl w:val="0"/>
          <w:numId w:val="51"/>
        </w:numPr>
        <w:spacing w:before="60" w:after="100" w:afterAutospacing="1"/>
        <w:jc w:val="left"/>
        <w:rPr>
          <w:rFonts w:ascii="Segoe UI" w:eastAsia="宋体" w:hAnsi="Segoe UI" w:cs="Segoe UI"/>
          <w:color w:val="24292E"/>
          <w:kern w:val="0"/>
          <w:sz w:val="24"/>
          <w:szCs w:val="24"/>
        </w:rPr>
      </w:pPr>
      <w:hyperlink r:id="rId197" w:history="1">
        <w:r w:rsidRPr="005E7BAC">
          <w:rPr>
            <w:rFonts w:ascii="Segoe UI" w:eastAsia="宋体" w:hAnsi="Segoe UI" w:cs="Segoe UI"/>
            <w:color w:val="0366D6"/>
            <w:kern w:val="0"/>
            <w:sz w:val="24"/>
            <w:szCs w:val="24"/>
            <w:u w:val="single"/>
          </w:rPr>
          <w:t>java.net.URLStreamHandlerFactory#createURLStreamHandler(String)</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198" w:history="1">
        <w:r w:rsidRPr="005E7BAC">
          <w:rPr>
            <w:rFonts w:ascii="Segoe UI" w:eastAsia="宋体" w:hAnsi="Segoe UI" w:cs="Segoe UI"/>
            <w:b/>
            <w:bCs/>
            <w:color w:val="0366D6"/>
            <w:kern w:val="0"/>
            <w:sz w:val="30"/>
            <w:szCs w:val="30"/>
            <w:u w:val="single"/>
          </w:rPr>
          <w:t>原型模式</w:t>
        </w:r>
      </w:hyperlink>
    </w:p>
    <w:p w:rsidR="005E7BAC" w:rsidRPr="005E7BAC" w:rsidRDefault="005E7BAC" w:rsidP="005E7BAC">
      <w:pPr>
        <w:widowControl/>
        <w:numPr>
          <w:ilvl w:val="0"/>
          <w:numId w:val="52"/>
        </w:numPr>
        <w:spacing w:before="100" w:beforeAutospacing="1" w:after="100" w:afterAutospacing="1"/>
        <w:jc w:val="left"/>
        <w:rPr>
          <w:rFonts w:ascii="Segoe UI" w:eastAsia="宋体" w:hAnsi="Segoe UI" w:cs="Segoe UI"/>
          <w:color w:val="24292E"/>
          <w:kern w:val="0"/>
          <w:sz w:val="24"/>
          <w:szCs w:val="24"/>
        </w:rPr>
      </w:pPr>
      <w:hyperlink r:id="rId199" w:anchor="clone%28%29" w:history="1">
        <w:r w:rsidRPr="005E7BAC">
          <w:rPr>
            <w:rFonts w:ascii="Segoe UI" w:eastAsia="宋体" w:hAnsi="Segoe UI" w:cs="Segoe UI"/>
            <w:color w:val="0366D6"/>
            <w:kern w:val="0"/>
            <w:sz w:val="24"/>
            <w:szCs w:val="24"/>
            <w:u w:val="single"/>
          </w:rPr>
          <w:t>java.lang.Object#clone()</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类需要实现</w:t>
      </w:r>
      <w:r w:rsidRPr="005E7BAC">
        <w:rPr>
          <w:rFonts w:ascii="Segoe UI" w:eastAsia="宋体" w:hAnsi="Segoe UI" w:cs="Segoe UI"/>
          <w:color w:val="24292E"/>
          <w:kern w:val="0"/>
          <w:sz w:val="24"/>
          <w:szCs w:val="24"/>
        </w:rPr>
        <w:t> </w:t>
      </w:r>
      <w:hyperlink r:id="rId200" w:history="1">
        <w:r w:rsidRPr="005E7BAC">
          <w:rPr>
            <w:rFonts w:ascii="Segoe UI" w:eastAsia="宋体" w:hAnsi="Segoe UI" w:cs="Segoe UI"/>
            <w:color w:val="0366D6"/>
            <w:kern w:val="0"/>
            <w:sz w:val="24"/>
            <w:szCs w:val="24"/>
            <w:u w:val="single"/>
          </w:rPr>
          <w:t>java.lang.Cloneable</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接口</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01" w:history="1">
        <w:r w:rsidRPr="005E7BAC">
          <w:rPr>
            <w:rFonts w:ascii="Segoe UI" w:eastAsia="宋体" w:hAnsi="Segoe UI" w:cs="Segoe UI"/>
            <w:b/>
            <w:bCs/>
            <w:color w:val="0366D6"/>
            <w:kern w:val="0"/>
            <w:sz w:val="30"/>
            <w:szCs w:val="30"/>
            <w:u w:val="single"/>
          </w:rPr>
          <w:t>单例模式</w:t>
        </w:r>
      </w:hyperlink>
    </w:p>
    <w:p w:rsidR="005E7BAC" w:rsidRPr="005E7BAC" w:rsidRDefault="005E7BAC" w:rsidP="005E7BAC">
      <w:pPr>
        <w:widowControl/>
        <w:numPr>
          <w:ilvl w:val="0"/>
          <w:numId w:val="53"/>
        </w:numPr>
        <w:spacing w:before="100" w:beforeAutospacing="1" w:after="100" w:afterAutospacing="1"/>
        <w:jc w:val="left"/>
        <w:rPr>
          <w:rFonts w:ascii="Segoe UI" w:eastAsia="宋体" w:hAnsi="Segoe UI" w:cs="Segoe UI"/>
          <w:color w:val="24292E"/>
          <w:kern w:val="0"/>
          <w:sz w:val="24"/>
          <w:szCs w:val="24"/>
        </w:rPr>
      </w:pPr>
      <w:hyperlink r:id="rId202" w:anchor="getRuntime%28%29" w:history="1">
        <w:r w:rsidRPr="005E7BAC">
          <w:rPr>
            <w:rFonts w:ascii="Segoe UI" w:eastAsia="宋体" w:hAnsi="Segoe UI" w:cs="Segoe UI"/>
            <w:color w:val="0366D6"/>
            <w:kern w:val="0"/>
            <w:sz w:val="24"/>
            <w:szCs w:val="24"/>
            <w:u w:val="single"/>
          </w:rPr>
          <w:t>java.lang.Runtime#getRuntime()</w:t>
        </w:r>
      </w:hyperlink>
    </w:p>
    <w:p w:rsidR="005E7BAC" w:rsidRPr="005E7BAC" w:rsidRDefault="005E7BAC" w:rsidP="005E7BAC">
      <w:pPr>
        <w:widowControl/>
        <w:numPr>
          <w:ilvl w:val="0"/>
          <w:numId w:val="53"/>
        </w:numPr>
        <w:spacing w:before="60" w:after="100" w:afterAutospacing="1"/>
        <w:jc w:val="left"/>
        <w:rPr>
          <w:rFonts w:ascii="Segoe UI" w:eastAsia="宋体" w:hAnsi="Segoe UI" w:cs="Segoe UI"/>
          <w:color w:val="24292E"/>
          <w:kern w:val="0"/>
          <w:sz w:val="24"/>
          <w:szCs w:val="24"/>
        </w:rPr>
      </w:pPr>
      <w:hyperlink r:id="rId203" w:anchor="getDesktop%28%29" w:history="1">
        <w:r w:rsidRPr="005E7BAC">
          <w:rPr>
            <w:rFonts w:ascii="Segoe UI" w:eastAsia="宋体" w:hAnsi="Segoe UI" w:cs="Segoe UI"/>
            <w:color w:val="0366D6"/>
            <w:kern w:val="0"/>
            <w:sz w:val="24"/>
            <w:szCs w:val="24"/>
            <w:u w:val="single"/>
          </w:rPr>
          <w:t>java.awt.Desktop#getDesktop()</w:t>
        </w:r>
      </w:hyperlink>
    </w:p>
    <w:p w:rsidR="005E7BAC" w:rsidRPr="005E7BAC" w:rsidRDefault="005E7BAC" w:rsidP="005E7BAC">
      <w:pPr>
        <w:widowControl/>
        <w:numPr>
          <w:ilvl w:val="0"/>
          <w:numId w:val="53"/>
        </w:numPr>
        <w:spacing w:before="60" w:after="100" w:afterAutospacing="1"/>
        <w:jc w:val="left"/>
        <w:rPr>
          <w:rFonts w:ascii="Segoe UI" w:eastAsia="宋体" w:hAnsi="Segoe UI" w:cs="Segoe UI"/>
          <w:color w:val="24292E"/>
          <w:kern w:val="0"/>
          <w:sz w:val="24"/>
          <w:szCs w:val="24"/>
        </w:rPr>
      </w:pPr>
      <w:hyperlink r:id="rId204" w:anchor="getSecurityManager%28%29" w:history="1">
        <w:r w:rsidRPr="005E7BAC">
          <w:rPr>
            <w:rFonts w:ascii="Segoe UI" w:eastAsia="宋体" w:hAnsi="Segoe UI" w:cs="Segoe UI"/>
            <w:color w:val="0366D6"/>
            <w:kern w:val="0"/>
            <w:sz w:val="24"/>
            <w:szCs w:val="24"/>
            <w:u w:val="single"/>
          </w:rPr>
          <w:t>java.lang.System#getSecurityManager()</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05" w:history="1">
        <w:r w:rsidRPr="005E7BAC">
          <w:rPr>
            <w:rFonts w:ascii="Segoe UI" w:eastAsia="宋体" w:hAnsi="Segoe UI" w:cs="Segoe UI"/>
            <w:b/>
            <w:bCs/>
            <w:color w:val="0366D6"/>
            <w:kern w:val="0"/>
            <w:sz w:val="30"/>
            <w:szCs w:val="30"/>
            <w:u w:val="single"/>
          </w:rPr>
          <w:t>结构型模式</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06" w:history="1">
        <w:r w:rsidRPr="005E7BAC">
          <w:rPr>
            <w:rFonts w:ascii="Segoe UI" w:eastAsia="宋体" w:hAnsi="Segoe UI" w:cs="Segoe UI"/>
            <w:b/>
            <w:bCs/>
            <w:color w:val="0366D6"/>
            <w:kern w:val="0"/>
            <w:sz w:val="30"/>
            <w:szCs w:val="30"/>
            <w:u w:val="single"/>
          </w:rPr>
          <w:t>适配器模式</w:t>
        </w:r>
      </w:hyperlink>
    </w:p>
    <w:p w:rsidR="005E7BAC" w:rsidRPr="005E7BAC" w:rsidRDefault="005E7BAC" w:rsidP="005E7BAC">
      <w:pPr>
        <w:widowControl/>
        <w:numPr>
          <w:ilvl w:val="0"/>
          <w:numId w:val="54"/>
        </w:numPr>
        <w:spacing w:before="100" w:beforeAutospacing="1" w:after="100" w:afterAutospacing="1"/>
        <w:jc w:val="left"/>
        <w:rPr>
          <w:rFonts w:ascii="Segoe UI" w:eastAsia="宋体" w:hAnsi="Segoe UI" w:cs="Segoe UI"/>
          <w:color w:val="24292E"/>
          <w:kern w:val="0"/>
          <w:sz w:val="24"/>
          <w:szCs w:val="24"/>
        </w:rPr>
      </w:pPr>
      <w:hyperlink r:id="rId207" w:anchor="asList%28T...%29" w:history="1">
        <w:r w:rsidRPr="005E7BAC">
          <w:rPr>
            <w:rFonts w:ascii="Segoe UI" w:eastAsia="宋体" w:hAnsi="Segoe UI" w:cs="Segoe UI"/>
            <w:color w:val="0366D6"/>
            <w:kern w:val="0"/>
            <w:sz w:val="24"/>
            <w:szCs w:val="24"/>
            <w:u w:val="single"/>
          </w:rPr>
          <w:t>java.util.Arrays#asList()</w:t>
        </w:r>
      </w:hyperlink>
    </w:p>
    <w:p w:rsidR="005E7BAC" w:rsidRPr="005E7BAC" w:rsidRDefault="005E7BAC" w:rsidP="005E7BAC">
      <w:pPr>
        <w:widowControl/>
        <w:numPr>
          <w:ilvl w:val="0"/>
          <w:numId w:val="54"/>
        </w:numPr>
        <w:spacing w:before="60" w:after="100" w:afterAutospacing="1"/>
        <w:jc w:val="left"/>
        <w:rPr>
          <w:rFonts w:ascii="Segoe UI" w:eastAsia="宋体" w:hAnsi="Segoe UI" w:cs="Segoe UI"/>
          <w:color w:val="24292E"/>
          <w:kern w:val="0"/>
          <w:sz w:val="24"/>
          <w:szCs w:val="24"/>
        </w:rPr>
      </w:pPr>
      <w:hyperlink r:id="rId208" w:anchor="InputStreamReader%28java.io.InputStream%29" w:history="1">
        <w:r w:rsidRPr="005E7BAC">
          <w:rPr>
            <w:rFonts w:ascii="Segoe UI" w:eastAsia="宋体" w:hAnsi="Segoe UI" w:cs="Segoe UI"/>
            <w:color w:val="0366D6"/>
            <w:kern w:val="0"/>
            <w:sz w:val="24"/>
            <w:szCs w:val="24"/>
            <w:u w:val="single"/>
          </w:rPr>
          <w:t>java.io.InputStreamReader(InputStream)</w:t>
        </w:r>
        <w:r w:rsidRPr="005E7BAC">
          <w:rPr>
            <w:rFonts w:ascii="Segoe UI" w:eastAsia="宋体" w:hAnsi="Segoe UI" w:cs="Segoe UI"/>
            <w:color w:val="0366D6"/>
            <w:kern w:val="0"/>
            <w:sz w:val="24"/>
            <w:szCs w:val="24"/>
          </w:rPr>
          <w:t> </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返回</w:t>
      </w:r>
      <w:r w:rsidRPr="005E7BAC">
        <w:rPr>
          <w:rFonts w:ascii="Segoe UI" w:eastAsia="宋体" w:hAnsi="Segoe UI" w:cs="Segoe UI"/>
          <w:color w:val="24292E"/>
          <w:kern w:val="0"/>
          <w:sz w:val="24"/>
          <w:szCs w:val="24"/>
        </w:rPr>
        <w:t xml:space="preserve"> Reader)</w:t>
      </w:r>
    </w:p>
    <w:p w:rsidR="005E7BAC" w:rsidRPr="005E7BAC" w:rsidRDefault="005E7BAC" w:rsidP="005E7BAC">
      <w:pPr>
        <w:widowControl/>
        <w:numPr>
          <w:ilvl w:val="0"/>
          <w:numId w:val="54"/>
        </w:numPr>
        <w:spacing w:before="60" w:after="100" w:afterAutospacing="1"/>
        <w:jc w:val="left"/>
        <w:rPr>
          <w:rFonts w:ascii="Segoe UI" w:eastAsia="宋体" w:hAnsi="Segoe UI" w:cs="Segoe UI"/>
          <w:color w:val="24292E"/>
          <w:kern w:val="0"/>
          <w:sz w:val="24"/>
          <w:szCs w:val="24"/>
        </w:rPr>
      </w:pPr>
      <w:hyperlink r:id="rId209" w:anchor="OutputStreamWriter%28java.io.OutputStream%29" w:history="1">
        <w:r w:rsidRPr="005E7BAC">
          <w:rPr>
            <w:rFonts w:ascii="Segoe UI" w:eastAsia="宋体" w:hAnsi="Segoe UI" w:cs="Segoe UI"/>
            <w:color w:val="0366D6"/>
            <w:kern w:val="0"/>
            <w:sz w:val="24"/>
            <w:szCs w:val="24"/>
            <w:u w:val="single"/>
          </w:rPr>
          <w:t>java.io.OutputStreamWriter(OutputStream)</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返回</w:t>
      </w:r>
      <w:r w:rsidRPr="005E7BAC">
        <w:rPr>
          <w:rFonts w:ascii="Segoe UI" w:eastAsia="宋体" w:hAnsi="Segoe UI" w:cs="Segoe UI"/>
          <w:color w:val="24292E"/>
          <w:kern w:val="0"/>
          <w:sz w:val="24"/>
          <w:szCs w:val="24"/>
        </w:rPr>
        <w:t xml:space="preserve"> Writer)</w:t>
      </w:r>
    </w:p>
    <w:p w:rsidR="005E7BAC" w:rsidRPr="005E7BAC" w:rsidRDefault="005E7BAC" w:rsidP="005E7BAC">
      <w:pPr>
        <w:widowControl/>
        <w:numPr>
          <w:ilvl w:val="0"/>
          <w:numId w:val="54"/>
        </w:numPr>
        <w:spacing w:before="60" w:after="100" w:afterAutospacing="1"/>
        <w:jc w:val="left"/>
        <w:rPr>
          <w:rFonts w:ascii="Segoe UI" w:eastAsia="宋体" w:hAnsi="Segoe UI" w:cs="Segoe UI"/>
          <w:color w:val="24292E"/>
          <w:kern w:val="0"/>
          <w:sz w:val="24"/>
          <w:szCs w:val="24"/>
        </w:rPr>
      </w:pPr>
      <w:hyperlink r:id="rId210" w:anchor="marshal%28BoundType%29" w:history="1">
        <w:r w:rsidRPr="005E7BAC">
          <w:rPr>
            <w:rFonts w:ascii="Segoe UI" w:eastAsia="宋体" w:hAnsi="Segoe UI" w:cs="Segoe UI"/>
            <w:color w:val="0366D6"/>
            <w:kern w:val="0"/>
            <w:sz w:val="24"/>
            <w:szCs w:val="24"/>
            <w:u w:val="single"/>
          </w:rPr>
          <w:t>javax.xml.bind.annotation.adapters.XmlAdapter#marshal()</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11" w:anchor="unmarshal%28ValueType%29" w:history="1">
        <w:r w:rsidRPr="005E7BAC">
          <w:rPr>
            <w:rFonts w:ascii="Segoe UI" w:eastAsia="宋体" w:hAnsi="Segoe UI" w:cs="Segoe UI"/>
            <w:color w:val="0366D6"/>
            <w:kern w:val="0"/>
            <w:sz w:val="24"/>
            <w:szCs w:val="24"/>
            <w:u w:val="single"/>
          </w:rPr>
          <w:t>#unmarshal()</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12" w:history="1">
        <w:r w:rsidRPr="005E7BAC">
          <w:rPr>
            <w:rFonts w:ascii="Segoe UI" w:eastAsia="宋体" w:hAnsi="Segoe UI" w:cs="Segoe UI"/>
            <w:b/>
            <w:bCs/>
            <w:color w:val="0366D6"/>
            <w:kern w:val="0"/>
            <w:sz w:val="30"/>
            <w:szCs w:val="30"/>
            <w:u w:val="single"/>
          </w:rPr>
          <w:t>桥模式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暂时没有发现</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13" w:history="1">
        <w:r w:rsidRPr="005E7BAC">
          <w:rPr>
            <w:rFonts w:ascii="Segoe UI" w:eastAsia="宋体" w:hAnsi="Segoe UI" w:cs="Segoe UI"/>
            <w:b/>
            <w:bCs/>
            <w:color w:val="0366D6"/>
            <w:kern w:val="0"/>
            <w:sz w:val="30"/>
            <w:szCs w:val="30"/>
            <w:u w:val="single"/>
          </w:rPr>
          <w:t>合成模式</w:t>
        </w:r>
      </w:hyperlink>
    </w:p>
    <w:p w:rsidR="005E7BAC" w:rsidRPr="005E7BAC" w:rsidRDefault="005E7BAC" w:rsidP="005E7BAC">
      <w:pPr>
        <w:widowControl/>
        <w:numPr>
          <w:ilvl w:val="0"/>
          <w:numId w:val="55"/>
        </w:numPr>
        <w:spacing w:before="100" w:beforeAutospacing="1" w:after="100" w:afterAutospacing="1"/>
        <w:jc w:val="left"/>
        <w:rPr>
          <w:rFonts w:ascii="Segoe UI" w:eastAsia="宋体" w:hAnsi="Segoe UI" w:cs="Segoe UI"/>
          <w:color w:val="24292E"/>
          <w:kern w:val="0"/>
          <w:sz w:val="24"/>
          <w:szCs w:val="24"/>
        </w:rPr>
      </w:pPr>
      <w:hyperlink r:id="rId214" w:anchor="add%28java.awt.Component%29" w:history="1">
        <w:r w:rsidRPr="005E7BAC">
          <w:rPr>
            <w:rFonts w:ascii="Segoe UI" w:eastAsia="宋体" w:hAnsi="Segoe UI" w:cs="Segoe UI"/>
            <w:color w:val="0366D6"/>
            <w:kern w:val="0"/>
            <w:sz w:val="24"/>
            <w:szCs w:val="24"/>
            <w:u w:val="single"/>
          </w:rPr>
          <w:t>java.awt.Container#add(Component)</w:t>
        </w:r>
      </w:hyperlink>
      <w:r w:rsidRPr="005E7BAC">
        <w:rPr>
          <w:rFonts w:ascii="Segoe UI" w:eastAsia="宋体" w:hAnsi="Segoe UI" w:cs="Segoe UI"/>
          <w:color w:val="24292E"/>
          <w:kern w:val="0"/>
          <w:sz w:val="24"/>
          <w:szCs w:val="24"/>
        </w:rPr>
        <w:t xml:space="preserve">(Swing </w:t>
      </w:r>
      <w:r w:rsidRPr="005E7BAC">
        <w:rPr>
          <w:rFonts w:ascii="Segoe UI" w:eastAsia="宋体" w:hAnsi="Segoe UI" w:cs="Segoe UI"/>
          <w:color w:val="24292E"/>
          <w:kern w:val="0"/>
          <w:sz w:val="24"/>
          <w:szCs w:val="24"/>
        </w:rPr>
        <w:t>中几乎所有类都使用</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55"/>
        </w:numPr>
        <w:spacing w:before="60" w:after="100" w:afterAutospacing="1"/>
        <w:jc w:val="left"/>
        <w:rPr>
          <w:rFonts w:ascii="Segoe UI" w:eastAsia="宋体" w:hAnsi="Segoe UI" w:cs="Segoe UI"/>
          <w:color w:val="24292E"/>
          <w:kern w:val="0"/>
          <w:sz w:val="24"/>
          <w:szCs w:val="24"/>
        </w:rPr>
      </w:pPr>
      <w:hyperlink r:id="rId215" w:anchor="getChildren%28%29" w:history="1">
        <w:r w:rsidRPr="005E7BAC">
          <w:rPr>
            <w:rFonts w:ascii="Segoe UI" w:eastAsia="宋体" w:hAnsi="Segoe UI" w:cs="Segoe UI"/>
            <w:color w:val="0366D6"/>
            <w:kern w:val="0"/>
            <w:sz w:val="24"/>
            <w:szCs w:val="24"/>
            <w:u w:val="single"/>
          </w:rPr>
          <w:t>javax.faces.component.UIComponent#getChildren()</w:t>
        </w:r>
      </w:hyperlink>
      <w:r w:rsidRPr="005E7BAC">
        <w:rPr>
          <w:rFonts w:ascii="Segoe UI" w:eastAsia="宋体" w:hAnsi="Segoe UI" w:cs="Segoe UI"/>
          <w:color w:val="24292E"/>
          <w:kern w:val="0"/>
          <w:sz w:val="24"/>
          <w:szCs w:val="24"/>
        </w:rPr>
        <w:t xml:space="preserve">(JSF UI </w:t>
      </w:r>
      <w:r w:rsidRPr="005E7BAC">
        <w:rPr>
          <w:rFonts w:ascii="Segoe UI" w:eastAsia="宋体" w:hAnsi="Segoe UI" w:cs="Segoe UI"/>
          <w:color w:val="24292E"/>
          <w:kern w:val="0"/>
          <w:sz w:val="24"/>
          <w:szCs w:val="24"/>
        </w:rPr>
        <w:t>中几乎所有类都使用</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16" w:history="1">
        <w:r w:rsidRPr="005E7BAC">
          <w:rPr>
            <w:rFonts w:ascii="Segoe UI" w:eastAsia="宋体" w:hAnsi="Segoe UI" w:cs="Segoe UI"/>
            <w:b/>
            <w:bCs/>
            <w:color w:val="0366D6"/>
            <w:kern w:val="0"/>
            <w:sz w:val="30"/>
            <w:szCs w:val="30"/>
            <w:u w:val="single"/>
          </w:rPr>
          <w:t>装饰模式</w:t>
        </w:r>
      </w:hyperlink>
    </w:p>
    <w:p w:rsidR="005E7BAC" w:rsidRPr="005E7BAC" w:rsidRDefault="005E7BAC" w:rsidP="005E7BAC">
      <w:pPr>
        <w:widowControl/>
        <w:numPr>
          <w:ilvl w:val="0"/>
          <w:numId w:val="56"/>
        </w:numPr>
        <w:spacing w:before="100" w:beforeAutospacing="1" w:after="100" w:afterAutospacing="1"/>
        <w:jc w:val="left"/>
        <w:rPr>
          <w:rFonts w:ascii="Segoe UI" w:eastAsia="宋体" w:hAnsi="Segoe UI" w:cs="Segoe UI"/>
          <w:color w:val="24292E"/>
          <w:kern w:val="0"/>
          <w:sz w:val="24"/>
          <w:szCs w:val="24"/>
        </w:rPr>
      </w:pPr>
      <w:hyperlink r:id="rId217" w:history="1">
        <w:r w:rsidRPr="005E7BAC">
          <w:rPr>
            <w:rFonts w:ascii="Segoe UI" w:eastAsia="宋体" w:hAnsi="Segoe UI" w:cs="Segoe UI"/>
            <w:color w:val="0366D6"/>
            <w:kern w:val="0"/>
            <w:sz w:val="24"/>
            <w:szCs w:val="24"/>
            <w:u w:val="single"/>
          </w:rPr>
          <w:t>java.io.InputStream</w:t>
        </w:r>
      </w:hyperlink>
      <w:r w:rsidRPr="005E7BAC">
        <w:rPr>
          <w:rFonts w:ascii="Segoe UI" w:eastAsia="宋体" w:hAnsi="Segoe UI" w:cs="Segoe UI"/>
          <w:color w:val="24292E"/>
          <w:kern w:val="0"/>
          <w:sz w:val="24"/>
          <w:szCs w:val="24"/>
        </w:rPr>
        <w:t>,</w:t>
      </w:r>
      <w:hyperlink r:id="rId218" w:history="1">
        <w:r w:rsidRPr="005E7BAC">
          <w:rPr>
            <w:rFonts w:ascii="Segoe UI" w:eastAsia="宋体" w:hAnsi="Segoe UI" w:cs="Segoe UI"/>
            <w:color w:val="0366D6"/>
            <w:kern w:val="0"/>
            <w:sz w:val="24"/>
            <w:szCs w:val="24"/>
            <w:u w:val="single"/>
          </w:rPr>
          <w:t>OutputStream</w:t>
        </w:r>
      </w:hyperlink>
      <w:r w:rsidRPr="005E7BAC">
        <w:rPr>
          <w:rFonts w:ascii="Segoe UI" w:eastAsia="宋体" w:hAnsi="Segoe UI" w:cs="Segoe UI"/>
          <w:color w:val="24292E"/>
          <w:kern w:val="0"/>
          <w:sz w:val="24"/>
          <w:szCs w:val="24"/>
        </w:rPr>
        <w:t>,</w:t>
      </w:r>
      <w:hyperlink r:id="rId219" w:history="1">
        <w:r w:rsidRPr="005E7BAC">
          <w:rPr>
            <w:rFonts w:ascii="Segoe UI" w:eastAsia="宋体" w:hAnsi="Segoe UI" w:cs="Segoe UI"/>
            <w:color w:val="0366D6"/>
            <w:kern w:val="0"/>
            <w:sz w:val="24"/>
            <w:szCs w:val="24"/>
            <w:u w:val="single"/>
          </w:rPr>
          <w:t>Reader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20" w:history="1">
        <w:r w:rsidRPr="005E7BAC">
          <w:rPr>
            <w:rFonts w:ascii="Segoe UI" w:eastAsia="宋体" w:hAnsi="Segoe UI" w:cs="Segoe UI"/>
            <w:color w:val="0366D6"/>
            <w:kern w:val="0"/>
            <w:sz w:val="24"/>
            <w:szCs w:val="24"/>
            <w:u w:val="single"/>
          </w:rPr>
          <w:t>Writer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的所有资料都有一个使用</w:t>
      </w:r>
      <w:r w:rsidRPr="005E7BAC">
        <w:rPr>
          <w:rFonts w:ascii="Segoe UI" w:eastAsia="宋体" w:hAnsi="Segoe UI" w:cs="Segoe UI"/>
          <w:color w:val="24292E"/>
          <w:kern w:val="0"/>
          <w:sz w:val="24"/>
          <w:szCs w:val="24"/>
        </w:rPr>
        <w:t xml:space="preserve"> InputStream,OutputStream,Reader,Writer </w:t>
      </w:r>
      <w:r w:rsidRPr="005E7BAC">
        <w:rPr>
          <w:rFonts w:ascii="Segoe UI" w:eastAsia="宋体" w:hAnsi="Segoe UI" w:cs="Segoe UI"/>
          <w:color w:val="24292E"/>
          <w:kern w:val="0"/>
          <w:sz w:val="24"/>
          <w:szCs w:val="24"/>
        </w:rPr>
        <w:t>的构造器</w:t>
      </w:r>
    </w:p>
    <w:p w:rsidR="005E7BAC" w:rsidRPr="005E7BAC" w:rsidRDefault="005E7BAC" w:rsidP="005E7BAC">
      <w:pPr>
        <w:widowControl/>
        <w:numPr>
          <w:ilvl w:val="0"/>
          <w:numId w:val="56"/>
        </w:numPr>
        <w:spacing w:before="60" w:after="100" w:afterAutospacing="1"/>
        <w:jc w:val="left"/>
        <w:rPr>
          <w:rFonts w:ascii="Segoe UI" w:eastAsia="宋体" w:hAnsi="Segoe UI" w:cs="Segoe UI"/>
          <w:color w:val="24292E"/>
          <w:kern w:val="0"/>
          <w:sz w:val="24"/>
          <w:szCs w:val="24"/>
        </w:rPr>
      </w:pPr>
      <w:hyperlink r:id="rId221" w:history="1">
        <w:r w:rsidRPr="005E7BAC">
          <w:rPr>
            <w:rFonts w:ascii="Segoe UI" w:eastAsia="宋体" w:hAnsi="Segoe UI" w:cs="Segoe UI"/>
            <w:color w:val="0366D6"/>
            <w:kern w:val="0"/>
            <w:sz w:val="24"/>
            <w:szCs w:val="24"/>
            <w:u w:val="single"/>
          </w:rPr>
          <w:t>java.util.Collections</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中的</w:t>
      </w:r>
      <w:r w:rsidRPr="005E7BAC">
        <w:rPr>
          <w:rFonts w:ascii="Segoe UI" w:eastAsia="宋体" w:hAnsi="Segoe UI" w:cs="Segoe UI"/>
          <w:color w:val="24292E"/>
          <w:kern w:val="0"/>
          <w:sz w:val="24"/>
          <w:szCs w:val="24"/>
        </w:rPr>
        <w:t> </w:t>
      </w:r>
      <w:hyperlink r:id="rId222" w:anchor="checkedCollection%28java.util.Collection,%20java.lang.Class%29" w:history="1">
        <w:r w:rsidRPr="005E7BAC">
          <w:rPr>
            <w:rFonts w:ascii="Segoe UI" w:eastAsia="宋体" w:hAnsi="Segoe UI" w:cs="Segoe UI"/>
            <w:color w:val="0366D6"/>
            <w:kern w:val="0"/>
            <w:sz w:val="24"/>
            <w:szCs w:val="24"/>
            <w:u w:val="single"/>
          </w:rPr>
          <w:t>checkedXXX()</w:t>
        </w:r>
      </w:hyperlink>
      <w:r w:rsidRPr="005E7BAC">
        <w:rPr>
          <w:rFonts w:ascii="Segoe UI" w:eastAsia="宋体" w:hAnsi="Segoe UI" w:cs="Segoe UI"/>
          <w:color w:val="24292E"/>
          <w:kern w:val="0"/>
          <w:sz w:val="24"/>
          <w:szCs w:val="24"/>
        </w:rPr>
        <w:t>, </w:t>
      </w:r>
      <w:hyperlink r:id="rId223" w:anchor="synchronizedCollection%28java.util.Collection%29" w:history="1">
        <w:r w:rsidRPr="005E7BAC">
          <w:rPr>
            <w:rFonts w:ascii="Segoe UI" w:eastAsia="宋体" w:hAnsi="Segoe UI" w:cs="Segoe UI"/>
            <w:color w:val="0366D6"/>
            <w:kern w:val="0"/>
            <w:sz w:val="24"/>
            <w:szCs w:val="24"/>
            <w:u w:val="single"/>
          </w:rPr>
          <w:t>synchronizedXXX()</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24" w:anchor="unmodifiableCollection%28java.util.Collection%29" w:history="1">
        <w:r w:rsidRPr="005E7BAC">
          <w:rPr>
            <w:rFonts w:ascii="Segoe UI" w:eastAsia="宋体" w:hAnsi="Segoe UI" w:cs="Segoe UI"/>
            <w:color w:val="0366D6"/>
            <w:kern w:val="0"/>
            <w:sz w:val="24"/>
            <w:szCs w:val="24"/>
            <w:u w:val="single"/>
          </w:rPr>
          <w:t>unmodifiableXXX()</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方法</w:t>
      </w:r>
    </w:p>
    <w:p w:rsidR="005E7BAC" w:rsidRPr="005E7BAC" w:rsidRDefault="005E7BAC" w:rsidP="005E7BAC">
      <w:pPr>
        <w:widowControl/>
        <w:numPr>
          <w:ilvl w:val="0"/>
          <w:numId w:val="56"/>
        </w:numPr>
        <w:spacing w:before="60" w:after="100" w:afterAutospacing="1"/>
        <w:jc w:val="left"/>
        <w:rPr>
          <w:rFonts w:ascii="Segoe UI" w:eastAsia="宋体" w:hAnsi="Segoe UI" w:cs="Segoe UI"/>
          <w:color w:val="24292E"/>
          <w:kern w:val="0"/>
          <w:sz w:val="24"/>
          <w:szCs w:val="24"/>
        </w:rPr>
      </w:pPr>
      <w:hyperlink r:id="rId225" w:history="1">
        <w:r w:rsidRPr="005E7BAC">
          <w:rPr>
            <w:rFonts w:ascii="Segoe UI" w:eastAsia="宋体" w:hAnsi="Segoe UI" w:cs="Segoe UI"/>
            <w:color w:val="0366D6"/>
            <w:kern w:val="0"/>
            <w:sz w:val="24"/>
            <w:szCs w:val="24"/>
            <w:u w:val="single"/>
          </w:rPr>
          <w:t>javax.servlet.http.HttpServletRequestWrapper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26" w:history="1">
        <w:r w:rsidRPr="005E7BAC">
          <w:rPr>
            <w:rFonts w:ascii="Segoe UI" w:eastAsia="宋体" w:hAnsi="Segoe UI" w:cs="Segoe UI"/>
            <w:color w:val="0366D6"/>
            <w:kern w:val="0"/>
            <w:sz w:val="24"/>
            <w:szCs w:val="24"/>
            <w:u w:val="single"/>
          </w:rPr>
          <w:t>HttpServletResponseWrapper</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27" w:history="1">
        <w:r w:rsidRPr="005E7BAC">
          <w:rPr>
            <w:rFonts w:ascii="Segoe UI" w:eastAsia="宋体" w:hAnsi="Segoe UI" w:cs="Segoe UI"/>
            <w:b/>
            <w:bCs/>
            <w:color w:val="0366D6"/>
            <w:kern w:val="0"/>
            <w:sz w:val="30"/>
            <w:szCs w:val="30"/>
            <w:u w:val="single"/>
          </w:rPr>
          <w:t>门面模式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28" w:history="1">
        <w:r w:rsidRPr="005E7BAC">
          <w:rPr>
            <w:rFonts w:ascii="Segoe UI" w:eastAsia="宋体" w:hAnsi="Segoe UI" w:cs="Segoe UI"/>
            <w:color w:val="0366D6"/>
            <w:kern w:val="0"/>
            <w:sz w:val="24"/>
            <w:szCs w:val="24"/>
            <w:u w:val="single"/>
          </w:rPr>
          <w:t>javax.faces.context.FacesContext</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其内部使用了</w:t>
      </w:r>
      <w:r w:rsidRPr="005E7BAC">
        <w:rPr>
          <w:rFonts w:ascii="Segoe UI" w:eastAsia="宋体" w:hAnsi="Segoe UI" w:cs="Segoe UI"/>
          <w:color w:val="24292E"/>
          <w:kern w:val="0"/>
          <w:sz w:val="24"/>
          <w:szCs w:val="24"/>
        </w:rPr>
        <w:t> </w:t>
      </w:r>
      <w:hyperlink r:id="rId229" w:history="1">
        <w:r w:rsidRPr="005E7BAC">
          <w:rPr>
            <w:rFonts w:ascii="Segoe UI" w:eastAsia="宋体" w:hAnsi="Segoe UI" w:cs="Segoe UI"/>
            <w:color w:val="0366D6"/>
            <w:kern w:val="0"/>
            <w:sz w:val="24"/>
            <w:szCs w:val="24"/>
            <w:u w:val="single"/>
          </w:rPr>
          <w:t>LifeCycle</w:t>
        </w:r>
      </w:hyperlink>
      <w:r w:rsidRPr="005E7BAC">
        <w:rPr>
          <w:rFonts w:ascii="Segoe UI" w:eastAsia="宋体" w:hAnsi="Segoe UI" w:cs="Segoe UI"/>
          <w:color w:val="24292E"/>
          <w:kern w:val="0"/>
          <w:sz w:val="24"/>
          <w:szCs w:val="24"/>
        </w:rPr>
        <w:t>, </w:t>
      </w:r>
      <w:hyperlink r:id="rId230" w:history="1">
        <w:r w:rsidRPr="005E7BAC">
          <w:rPr>
            <w:rFonts w:ascii="Segoe UI" w:eastAsia="宋体" w:hAnsi="Segoe UI" w:cs="Segoe UI"/>
            <w:color w:val="0366D6"/>
            <w:kern w:val="0"/>
            <w:sz w:val="24"/>
            <w:szCs w:val="24"/>
            <w:u w:val="single"/>
          </w:rPr>
          <w:t>ViewHandler</w:t>
        </w:r>
      </w:hyperlink>
      <w:r w:rsidRPr="005E7BAC">
        <w:rPr>
          <w:rFonts w:ascii="Segoe UI" w:eastAsia="宋体" w:hAnsi="Segoe UI" w:cs="Segoe UI"/>
          <w:color w:val="24292E"/>
          <w:kern w:val="0"/>
          <w:sz w:val="24"/>
          <w:szCs w:val="24"/>
        </w:rPr>
        <w:t>, </w:t>
      </w:r>
      <w:hyperlink r:id="rId231" w:history="1">
        <w:r w:rsidRPr="005E7BAC">
          <w:rPr>
            <w:rFonts w:ascii="Segoe UI" w:eastAsia="宋体" w:hAnsi="Segoe UI" w:cs="Segoe UI"/>
            <w:color w:val="0366D6"/>
            <w:kern w:val="0"/>
            <w:sz w:val="24"/>
            <w:szCs w:val="24"/>
            <w:u w:val="single"/>
          </w:rPr>
          <w:t>NavigationHandler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等接口或抽象类，没有这一个门面类，终端就需要考虑如何去使用接口或抽象类（实际上不需要，因为门面类通过反射完成了）</w:t>
      </w:r>
      <w:hyperlink r:id="rId232" w:history="1">
        <w:r w:rsidRPr="005E7BAC">
          <w:rPr>
            <w:rFonts w:ascii="Segoe UI" w:eastAsia="宋体" w:hAnsi="Segoe UI" w:cs="Segoe UI"/>
            <w:color w:val="0366D6"/>
            <w:kern w:val="0"/>
            <w:sz w:val="24"/>
            <w:szCs w:val="24"/>
            <w:u w:val="single"/>
          </w:rPr>
          <w:t>javax.faces.context.ExternalContext</w:t>
        </w:r>
      </w:hyperlink>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其内部使用了</w:t>
      </w:r>
      <w:r w:rsidRPr="005E7BAC">
        <w:rPr>
          <w:rFonts w:ascii="Segoe UI" w:eastAsia="宋体" w:hAnsi="Segoe UI" w:cs="Segoe UI"/>
          <w:color w:val="24292E"/>
          <w:kern w:val="0"/>
          <w:sz w:val="24"/>
          <w:szCs w:val="24"/>
        </w:rPr>
        <w:t> </w:t>
      </w:r>
      <w:hyperlink r:id="rId233" w:history="1">
        <w:r w:rsidRPr="005E7BAC">
          <w:rPr>
            <w:rFonts w:ascii="Segoe UI" w:eastAsia="宋体" w:hAnsi="Segoe UI" w:cs="Segoe UI"/>
            <w:color w:val="0366D6"/>
            <w:kern w:val="0"/>
            <w:sz w:val="24"/>
            <w:szCs w:val="24"/>
            <w:u w:val="single"/>
          </w:rPr>
          <w:t>ServletContext</w:t>
        </w:r>
      </w:hyperlink>
      <w:r w:rsidRPr="005E7BAC">
        <w:rPr>
          <w:rFonts w:ascii="Segoe UI" w:eastAsia="宋体" w:hAnsi="Segoe UI" w:cs="Segoe UI"/>
          <w:color w:val="24292E"/>
          <w:kern w:val="0"/>
          <w:sz w:val="24"/>
          <w:szCs w:val="24"/>
        </w:rPr>
        <w:t>, </w:t>
      </w:r>
      <w:hyperlink r:id="rId234" w:history="1">
        <w:r w:rsidRPr="005E7BAC">
          <w:rPr>
            <w:rFonts w:ascii="Segoe UI" w:eastAsia="宋体" w:hAnsi="Segoe UI" w:cs="Segoe UI"/>
            <w:color w:val="0366D6"/>
            <w:kern w:val="0"/>
            <w:sz w:val="24"/>
            <w:szCs w:val="24"/>
            <w:u w:val="single"/>
          </w:rPr>
          <w:t>HttpSession</w:t>
        </w:r>
      </w:hyperlink>
      <w:r w:rsidRPr="005E7BAC">
        <w:rPr>
          <w:rFonts w:ascii="Segoe UI" w:eastAsia="宋体" w:hAnsi="Segoe UI" w:cs="Segoe UI"/>
          <w:color w:val="24292E"/>
          <w:kern w:val="0"/>
          <w:sz w:val="24"/>
          <w:szCs w:val="24"/>
        </w:rPr>
        <w:t>, </w:t>
      </w:r>
      <w:hyperlink r:id="rId235" w:history="1">
        <w:r w:rsidRPr="005E7BAC">
          <w:rPr>
            <w:rFonts w:ascii="Segoe UI" w:eastAsia="宋体" w:hAnsi="Segoe UI" w:cs="Segoe UI"/>
            <w:color w:val="0366D6"/>
            <w:kern w:val="0"/>
            <w:sz w:val="24"/>
            <w:szCs w:val="24"/>
            <w:u w:val="single"/>
          </w:rPr>
          <w:t>HttpServletRequest</w:t>
        </w:r>
      </w:hyperlink>
      <w:r w:rsidRPr="005E7BAC">
        <w:rPr>
          <w:rFonts w:ascii="Segoe UI" w:eastAsia="宋体" w:hAnsi="Segoe UI" w:cs="Segoe UI"/>
          <w:color w:val="24292E"/>
          <w:kern w:val="0"/>
          <w:sz w:val="24"/>
          <w:szCs w:val="24"/>
        </w:rPr>
        <w:t>, </w:t>
      </w:r>
      <w:hyperlink r:id="rId236" w:history="1">
        <w:r w:rsidRPr="005E7BAC">
          <w:rPr>
            <w:rFonts w:ascii="Segoe UI" w:eastAsia="宋体" w:hAnsi="Segoe UI" w:cs="Segoe UI"/>
            <w:color w:val="0366D6"/>
            <w:kern w:val="0"/>
            <w:sz w:val="24"/>
            <w:szCs w:val="24"/>
            <w:u w:val="single"/>
          </w:rPr>
          <w:t>HttpServletResponse</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等</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37" w:history="1">
        <w:r w:rsidRPr="005E7BAC">
          <w:rPr>
            <w:rFonts w:ascii="Segoe UI" w:eastAsia="宋体" w:hAnsi="Segoe UI" w:cs="Segoe UI"/>
            <w:b/>
            <w:bCs/>
            <w:color w:val="0366D6"/>
            <w:kern w:val="0"/>
            <w:sz w:val="30"/>
            <w:szCs w:val="30"/>
            <w:u w:val="single"/>
          </w:rPr>
          <w:t>享元模式</w:t>
        </w:r>
      </w:hyperlink>
    </w:p>
    <w:p w:rsidR="005E7BAC" w:rsidRPr="005E7BAC" w:rsidRDefault="005E7BAC" w:rsidP="005E7BAC">
      <w:pPr>
        <w:widowControl/>
        <w:numPr>
          <w:ilvl w:val="0"/>
          <w:numId w:val="57"/>
        </w:numPr>
        <w:spacing w:before="100" w:beforeAutospacing="1" w:after="100" w:afterAutospacing="1"/>
        <w:jc w:val="left"/>
        <w:rPr>
          <w:rFonts w:ascii="Segoe UI" w:eastAsia="宋体" w:hAnsi="Segoe UI" w:cs="Segoe UI"/>
          <w:color w:val="24292E"/>
          <w:kern w:val="0"/>
          <w:sz w:val="24"/>
          <w:szCs w:val="24"/>
        </w:rPr>
      </w:pPr>
      <w:hyperlink r:id="rId238" w:anchor="valueOf%28int%29" w:history="1">
        <w:r w:rsidRPr="005E7BAC">
          <w:rPr>
            <w:rFonts w:ascii="Segoe UI" w:eastAsia="宋体" w:hAnsi="Segoe UI" w:cs="Segoe UI"/>
            <w:color w:val="0366D6"/>
            <w:kern w:val="0"/>
            <w:sz w:val="24"/>
            <w:szCs w:val="24"/>
            <w:u w:val="single"/>
          </w:rPr>
          <w:t>java.lang.Integer#valueOf(int)</w:t>
        </w:r>
      </w:hyperlink>
      <w:r w:rsidRPr="005E7BAC">
        <w:rPr>
          <w:rFonts w:ascii="Segoe UI" w:eastAsia="宋体" w:hAnsi="Segoe UI" w:cs="Segoe UI"/>
          <w:color w:val="24292E"/>
          <w:kern w:val="0"/>
          <w:sz w:val="24"/>
          <w:szCs w:val="24"/>
        </w:rPr>
        <w:t>，类似得还有</w:t>
      </w:r>
      <w:r w:rsidRPr="005E7BAC">
        <w:rPr>
          <w:rFonts w:ascii="Segoe UI" w:eastAsia="宋体" w:hAnsi="Segoe UI" w:cs="Segoe UI"/>
          <w:color w:val="24292E"/>
          <w:kern w:val="0"/>
          <w:sz w:val="24"/>
          <w:szCs w:val="24"/>
        </w:rPr>
        <w:t> </w:t>
      </w:r>
      <w:hyperlink r:id="rId239" w:anchor="valueOf%28boolean%29" w:history="1">
        <w:r w:rsidRPr="005E7BAC">
          <w:rPr>
            <w:rFonts w:ascii="Segoe UI" w:eastAsia="宋体" w:hAnsi="Segoe UI" w:cs="Segoe UI"/>
            <w:color w:val="0366D6"/>
            <w:kern w:val="0"/>
            <w:sz w:val="24"/>
            <w:szCs w:val="24"/>
            <w:u w:val="single"/>
          </w:rPr>
          <w:t>Boolean</w:t>
        </w:r>
      </w:hyperlink>
      <w:r w:rsidRPr="005E7BAC">
        <w:rPr>
          <w:rFonts w:ascii="Segoe UI" w:eastAsia="宋体" w:hAnsi="Segoe UI" w:cs="Segoe UI"/>
          <w:color w:val="24292E"/>
          <w:kern w:val="0"/>
          <w:sz w:val="24"/>
          <w:szCs w:val="24"/>
        </w:rPr>
        <w:t>, </w:t>
      </w:r>
      <w:hyperlink r:id="rId240" w:anchor="valueOf%28byte%29" w:history="1">
        <w:r w:rsidRPr="005E7BAC">
          <w:rPr>
            <w:rFonts w:ascii="Segoe UI" w:eastAsia="宋体" w:hAnsi="Segoe UI" w:cs="Segoe UI"/>
            <w:color w:val="0366D6"/>
            <w:kern w:val="0"/>
            <w:sz w:val="24"/>
            <w:szCs w:val="24"/>
            <w:u w:val="single"/>
          </w:rPr>
          <w:t>Byte</w:t>
        </w:r>
      </w:hyperlink>
      <w:r w:rsidRPr="005E7BAC">
        <w:rPr>
          <w:rFonts w:ascii="Segoe UI" w:eastAsia="宋体" w:hAnsi="Segoe UI" w:cs="Segoe UI"/>
          <w:color w:val="24292E"/>
          <w:kern w:val="0"/>
          <w:sz w:val="24"/>
          <w:szCs w:val="24"/>
        </w:rPr>
        <w:t>, </w:t>
      </w:r>
      <w:hyperlink r:id="rId241" w:anchor="valueOf%28char%29" w:history="1">
        <w:r w:rsidRPr="005E7BAC">
          <w:rPr>
            <w:rFonts w:ascii="Segoe UI" w:eastAsia="宋体" w:hAnsi="Segoe UI" w:cs="Segoe UI"/>
            <w:color w:val="0366D6"/>
            <w:kern w:val="0"/>
            <w:sz w:val="24"/>
            <w:szCs w:val="24"/>
            <w:u w:val="single"/>
          </w:rPr>
          <w:t>Character</w:t>
        </w:r>
      </w:hyperlink>
      <w:r w:rsidRPr="005E7BAC">
        <w:rPr>
          <w:rFonts w:ascii="Segoe UI" w:eastAsia="宋体" w:hAnsi="Segoe UI" w:cs="Segoe UI"/>
          <w:color w:val="24292E"/>
          <w:kern w:val="0"/>
          <w:sz w:val="24"/>
          <w:szCs w:val="24"/>
        </w:rPr>
        <w:t>, </w:t>
      </w:r>
      <w:hyperlink r:id="rId242" w:anchor="valueOf%28short%29" w:history="1">
        <w:r w:rsidRPr="005E7BAC">
          <w:rPr>
            <w:rFonts w:ascii="Segoe UI" w:eastAsia="宋体" w:hAnsi="Segoe UI" w:cs="Segoe UI"/>
            <w:color w:val="0366D6"/>
            <w:kern w:val="0"/>
            <w:sz w:val="24"/>
            <w:szCs w:val="24"/>
            <w:u w:val="single"/>
          </w:rPr>
          <w:t>Short</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43" w:anchor="valueOf%28long%29" w:history="1">
        <w:r w:rsidRPr="005E7BAC">
          <w:rPr>
            <w:rFonts w:ascii="Segoe UI" w:eastAsia="宋体" w:hAnsi="Segoe UI" w:cs="Segoe UI"/>
            <w:color w:val="0366D6"/>
            <w:kern w:val="0"/>
            <w:sz w:val="24"/>
            <w:szCs w:val="24"/>
            <w:u w:val="single"/>
          </w:rPr>
          <w:t>Long</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44" w:history="1">
        <w:r w:rsidRPr="005E7BAC">
          <w:rPr>
            <w:rFonts w:ascii="Segoe UI" w:eastAsia="宋体" w:hAnsi="Segoe UI" w:cs="Segoe UI"/>
            <w:b/>
            <w:bCs/>
            <w:color w:val="0366D6"/>
            <w:kern w:val="0"/>
            <w:sz w:val="30"/>
            <w:szCs w:val="30"/>
            <w:u w:val="single"/>
          </w:rPr>
          <w:t>代理模式</w:t>
        </w:r>
      </w:hyperlink>
    </w:p>
    <w:p w:rsidR="005E7BAC" w:rsidRPr="005E7BAC" w:rsidRDefault="005E7BAC" w:rsidP="005E7BAC">
      <w:pPr>
        <w:widowControl/>
        <w:numPr>
          <w:ilvl w:val="0"/>
          <w:numId w:val="58"/>
        </w:numPr>
        <w:spacing w:before="100" w:beforeAutospacing="1" w:after="100" w:afterAutospacing="1"/>
        <w:jc w:val="left"/>
        <w:rPr>
          <w:rFonts w:ascii="Segoe UI" w:eastAsia="宋体" w:hAnsi="Segoe UI" w:cs="Segoe UI"/>
          <w:color w:val="24292E"/>
          <w:kern w:val="0"/>
          <w:sz w:val="24"/>
          <w:szCs w:val="24"/>
        </w:rPr>
      </w:pPr>
      <w:hyperlink r:id="rId245" w:history="1">
        <w:r w:rsidRPr="005E7BAC">
          <w:rPr>
            <w:rFonts w:ascii="Segoe UI" w:eastAsia="宋体" w:hAnsi="Segoe UI" w:cs="Segoe UI"/>
            <w:color w:val="0366D6"/>
            <w:kern w:val="0"/>
            <w:sz w:val="24"/>
            <w:szCs w:val="24"/>
            <w:u w:val="single"/>
          </w:rPr>
          <w:t>java.lang.reflect.Proxy</w:t>
        </w:r>
      </w:hyperlink>
    </w:p>
    <w:p w:rsidR="005E7BAC" w:rsidRPr="005E7BAC" w:rsidRDefault="005E7BAC" w:rsidP="005E7BAC">
      <w:pPr>
        <w:widowControl/>
        <w:numPr>
          <w:ilvl w:val="0"/>
          <w:numId w:val="58"/>
        </w:numPr>
        <w:spacing w:before="60" w:after="100" w:afterAutospacing="1"/>
        <w:jc w:val="left"/>
        <w:rPr>
          <w:rFonts w:ascii="Segoe UI" w:eastAsia="宋体" w:hAnsi="Segoe UI" w:cs="Segoe UI"/>
          <w:color w:val="24292E"/>
          <w:kern w:val="0"/>
          <w:sz w:val="24"/>
          <w:szCs w:val="24"/>
        </w:rPr>
      </w:pPr>
      <w:hyperlink r:id="rId246" w:history="1">
        <w:r w:rsidRPr="005E7BAC">
          <w:rPr>
            <w:rFonts w:ascii="Segoe UI" w:eastAsia="宋体" w:hAnsi="Segoe UI" w:cs="Segoe UI"/>
            <w:color w:val="0366D6"/>
            <w:kern w:val="0"/>
            <w:sz w:val="24"/>
            <w:szCs w:val="24"/>
            <w:u w:val="single"/>
          </w:rPr>
          <w:t>java.rmi.*</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所有</w:t>
      </w:r>
      <w:r w:rsidRPr="005E7BAC">
        <w:rPr>
          <w:rFonts w:ascii="Segoe UI" w:eastAsia="宋体" w:hAnsi="Segoe UI" w:cs="Segoe UI"/>
          <w:color w:val="24292E"/>
          <w:kern w:val="0"/>
          <w:sz w:val="24"/>
          <w:szCs w:val="24"/>
        </w:rPr>
        <w:t xml:space="preserve"> api)</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247" w:history="1">
        <w:r w:rsidRPr="005E7BAC">
          <w:rPr>
            <w:rFonts w:ascii="Segoe UI" w:eastAsia="宋体" w:hAnsi="Segoe UI" w:cs="Segoe UI"/>
            <w:b/>
            <w:bCs/>
            <w:color w:val="0366D6"/>
            <w:kern w:val="0"/>
            <w:sz w:val="36"/>
            <w:szCs w:val="36"/>
            <w:u w:val="single"/>
          </w:rPr>
          <w:t>表现型模式</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48" w:history="1">
        <w:r w:rsidRPr="005E7BAC">
          <w:rPr>
            <w:rFonts w:ascii="Segoe UI" w:eastAsia="宋体" w:hAnsi="Segoe UI" w:cs="Segoe UI"/>
            <w:b/>
            <w:bCs/>
            <w:color w:val="0366D6"/>
            <w:kern w:val="0"/>
            <w:sz w:val="30"/>
            <w:szCs w:val="30"/>
            <w:u w:val="single"/>
          </w:rPr>
          <w:t>责任链模式</w:t>
        </w:r>
      </w:hyperlink>
    </w:p>
    <w:p w:rsidR="005E7BAC" w:rsidRPr="005E7BAC" w:rsidRDefault="005E7BAC" w:rsidP="005E7BAC">
      <w:pPr>
        <w:widowControl/>
        <w:numPr>
          <w:ilvl w:val="0"/>
          <w:numId w:val="59"/>
        </w:numPr>
        <w:spacing w:before="100" w:beforeAutospacing="1" w:after="100" w:afterAutospacing="1"/>
        <w:jc w:val="left"/>
        <w:rPr>
          <w:rFonts w:ascii="Segoe UI" w:eastAsia="宋体" w:hAnsi="Segoe UI" w:cs="Segoe UI"/>
          <w:color w:val="24292E"/>
          <w:kern w:val="0"/>
          <w:sz w:val="24"/>
          <w:szCs w:val="24"/>
        </w:rPr>
      </w:pPr>
      <w:hyperlink r:id="rId249" w:anchor="log%28java.util.logging.Level,%20java.lang.String%29" w:history="1">
        <w:r w:rsidRPr="005E7BAC">
          <w:rPr>
            <w:rFonts w:ascii="Segoe UI" w:eastAsia="宋体" w:hAnsi="Segoe UI" w:cs="Segoe UI"/>
            <w:color w:val="0366D6"/>
            <w:kern w:val="0"/>
            <w:sz w:val="24"/>
            <w:szCs w:val="24"/>
            <w:u w:val="single"/>
          </w:rPr>
          <w:t>java.util.logging.Logger#log()</w:t>
        </w:r>
      </w:hyperlink>
    </w:p>
    <w:p w:rsidR="005E7BAC" w:rsidRPr="005E7BAC" w:rsidRDefault="005E7BAC" w:rsidP="005E7BAC">
      <w:pPr>
        <w:widowControl/>
        <w:numPr>
          <w:ilvl w:val="0"/>
          <w:numId w:val="59"/>
        </w:numPr>
        <w:spacing w:before="60" w:after="100" w:afterAutospacing="1"/>
        <w:jc w:val="left"/>
        <w:rPr>
          <w:rFonts w:ascii="Segoe UI" w:eastAsia="宋体" w:hAnsi="Segoe UI" w:cs="Segoe UI"/>
          <w:color w:val="24292E"/>
          <w:kern w:val="0"/>
          <w:sz w:val="24"/>
          <w:szCs w:val="24"/>
        </w:rPr>
      </w:pPr>
      <w:hyperlink r:id="rId250" w:anchor="doFilter%28javax.servlet.ServletRequest,%20javax.servlet.ServletResponse,%20javax.servlet.FilterChain%29" w:history="1">
        <w:r w:rsidRPr="005E7BAC">
          <w:rPr>
            <w:rFonts w:ascii="Segoe UI" w:eastAsia="宋体" w:hAnsi="Segoe UI" w:cs="Segoe UI"/>
            <w:color w:val="0366D6"/>
            <w:kern w:val="0"/>
            <w:sz w:val="24"/>
            <w:szCs w:val="24"/>
            <w:u w:val="single"/>
          </w:rPr>
          <w:t>javax.servlet.Filter#doFilter()</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51" w:history="1">
        <w:r w:rsidRPr="005E7BAC">
          <w:rPr>
            <w:rFonts w:ascii="Segoe UI" w:eastAsia="宋体" w:hAnsi="Segoe UI" w:cs="Segoe UI"/>
            <w:b/>
            <w:bCs/>
            <w:color w:val="0366D6"/>
            <w:kern w:val="0"/>
            <w:sz w:val="30"/>
            <w:szCs w:val="30"/>
            <w:u w:val="single"/>
          </w:rPr>
          <w:t>命令模式</w:t>
        </w:r>
      </w:hyperlink>
    </w:p>
    <w:p w:rsidR="005E7BAC" w:rsidRPr="005E7BAC" w:rsidRDefault="005E7BAC" w:rsidP="005E7BAC">
      <w:pPr>
        <w:widowControl/>
        <w:numPr>
          <w:ilvl w:val="0"/>
          <w:numId w:val="60"/>
        </w:numPr>
        <w:spacing w:before="100" w:beforeAutospacing="1" w:after="100" w:afterAutospacing="1"/>
        <w:jc w:val="left"/>
        <w:rPr>
          <w:rFonts w:ascii="Segoe UI" w:eastAsia="宋体" w:hAnsi="Segoe UI" w:cs="Segoe UI"/>
          <w:color w:val="24292E"/>
          <w:kern w:val="0"/>
          <w:sz w:val="24"/>
          <w:szCs w:val="24"/>
        </w:rPr>
      </w:pPr>
      <w:hyperlink r:id="rId252" w:history="1">
        <w:r w:rsidRPr="005E7BAC">
          <w:rPr>
            <w:rFonts w:ascii="Segoe UI" w:eastAsia="宋体" w:hAnsi="Segoe UI" w:cs="Segoe UI"/>
            <w:color w:val="0366D6"/>
            <w:kern w:val="0"/>
            <w:sz w:val="24"/>
            <w:szCs w:val="24"/>
            <w:u w:val="single"/>
          </w:rPr>
          <w:t>所有</w:t>
        </w:r>
        <w:r w:rsidRPr="005E7BAC">
          <w:rPr>
            <w:rFonts w:ascii="Segoe UI" w:eastAsia="宋体" w:hAnsi="Segoe UI" w:cs="Segoe UI"/>
            <w:color w:val="0366D6"/>
            <w:kern w:val="0"/>
            <w:sz w:val="24"/>
            <w:szCs w:val="24"/>
            <w:u w:val="single"/>
          </w:rPr>
          <w:t xml:space="preserve"> java.lang.Runnable </w:t>
        </w:r>
        <w:r w:rsidRPr="005E7BAC">
          <w:rPr>
            <w:rFonts w:ascii="Segoe UI" w:eastAsia="宋体" w:hAnsi="Segoe UI" w:cs="Segoe UI"/>
            <w:color w:val="0366D6"/>
            <w:kern w:val="0"/>
            <w:sz w:val="24"/>
            <w:szCs w:val="24"/>
            <w:u w:val="single"/>
          </w:rPr>
          <w:t>的实现</w:t>
        </w:r>
      </w:hyperlink>
    </w:p>
    <w:p w:rsidR="005E7BAC" w:rsidRPr="005E7BAC" w:rsidRDefault="005E7BAC" w:rsidP="005E7BAC">
      <w:pPr>
        <w:widowControl/>
        <w:numPr>
          <w:ilvl w:val="0"/>
          <w:numId w:val="60"/>
        </w:numPr>
        <w:spacing w:before="60" w:after="100" w:afterAutospacing="1"/>
        <w:jc w:val="left"/>
        <w:rPr>
          <w:rFonts w:ascii="Segoe UI" w:eastAsia="宋体" w:hAnsi="Segoe UI" w:cs="Segoe UI"/>
          <w:color w:val="24292E"/>
          <w:kern w:val="0"/>
          <w:sz w:val="24"/>
          <w:szCs w:val="24"/>
        </w:rPr>
      </w:pPr>
      <w:hyperlink r:id="rId253" w:history="1">
        <w:r w:rsidRPr="005E7BAC">
          <w:rPr>
            <w:rFonts w:ascii="Segoe UI" w:eastAsia="宋体" w:hAnsi="Segoe UI" w:cs="Segoe UI"/>
            <w:color w:val="0366D6"/>
            <w:kern w:val="0"/>
            <w:sz w:val="24"/>
            <w:szCs w:val="24"/>
            <w:u w:val="single"/>
          </w:rPr>
          <w:t>所有</w:t>
        </w:r>
        <w:r w:rsidRPr="005E7BAC">
          <w:rPr>
            <w:rFonts w:ascii="Segoe UI" w:eastAsia="宋体" w:hAnsi="Segoe UI" w:cs="Segoe UI"/>
            <w:color w:val="0366D6"/>
            <w:kern w:val="0"/>
            <w:sz w:val="24"/>
            <w:szCs w:val="24"/>
            <w:u w:val="single"/>
          </w:rPr>
          <w:t xml:space="preserve"> javax.swing.Action </w:t>
        </w:r>
        <w:r w:rsidRPr="005E7BAC">
          <w:rPr>
            <w:rFonts w:ascii="Segoe UI" w:eastAsia="宋体" w:hAnsi="Segoe UI" w:cs="Segoe UI"/>
            <w:color w:val="0366D6"/>
            <w:kern w:val="0"/>
            <w:sz w:val="24"/>
            <w:szCs w:val="24"/>
            <w:u w:val="single"/>
          </w:rPr>
          <w:t>的实现</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54" w:history="1">
        <w:r w:rsidRPr="005E7BAC">
          <w:rPr>
            <w:rFonts w:ascii="Segoe UI" w:eastAsia="宋体" w:hAnsi="Segoe UI" w:cs="Segoe UI"/>
            <w:b/>
            <w:bCs/>
            <w:color w:val="0366D6"/>
            <w:kern w:val="0"/>
            <w:sz w:val="30"/>
            <w:szCs w:val="30"/>
            <w:u w:val="single"/>
          </w:rPr>
          <w:t>解释器模式</w:t>
        </w:r>
      </w:hyperlink>
    </w:p>
    <w:p w:rsidR="005E7BAC" w:rsidRPr="005E7BAC" w:rsidRDefault="005E7BAC" w:rsidP="005E7BAC">
      <w:pPr>
        <w:widowControl/>
        <w:numPr>
          <w:ilvl w:val="0"/>
          <w:numId w:val="61"/>
        </w:numPr>
        <w:spacing w:before="100" w:beforeAutospacing="1" w:after="100" w:afterAutospacing="1"/>
        <w:jc w:val="left"/>
        <w:rPr>
          <w:rFonts w:ascii="Segoe UI" w:eastAsia="宋体" w:hAnsi="Segoe UI" w:cs="Segoe UI"/>
          <w:color w:val="24292E"/>
          <w:kern w:val="0"/>
          <w:sz w:val="24"/>
          <w:szCs w:val="24"/>
        </w:rPr>
      </w:pPr>
      <w:hyperlink r:id="rId255" w:history="1">
        <w:r w:rsidRPr="005E7BAC">
          <w:rPr>
            <w:rFonts w:ascii="Segoe UI" w:eastAsia="宋体" w:hAnsi="Segoe UI" w:cs="Segoe UI"/>
            <w:color w:val="0366D6"/>
            <w:kern w:val="0"/>
            <w:sz w:val="24"/>
            <w:szCs w:val="24"/>
            <w:u w:val="single"/>
          </w:rPr>
          <w:t>java.util.Pattern</w:t>
        </w:r>
      </w:hyperlink>
    </w:p>
    <w:p w:rsidR="005E7BAC" w:rsidRPr="005E7BAC" w:rsidRDefault="005E7BAC" w:rsidP="005E7BAC">
      <w:pPr>
        <w:widowControl/>
        <w:numPr>
          <w:ilvl w:val="0"/>
          <w:numId w:val="61"/>
        </w:numPr>
        <w:spacing w:before="60" w:after="100" w:afterAutospacing="1"/>
        <w:jc w:val="left"/>
        <w:rPr>
          <w:rFonts w:ascii="Segoe UI" w:eastAsia="宋体" w:hAnsi="Segoe UI" w:cs="Segoe UI"/>
          <w:color w:val="24292E"/>
          <w:kern w:val="0"/>
          <w:sz w:val="24"/>
          <w:szCs w:val="24"/>
        </w:rPr>
      </w:pPr>
      <w:hyperlink r:id="rId256" w:history="1">
        <w:r w:rsidRPr="005E7BAC">
          <w:rPr>
            <w:rFonts w:ascii="Segoe UI" w:eastAsia="宋体" w:hAnsi="Segoe UI" w:cs="Segoe UI"/>
            <w:color w:val="0366D6"/>
            <w:kern w:val="0"/>
            <w:sz w:val="24"/>
            <w:szCs w:val="24"/>
            <w:u w:val="single"/>
          </w:rPr>
          <w:t>java.text.Normalizer</w:t>
        </w:r>
      </w:hyperlink>
    </w:p>
    <w:p w:rsidR="005E7BAC" w:rsidRPr="005E7BAC" w:rsidRDefault="005E7BAC" w:rsidP="005E7BAC">
      <w:pPr>
        <w:widowControl/>
        <w:numPr>
          <w:ilvl w:val="0"/>
          <w:numId w:val="61"/>
        </w:numPr>
        <w:spacing w:before="60" w:after="100" w:afterAutospacing="1"/>
        <w:jc w:val="left"/>
        <w:rPr>
          <w:rFonts w:ascii="Segoe UI" w:eastAsia="宋体" w:hAnsi="Segoe UI" w:cs="Segoe UI"/>
          <w:color w:val="24292E"/>
          <w:kern w:val="0"/>
          <w:sz w:val="24"/>
          <w:szCs w:val="24"/>
        </w:rPr>
      </w:pPr>
      <w:hyperlink r:id="rId257" w:history="1">
        <w:r w:rsidRPr="005E7BAC">
          <w:rPr>
            <w:rFonts w:ascii="Segoe UI" w:eastAsia="宋体" w:hAnsi="Segoe UI" w:cs="Segoe UI"/>
            <w:color w:val="0366D6"/>
            <w:kern w:val="0"/>
            <w:sz w:val="24"/>
            <w:szCs w:val="24"/>
            <w:u w:val="single"/>
          </w:rPr>
          <w:t>所有</w:t>
        </w:r>
        <w:r w:rsidRPr="005E7BAC">
          <w:rPr>
            <w:rFonts w:ascii="Segoe UI" w:eastAsia="宋体" w:hAnsi="Segoe UI" w:cs="Segoe UI"/>
            <w:color w:val="0366D6"/>
            <w:kern w:val="0"/>
            <w:sz w:val="24"/>
            <w:szCs w:val="24"/>
            <w:u w:val="single"/>
          </w:rPr>
          <w:t xml:space="preserve"> java.text.Format </w:t>
        </w:r>
        <w:r w:rsidRPr="005E7BAC">
          <w:rPr>
            <w:rFonts w:ascii="Segoe UI" w:eastAsia="宋体" w:hAnsi="Segoe UI" w:cs="Segoe UI"/>
            <w:color w:val="0366D6"/>
            <w:kern w:val="0"/>
            <w:sz w:val="24"/>
            <w:szCs w:val="24"/>
            <w:u w:val="single"/>
          </w:rPr>
          <w:t>的子类</w:t>
        </w:r>
      </w:hyperlink>
    </w:p>
    <w:p w:rsidR="005E7BAC" w:rsidRPr="005E7BAC" w:rsidRDefault="005E7BAC" w:rsidP="005E7BAC">
      <w:pPr>
        <w:widowControl/>
        <w:numPr>
          <w:ilvl w:val="0"/>
          <w:numId w:val="61"/>
        </w:numPr>
        <w:spacing w:before="60" w:after="100" w:afterAutospacing="1"/>
        <w:jc w:val="left"/>
        <w:rPr>
          <w:rFonts w:ascii="Segoe UI" w:eastAsia="宋体" w:hAnsi="Segoe UI" w:cs="Segoe UI"/>
          <w:color w:val="24292E"/>
          <w:kern w:val="0"/>
          <w:sz w:val="24"/>
          <w:szCs w:val="24"/>
        </w:rPr>
      </w:pPr>
      <w:hyperlink r:id="rId258" w:history="1">
        <w:r w:rsidRPr="005E7BAC">
          <w:rPr>
            <w:rFonts w:ascii="Segoe UI" w:eastAsia="宋体" w:hAnsi="Segoe UI" w:cs="Segoe UI"/>
            <w:color w:val="0366D6"/>
            <w:kern w:val="0"/>
            <w:sz w:val="24"/>
            <w:szCs w:val="24"/>
            <w:u w:val="single"/>
          </w:rPr>
          <w:t>所有</w:t>
        </w:r>
        <w:r w:rsidRPr="005E7BAC">
          <w:rPr>
            <w:rFonts w:ascii="Segoe UI" w:eastAsia="宋体" w:hAnsi="Segoe UI" w:cs="Segoe UI"/>
            <w:color w:val="0366D6"/>
            <w:kern w:val="0"/>
            <w:sz w:val="24"/>
            <w:szCs w:val="24"/>
            <w:u w:val="single"/>
          </w:rPr>
          <w:t xml:space="preserve"> javax.el.ELResolver </w:t>
        </w:r>
        <w:r w:rsidRPr="005E7BAC">
          <w:rPr>
            <w:rFonts w:ascii="Segoe UI" w:eastAsia="宋体" w:hAnsi="Segoe UI" w:cs="Segoe UI"/>
            <w:color w:val="0366D6"/>
            <w:kern w:val="0"/>
            <w:sz w:val="24"/>
            <w:szCs w:val="24"/>
            <w:u w:val="single"/>
          </w:rPr>
          <w:t>的子类</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59" w:history="1">
        <w:r w:rsidRPr="005E7BAC">
          <w:rPr>
            <w:rFonts w:ascii="Segoe UI" w:eastAsia="宋体" w:hAnsi="Segoe UI" w:cs="Segoe UI"/>
            <w:b/>
            <w:bCs/>
            <w:color w:val="0366D6"/>
            <w:kern w:val="0"/>
            <w:sz w:val="30"/>
            <w:szCs w:val="30"/>
            <w:u w:val="single"/>
          </w:rPr>
          <w:t>迭代模式</w:t>
        </w:r>
      </w:hyperlink>
    </w:p>
    <w:p w:rsidR="005E7BAC" w:rsidRPr="005E7BAC" w:rsidRDefault="005E7BAC" w:rsidP="005E7BAC">
      <w:pPr>
        <w:widowControl/>
        <w:numPr>
          <w:ilvl w:val="0"/>
          <w:numId w:val="62"/>
        </w:numPr>
        <w:spacing w:before="100" w:beforeAutospacing="1" w:after="100" w:afterAutospacing="1"/>
        <w:jc w:val="left"/>
        <w:rPr>
          <w:rFonts w:ascii="Segoe UI" w:eastAsia="宋体" w:hAnsi="Segoe UI" w:cs="Segoe UI"/>
          <w:color w:val="24292E"/>
          <w:kern w:val="0"/>
          <w:sz w:val="24"/>
          <w:szCs w:val="24"/>
        </w:rPr>
      </w:pPr>
      <w:hyperlink r:id="rId260" w:history="1">
        <w:r w:rsidRPr="005E7BAC">
          <w:rPr>
            <w:rFonts w:ascii="Segoe UI" w:eastAsia="宋体" w:hAnsi="Segoe UI" w:cs="Segoe UI"/>
            <w:color w:val="0366D6"/>
            <w:kern w:val="0"/>
            <w:sz w:val="24"/>
            <w:szCs w:val="24"/>
            <w:u w:val="single"/>
          </w:rPr>
          <w:t>所有</w:t>
        </w:r>
        <w:r w:rsidRPr="005E7BAC">
          <w:rPr>
            <w:rFonts w:ascii="Segoe UI" w:eastAsia="宋体" w:hAnsi="Segoe UI" w:cs="Segoe UI"/>
            <w:color w:val="0366D6"/>
            <w:kern w:val="0"/>
            <w:sz w:val="24"/>
            <w:szCs w:val="24"/>
            <w:u w:val="single"/>
          </w:rPr>
          <w:t xml:space="preserve"> java.util.Iterator </w:t>
        </w:r>
        <w:r w:rsidRPr="005E7BAC">
          <w:rPr>
            <w:rFonts w:ascii="Segoe UI" w:eastAsia="宋体" w:hAnsi="Segoe UI" w:cs="Segoe UI"/>
            <w:color w:val="0366D6"/>
            <w:kern w:val="0"/>
            <w:sz w:val="24"/>
            <w:szCs w:val="24"/>
            <w:u w:val="single"/>
          </w:rPr>
          <w:t>的实现</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因此也包含了所有</w:t>
      </w:r>
      <w:r w:rsidRPr="005E7BAC">
        <w:rPr>
          <w:rFonts w:ascii="Segoe UI" w:eastAsia="宋体" w:hAnsi="Segoe UI" w:cs="Segoe UI"/>
          <w:color w:val="24292E"/>
          <w:kern w:val="0"/>
          <w:sz w:val="24"/>
          <w:szCs w:val="24"/>
        </w:rPr>
        <w:t> </w:t>
      </w:r>
      <w:hyperlink r:id="rId261" w:history="1">
        <w:r w:rsidRPr="005E7BAC">
          <w:rPr>
            <w:rFonts w:ascii="Segoe UI" w:eastAsia="宋体" w:hAnsi="Segoe UI" w:cs="Segoe UI"/>
            <w:color w:val="0366D6"/>
            <w:kern w:val="0"/>
            <w:sz w:val="24"/>
            <w:szCs w:val="24"/>
            <w:u w:val="single"/>
          </w:rPr>
          <w:t>java.util.Scanner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的子类</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62"/>
        </w:numPr>
        <w:spacing w:before="60" w:after="100" w:afterAutospacing="1"/>
        <w:jc w:val="left"/>
        <w:rPr>
          <w:rFonts w:ascii="Segoe UI" w:eastAsia="宋体" w:hAnsi="Segoe UI" w:cs="Segoe UI"/>
          <w:color w:val="24292E"/>
          <w:kern w:val="0"/>
          <w:sz w:val="24"/>
          <w:szCs w:val="24"/>
        </w:rPr>
      </w:pPr>
      <w:hyperlink r:id="rId262" w:history="1">
        <w:r w:rsidRPr="005E7BAC">
          <w:rPr>
            <w:rFonts w:ascii="Segoe UI" w:eastAsia="宋体" w:hAnsi="Segoe UI" w:cs="Segoe UI"/>
            <w:color w:val="0366D6"/>
            <w:kern w:val="0"/>
            <w:sz w:val="24"/>
            <w:szCs w:val="24"/>
            <w:u w:val="single"/>
          </w:rPr>
          <w:t>所有</w:t>
        </w:r>
        <w:r w:rsidRPr="005E7BAC">
          <w:rPr>
            <w:rFonts w:ascii="Segoe UI" w:eastAsia="宋体" w:hAnsi="Segoe UI" w:cs="Segoe UI"/>
            <w:color w:val="0366D6"/>
            <w:kern w:val="0"/>
            <w:sz w:val="24"/>
            <w:szCs w:val="24"/>
            <w:u w:val="single"/>
          </w:rPr>
          <w:t xml:space="preserve"> java.util.Enumeration </w:t>
        </w:r>
        <w:r w:rsidRPr="005E7BAC">
          <w:rPr>
            <w:rFonts w:ascii="Segoe UI" w:eastAsia="宋体" w:hAnsi="Segoe UI" w:cs="Segoe UI"/>
            <w:color w:val="0366D6"/>
            <w:kern w:val="0"/>
            <w:sz w:val="24"/>
            <w:szCs w:val="24"/>
            <w:u w:val="single"/>
          </w:rPr>
          <w:t>的实现</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63" w:history="1">
        <w:r w:rsidRPr="005E7BAC">
          <w:rPr>
            <w:rFonts w:ascii="Segoe UI" w:eastAsia="宋体" w:hAnsi="Segoe UI" w:cs="Segoe UI"/>
            <w:b/>
            <w:bCs/>
            <w:color w:val="0366D6"/>
            <w:kern w:val="0"/>
            <w:sz w:val="30"/>
            <w:szCs w:val="30"/>
            <w:u w:val="single"/>
          </w:rPr>
          <w:t>中介模式</w:t>
        </w:r>
      </w:hyperlink>
    </w:p>
    <w:p w:rsidR="005E7BAC" w:rsidRPr="005E7BAC" w:rsidRDefault="005E7BAC" w:rsidP="005E7BAC">
      <w:pPr>
        <w:widowControl/>
        <w:numPr>
          <w:ilvl w:val="0"/>
          <w:numId w:val="63"/>
        </w:numPr>
        <w:spacing w:before="100" w:beforeAutospacing="1" w:after="100" w:afterAutospacing="1"/>
        <w:jc w:val="left"/>
        <w:rPr>
          <w:rFonts w:ascii="Segoe UI" w:eastAsia="宋体" w:hAnsi="Segoe UI" w:cs="Segoe UI"/>
          <w:color w:val="24292E"/>
          <w:kern w:val="0"/>
          <w:sz w:val="24"/>
          <w:szCs w:val="24"/>
        </w:rPr>
      </w:pPr>
      <w:hyperlink r:id="rId264" w:history="1">
        <w:r w:rsidRPr="005E7BAC">
          <w:rPr>
            <w:rFonts w:ascii="Segoe UI" w:eastAsia="宋体" w:hAnsi="Segoe UI" w:cs="Segoe UI"/>
            <w:color w:val="0366D6"/>
            <w:kern w:val="0"/>
            <w:sz w:val="24"/>
            <w:szCs w:val="24"/>
            <w:u w:val="single"/>
          </w:rPr>
          <w:t xml:space="preserve">java.util.Timer </w:t>
        </w:r>
        <w:r w:rsidRPr="005E7BAC">
          <w:rPr>
            <w:rFonts w:ascii="Segoe UI" w:eastAsia="宋体" w:hAnsi="Segoe UI" w:cs="Segoe UI"/>
            <w:color w:val="0366D6"/>
            <w:kern w:val="0"/>
            <w:sz w:val="24"/>
            <w:szCs w:val="24"/>
            <w:u w:val="single"/>
          </w:rPr>
          <w:t>中的所有</w:t>
        </w:r>
        <w:r w:rsidRPr="005E7BAC">
          <w:rPr>
            <w:rFonts w:ascii="Segoe UI" w:eastAsia="宋体" w:hAnsi="Segoe UI" w:cs="Segoe UI"/>
            <w:color w:val="0366D6"/>
            <w:kern w:val="0"/>
            <w:sz w:val="24"/>
            <w:szCs w:val="24"/>
            <w:u w:val="single"/>
          </w:rPr>
          <w:t xml:space="preserve"> scheduleXXX() </w:t>
        </w:r>
        <w:r w:rsidRPr="005E7BAC">
          <w:rPr>
            <w:rFonts w:ascii="Segoe UI" w:eastAsia="宋体" w:hAnsi="Segoe UI" w:cs="Segoe UI"/>
            <w:color w:val="0366D6"/>
            <w:kern w:val="0"/>
            <w:sz w:val="24"/>
            <w:szCs w:val="24"/>
            <w:u w:val="single"/>
          </w:rPr>
          <w:t>方法</w:t>
        </w:r>
        <w:r w:rsidRPr="005E7BAC">
          <w:rPr>
            <w:rFonts w:ascii="Segoe UI" w:eastAsia="宋体" w:hAnsi="Segoe UI" w:cs="Segoe UI"/>
            <w:color w:val="0366D6"/>
            <w:kern w:val="0"/>
            <w:sz w:val="24"/>
            <w:szCs w:val="24"/>
            <w:u w:val="single"/>
          </w:rPr>
          <w:t>)</w:t>
        </w:r>
      </w:hyperlink>
    </w:p>
    <w:p w:rsidR="005E7BAC" w:rsidRPr="005E7BAC" w:rsidRDefault="005E7BAC" w:rsidP="005E7BAC">
      <w:pPr>
        <w:widowControl/>
        <w:numPr>
          <w:ilvl w:val="0"/>
          <w:numId w:val="63"/>
        </w:numPr>
        <w:spacing w:before="60" w:after="100" w:afterAutospacing="1"/>
        <w:jc w:val="left"/>
        <w:rPr>
          <w:rFonts w:ascii="Segoe UI" w:eastAsia="宋体" w:hAnsi="Segoe UI" w:cs="Segoe UI"/>
          <w:color w:val="24292E"/>
          <w:kern w:val="0"/>
          <w:sz w:val="24"/>
          <w:szCs w:val="24"/>
        </w:rPr>
      </w:pPr>
      <w:hyperlink r:id="rId265" w:anchor="execute%28java.lang.Runnable%29" w:history="1">
        <w:r w:rsidRPr="005E7BAC">
          <w:rPr>
            <w:rFonts w:ascii="Segoe UI" w:eastAsia="宋体" w:hAnsi="Segoe UI" w:cs="Segoe UI"/>
            <w:color w:val="0366D6"/>
            <w:kern w:val="0"/>
            <w:sz w:val="24"/>
            <w:szCs w:val="24"/>
            <w:u w:val="single"/>
          </w:rPr>
          <w:t>java.util.concurrent.Executor#execute()</w:t>
        </w:r>
      </w:hyperlink>
    </w:p>
    <w:p w:rsidR="005E7BAC" w:rsidRPr="005E7BAC" w:rsidRDefault="005E7BAC" w:rsidP="005E7BAC">
      <w:pPr>
        <w:widowControl/>
        <w:numPr>
          <w:ilvl w:val="0"/>
          <w:numId w:val="63"/>
        </w:numPr>
        <w:spacing w:before="60" w:after="100" w:afterAutospacing="1"/>
        <w:jc w:val="left"/>
        <w:rPr>
          <w:rFonts w:ascii="Segoe UI" w:eastAsia="宋体" w:hAnsi="Segoe UI" w:cs="Segoe UI"/>
          <w:color w:val="24292E"/>
          <w:kern w:val="0"/>
          <w:sz w:val="24"/>
          <w:szCs w:val="24"/>
        </w:rPr>
      </w:pPr>
      <w:hyperlink r:id="rId266" w:history="1">
        <w:r w:rsidRPr="005E7BAC">
          <w:rPr>
            <w:rFonts w:ascii="Segoe UI" w:eastAsia="宋体" w:hAnsi="Segoe UI" w:cs="Segoe UI"/>
            <w:color w:val="0366D6"/>
            <w:kern w:val="0"/>
            <w:sz w:val="24"/>
            <w:szCs w:val="24"/>
            <w:u w:val="single"/>
          </w:rPr>
          <w:t xml:space="preserve">java.util.concurrent.ExecutorService </w:t>
        </w:r>
        <w:r w:rsidRPr="005E7BAC">
          <w:rPr>
            <w:rFonts w:ascii="Segoe UI" w:eastAsia="宋体" w:hAnsi="Segoe UI" w:cs="Segoe UI"/>
            <w:color w:val="0366D6"/>
            <w:kern w:val="0"/>
            <w:sz w:val="24"/>
            <w:szCs w:val="24"/>
            <w:u w:val="single"/>
          </w:rPr>
          <w:t>中的</w:t>
        </w:r>
        <w:r w:rsidRPr="005E7BAC">
          <w:rPr>
            <w:rFonts w:ascii="Segoe UI" w:eastAsia="宋体" w:hAnsi="Segoe UI" w:cs="Segoe UI"/>
            <w:color w:val="0366D6"/>
            <w:kern w:val="0"/>
            <w:sz w:val="24"/>
            <w:szCs w:val="24"/>
            <w:u w:val="single"/>
          </w:rPr>
          <w:t xml:space="preserve"> invokeXXX() </w:t>
        </w:r>
        <w:r w:rsidRPr="005E7BAC">
          <w:rPr>
            <w:rFonts w:ascii="Segoe UI" w:eastAsia="宋体" w:hAnsi="Segoe UI" w:cs="Segoe UI"/>
            <w:color w:val="0366D6"/>
            <w:kern w:val="0"/>
            <w:sz w:val="24"/>
            <w:szCs w:val="24"/>
            <w:u w:val="single"/>
          </w:rPr>
          <w:t>和</w:t>
        </w:r>
        <w:r w:rsidRPr="005E7BAC">
          <w:rPr>
            <w:rFonts w:ascii="Segoe UI" w:eastAsia="宋体" w:hAnsi="Segoe UI" w:cs="Segoe UI"/>
            <w:color w:val="0366D6"/>
            <w:kern w:val="0"/>
            <w:sz w:val="24"/>
            <w:szCs w:val="24"/>
            <w:u w:val="single"/>
          </w:rPr>
          <w:t xml:space="preserve"> submit() </w:t>
        </w:r>
        <w:r w:rsidRPr="005E7BAC">
          <w:rPr>
            <w:rFonts w:ascii="Segoe UI" w:eastAsia="宋体" w:hAnsi="Segoe UI" w:cs="Segoe UI"/>
            <w:color w:val="0366D6"/>
            <w:kern w:val="0"/>
            <w:sz w:val="24"/>
            <w:szCs w:val="24"/>
            <w:u w:val="single"/>
          </w:rPr>
          <w:t>方法</w:t>
        </w:r>
      </w:hyperlink>
    </w:p>
    <w:p w:rsidR="005E7BAC" w:rsidRPr="005E7BAC" w:rsidRDefault="005E7BAC" w:rsidP="005E7BAC">
      <w:pPr>
        <w:widowControl/>
        <w:numPr>
          <w:ilvl w:val="0"/>
          <w:numId w:val="63"/>
        </w:numPr>
        <w:spacing w:before="60" w:after="100" w:afterAutospacing="1"/>
        <w:jc w:val="left"/>
        <w:rPr>
          <w:rFonts w:ascii="Segoe UI" w:eastAsia="宋体" w:hAnsi="Segoe UI" w:cs="Segoe UI"/>
          <w:color w:val="24292E"/>
          <w:kern w:val="0"/>
          <w:sz w:val="24"/>
          <w:szCs w:val="24"/>
        </w:rPr>
      </w:pPr>
      <w:hyperlink r:id="rId267" w:history="1">
        <w:r w:rsidRPr="005E7BAC">
          <w:rPr>
            <w:rFonts w:ascii="Segoe UI" w:eastAsia="宋体" w:hAnsi="Segoe UI" w:cs="Segoe UI"/>
            <w:color w:val="0366D6"/>
            <w:kern w:val="0"/>
            <w:sz w:val="24"/>
            <w:szCs w:val="24"/>
            <w:u w:val="single"/>
          </w:rPr>
          <w:t xml:space="preserve">java.util.concurrent.ScheduledExecutorService </w:t>
        </w:r>
        <w:r w:rsidRPr="005E7BAC">
          <w:rPr>
            <w:rFonts w:ascii="Segoe UI" w:eastAsia="宋体" w:hAnsi="Segoe UI" w:cs="Segoe UI"/>
            <w:color w:val="0366D6"/>
            <w:kern w:val="0"/>
            <w:sz w:val="24"/>
            <w:szCs w:val="24"/>
            <w:u w:val="single"/>
          </w:rPr>
          <w:t>中的所有</w:t>
        </w:r>
        <w:r w:rsidRPr="005E7BAC">
          <w:rPr>
            <w:rFonts w:ascii="Segoe UI" w:eastAsia="宋体" w:hAnsi="Segoe UI" w:cs="Segoe UI"/>
            <w:color w:val="0366D6"/>
            <w:kern w:val="0"/>
            <w:sz w:val="24"/>
            <w:szCs w:val="24"/>
            <w:u w:val="single"/>
          </w:rPr>
          <w:t xml:space="preserve"> scheduleXXX() </w:t>
        </w:r>
        <w:r w:rsidRPr="005E7BAC">
          <w:rPr>
            <w:rFonts w:ascii="Segoe UI" w:eastAsia="宋体" w:hAnsi="Segoe UI" w:cs="Segoe UI"/>
            <w:color w:val="0366D6"/>
            <w:kern w:val="0"/>
            <w:sz w:val="24"/>
            <w:szCs w:val="24"/>
            <w:u w:val="single"/>
          </w:rPr>
          <w:t>方法</w:t>
        </w:r>
      </w:hyperlink>
    </w:p>
    <w:p w:rsidR="005E7BAC" w:rsidRPr="005E7BAC" w:rsidRDefault="005E7BAC" w:rsidP="005E7BAC">
      <w:pPr>
        <w:widowControl/>
        <w:numPr>
          <w:ilvl w:val="0"/>
          <w:numId w:val="63"/>
        </w:numPr>
        <w:spacing w:before="60" w:after="100" w:afterAutospacing="1"/>
        <w:jc w:val="left"/>
        <w:rPr>
          <w:rFonts w:ascii="Segoe UI" w:eastAsia="宋体" w:hAnsi="Segoe UI" w:cs="Segoe UI"/>
          <w:color w:val="24292E"/>
          <w:kern w:val="0"/>
          <w:sz w:val="24"/>
          <w:szCs w:val="24"/>
        </w:rPr>
      </w:pPr>
      <w:hyperlink r:id="rId268" w:anchor="invoke%28java.lang.Object,%20java.lang.Object...%29" w:history="1">
        <w:r w:rsidRPr="005E7BAC">
          <w:rPr>
            <w:rFonts w:ascii="Segoe UI" w:eastAsia="宋体" w:hAnsi="Segoe UI" w:cs="Segoe UI"/>
            <w:color w:val="0366D6"/>
            <w:kern w:val="0"/>
            <w:sz w:val="24"/>
            <w:szCs w:val="24"/>
            <w:u w:val="single"/>
          </w:rPr>
          <w:t>java.lang.reflect.Method#invoke()</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69" w:history="1">
        <w:r w:rsidRPr="005E7BAC">
          <w:rPr>
            <w:rFonts w:ascii="Segoe UI" w:eastAsia="宋体" w:hAnsi="Segoe UI" w:cs="Segoe UI"/>
            <w:b/>
            <w:bCs/>
            <w:color w:val="0366D6"/>
            <w:kern w:val="0"/>
            <w:sz w:val="30"/>
            <w:szCs w:val="30"/>
            <w:u w:val="single"/>
          </w:rPr>
          <w:t>备忘录模式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70" w:history="1">
        <w:r w:rsidRPr="005E7BAC">
          <w:rPr>
            <w:rFonts w:ascii="Segoe UI" w:eastAsia="宋体" w:hAnsi="Segoe UI" w:cs="Segoe UI"/>
            <w:color w:val="0366D6"/>
            <w:kern w:val="0"/>
            <w:sz w:val="24"/>
            <w:szCs w:val="24"/>
            <w:u w:val="single"/>
          </w:rPr>
          <w:t>java.util.Date</w:t>
        </w:r>
      </w:hyperlink>
      <w:r w:rsidRPr="005E7BAC">
        <w:rPr>
          <w:rFonts w:ascii="Segoe UI" w:eastAsia="宋体" w:hAnsi="Segoe UI" w:cs="Segoe UI"/>
          <w:color w:val="24292E"/>
          <w:kern w:val="0"/>
          <w:sz w:val="24"/>
          <w:szCs w:val="24"/>
        </w:rPr>
        <w:t xml:space="preserve">(setXXX </w:t>
      </w:r>
      <w:r w:rsidRPr="005E7BAC">
        <w:rPr>
          <w:rFonts w:ascii="Segoe UI" w:eastAsia="宋体" w:hAnsi="Segoe UI" w:cs="Segoe UI"/>
          <w:color w:val="24292E"/>
          <w:kern w:val="0"/>
          <w:sz w:val="24"/>
          <w:szCs w:val="24"/>
        </w:rPr>
        <w:t>方法更新的就是其内部的</w:t>
      </w:r>
      <w:r w:rsidRPr="005E7BAC">
        <w:rPr>
          <w:rFonts w:ascii="Segoe UI" w:eastAsia="宋体" w:hAnsi="Segoe UI" w:cs="Segoe UI"/>
          <w:color w:val="24292E"/>
          <w:kern w:val="0"/>
          <w:sz w:val="24"/>
          <w:szCs w:val="24"/>
        </w:rPr>
        <w:t xml:space="preserve"> Date </w:t>
      </w:r>
      <w:r w:rsidRPr="005E7BAC">
        <w:rPr>
          <w:rFonts w:ascii="Segoe UI" w:eastAsia="宋体" w:hAnsi="Segoe UI" w:cs="Segoe UI"/>
          <w:color w:val="24292E"/>
          <w:kern w:val="0"/>
          <w:sz w:val="24"/>
          <w:szCs w:val="24"/>
        </w:rPr>
        <w:t>的值</w:t>
      </w:r>
      <w:r w:rsidRPr="005E7BAC">
        <w:rPr>
          <w:rFonts w:ascii="Segoe UI" w:eastAsia="宋体" w:hAnsi="Segoe UI" w:cs="Segoe UI"/>
          <w:color w:val="24292E"/>
          <w:kern w:val="0"/>
          <w:sz w:val="24"/>
          <w:szCs w:val="24"/>
        </w:rPr>
        <w:t>) </w:t>
      </w:r>
      <w:hyperlink r:id="rId271" w:history="1">
        <w:r w:rsidRPr="005E7BAC">
          <w:rPr>
            <w:rFonts w:ascii="Segoe UI" w:eastAsia="宋体" w:hAnsi="Segoe UI" w:cs="Segoe UI"/>
            <w:color w:val="0366D6"/>
            <w:kern w:val="0"/>
            <w:sz w:val="24"/>
            <w:szCs w:val="24"/>
            <w:u w:val="single"/>
          </w:rPr>
          <w:t xml:space="preserve">java.io.Serializable </w:t>
        </w:r>
        <w:r w:rsidRPr="005E7BAC">
          <w:rPr>
            <w:rFonts w:ascii="Segoe UI" w:eastAsia="宋体" w:hAnsi="Segoe UI" w:cs="Segoe UI"/>
            <w:color w:val="0366D6"/>
            <w:kern w:val="0"/>
            <w:sz w:val="24"/>
            <w:szCs w:val="24"/>
            <w:u w:val="single"/>
          </w:rPr>
          <w:t>的所有实现</w:t>
        </w:r>
      </w:hyperlink>
      <w:r w:rsidRPr="005E7BAC">
        <w:rPr>
          <w:rFonts w:ascii="Segoe UI" w:eastAsia="宋体" w:hAnsi="Segoe UI" w:cs="Segoe UI"/>
          <w:color w:val="24292E"/>
          <w:kern w:val="0"/>
          <w:sz w:val="24"/>
          <w:szCs w:val="24"/>
        </w:rPr>
        <w:t> </w:t>
      </w:r>
      <w:hyperlink r:id="rId272" w:history="1">
        <w:r w:rsidRPr="005E7BAC">
          <w:rPr>
            <w:rFonts w:ascii="Segoe UI" w:eastAsia="宋体" w:hAnsi="Segoe UI" w:cs="Segoe UI"/>
            <w:color w:val="0366D6"/>
            <w:kern w:val="0"/>
            <w:sz w:val="24"/>
            <w:szCs w:val="24"/>
            <w:u w:val="single"/>
          </w:rPr>
          <w:t xml:space="preserve">javax.faces.component.StateHolder </w:t>
        </w:r>
        <w:r w:rsidRPr="005E7BAC">
          <w:rPr>
            <w:rFonts w:ascii="Segoe UI" w:eastAsia="宋体" w:hAnsi="Segoe UI" w:cs="Segoe UI"/>
            <w:color w:val="0366D6"/>
            <w:kern w:val="0"/>
            <w:sz w:val="24"/>
            <w:szCs w:val="24"/>
            <w:u w:val="single"/>
          </w:rPr>
          <w:t>的所有实现</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73" w:history="1">
        <w:r w:rsidRPr="005E7BAC">
          <w:rPr>
            <w:rFonts w:ascii="Segoe UI" w:eastAsia="宋体" w:hAnsi="Segoe UI" w:cs="Segoe UI"/>
            <w:b/>
            <w:bCs/>
            <w:color w:val="0366D6"/>
            <w:kern w:val="0"/>
            <w:sz w:val="30"/>
            <w:szCs w:val="30"/>
            <w:u w:val="single"/>
          </w:rPr>
          <w:t>观察者模式（订阅模式</w:t>
        </w:r>
        <w:r w:rsidRPr="005E7BAC">
          <w:rPr>
            <w:rFonts w:ascii="Segoe UI" w:eastAsia="宋体" w:hAnsi="Segoe UI" w:cs="Segoe UI"/>
            <w:b/>
            <w:bCs/>
            <w:color w:val="0366D6"/>
            <w:kern w:val="0"/>
            <w:sz w:val="30"/>
            <w:szCs w:val="30"/>
            <w:u w:val="single"/>
          </w:rPr>
          <w:t>)</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74" w:history="1">
        <w:r w:rsidRPr="005E7BAC">
          <w:rPr>
            <w:rFonts w:ascii="Segoe UI" w:eastAsia="宋体" w:hAnsi="Segoe UI" w:cs="Segoe UI"/>
            <w:color w:val="0366D6"/>
            <w:kern w:val="0"/>
            <w:sz w:val="24"/>
            <w:szCs w:val="24"/>
            <w:u w:val="single"/>
          </w:rPr>
          <w:t>java.util.Observer</w:t>
        </w:r>
      </w:hyperlink>
      <w:r w:rsidRPr="005E7BAC">
        <w:rPr>
          <w:rFonts w:ascii="Segoe UI" w:eastAsia="宋体" w:hAnsi="Segoe UI" w:cs="Segoe UI"/>
          <w:color w:val="24292E"/>
          <w:kern w:val="0"/>
          <w:sz w:val="24"/>
          <w:szCs w:val="24"/>
        </w:rPr>
        <w:t>/</w:t>
      </w:r>
      <w:hyperlink r:id="rId275" w:history="1">
        <w:r w:rsidRPr="005E7BAC">
          <w:rPr>
            <w:rFonts w:ascii="Segoe UI" w:eastAsia="宋体" w:hAnsi="Segoe UI" w:cs="Segoe UI"/>
            <w:color w:val="0366D6"/>
            <w:kern w:val="0"/>
            <w:sz w:val="24"/>
            <w:szCs w:val="24"/>
            <w:u w:val="single"/>
          </w:rPr>
          <w:t>java.util.Observable</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实际应用中，很少会用到</w:t>
      </w:r>
      <w:r w:rsidRPr="005E7BAC">
        <w:rPr>
          <w:rFonts w:ascii="Segoe UI" w:eastAsia="宋体" w:hAnsi="Segoe UI" w:cs="Segoe UI"/>
          <w:color w:val="24292E"/>
          <w:kern w:val="0"/>
          <w:sz w:val="24"/>
          <w:szCs w:val="24"/>
        </w:rPr>
        <w:t>) </w:t>
      </w:r>
      <w:hyperlink r:id="rId276" w:history="1">
        <w:r w:rsidRPr="005E7BAC">
          <w:rPr>
            <w:rFonts w:ascii="Segoe UI" w:eastAsia="宋体" w:hAnsi="Segoe UI" w:cs="Segoe UI"/>
            <w:color w:val="0366D6"/>
            <w:kern w:val="0"/>
            <w:sz w:val="24"/>
            <w:szCs w:val="24"/>
            <w:u w:val="single"/>
          </w:rPr>
          <w:t xml:space="preserve">java.util.EventListener </w:t>
        </w:r>
        <w:r w:rsidRPr="005E7BAC">
          <w:rPr>
            <w:rFonts w:ascii="Segoe UI" w:eastAsia="宋体" w:hAnsi="Segoe UI" w:cs="Segoe UI"/>
            <w:color w:val="0366D6"/>
            <w:kern w:val="0"/>
            <w:sz w:val="24"/>
            <w:szCs w:val="24"/>
            <w:u w:val="single"/>
          </w:rPr>
          <w:t>的所有实现</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几乎包含了所有</w:t>
      </w:r>
      <w:r w:rsidRPr="005E7BAC">
        <w:rPr>
          <w:rFonts w:ascii="Segoe UI" w:eastAsia="宋体" w:hAnsi="Segoe UI" w:cs="Segoe UI"/>
          <w:color w:val="24292E"/>
          <w:kern w:val="0"/>
          <w:sz w:val="24"/>
          <w:szCs w:val="24"/>
        </w:rPr>
        <w:t xml:space="preserve"> Swing </w:t>
      </w:r>
      <w:r w:rsidRPr="005E7BAC">
        <w:rPr>
          <w:rFonts w:ascii="Segoe UI" w:eastAsia="宋体" w:hAnsi="Segoe UI" w:cs="Segoe UI"/>
          <w:color w:val="24292E"/>
          <w:kern w:val="0"/>
          <w:sz w:val="24"/>
          <w:szCs w:val="24"/>
        </w:rPr>
        <w:t>中使用到的类</w:t>
      </w:r>
      <w:r w:rsidRPr="005E7BAC">
        <w:rPr>
          <w:rFonts w:ascii="Segoe UI" w:eastAsia="宋体" w:hAnsi="Segoe UI" w:cs="Segoe UI"/>
          <w:color w:val="24292E"/>
          <w:kern w:val="0"/>
          <w:sz w:val="24"/>
          <w:szCs w:val="24"/>
        </w:rPr>
        <w:t>) </w:t>
      </w:r>
      <w:hyperlink r:id="rId277" w:history="1">
        <w:r w:rsidRPr="005E7BAC">
          <w:rPr>
            <w:rFonts w:ascii="Segoe UI" w:eastAsia="宋体" w:hAnsi="Segoe UI" w:cs="Segoe UI"/>
            <w:color w:val="0366D6"/>
            <w:kern w:val="0"/>
            <w:sz w:val="24"/>
            <w:szCs w:val="24"/>
            <w:u w:val="single"/>
          </w:rPr>
          <w:t>javax.servlet.http.HttpSessionBindingListener</w:t>
        </w:r>
      </w:hyperlink>
      <w:r w:rsidRPr="005E7BAC">
        <w:rPr>
          <w:rFonts w:ascii="Segoe UI" w:eastAsia="宋体" w:hAnsi="Segoe UI" w:cs="Segoe UI"/>
          <w:color w:val="24292E"/>
          <w:kern w:val="0"/>
          <w:sz w:val="24"/>
          <w:szCs w:val="24"/>
        </w:rPr>
        <w:t> </w:t>
      </w:r>
      <w:hyperlink r:id="rId278" w:history="1">
        <w:r w:rsidRPr="005E7BAC">
          <w:rPr>
            <w:rFonts w:ascii="Segoe UI" w:eastAsia="宋体" w:hAnsi="Segoe UI" w:cs="Segoe UI"/>
            <w:color w:val="0366D6"/>
            <w:kern w:val="0"/>
            <w:sz w:val="24"/>
            <w:szCs w:val="24"/>
            <w:u w:val="single"/>
          </w:rPr>
          <w:t>javax.servlet.http.HttpSessionAttributeListener</w:t>
        </w:r>
      </w:hyperlink>
      <w:hyperlink r:id="rId279" w:history="1">
        <w:r w:rsidRPr="005E7BAC">
          <w:rPr>
            <w:rFonts w:ascii="Segoe UI" w:eastAsia="宋体" w:hAnsi="Segoe UI" w:cs="Segoe UI"/>
            <w:color w:val="0366D6"/>
            <w:kern w:val="0"/>
            <w:sz w:val="24"/>
            <w:szCs w:val="24"/>
            <w:u w:val="single"/>
          </w:rPr>
          <w:t>javax.faces.event.PhaseListener</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80" w:history="1">
        <w:r w:rsidRPr="005E7BAC">
          <w:rPr>
            <w:rFonts w:ascii="Segoe UI" w:eastAsia="宋体" w:hAnsi="Segoe UI" w:cs="Segoe UI"/>
            <w:b/>
            <w:bCs/>
            <w:color w:val="0366D6"/>
            <w:kern w:val="0"/>
            <w:sz w:val="30"/>
            <w:szCs w:val="30"/>
            <w:u w:val="single"/>
          </w:rPr>
          <w:t>状态模式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81" w:anchor="execute%28javax.faces.context.FacesContext%29" w:history="1">
        <w:r w:rsidRPr="005E7BAC">
          <w:rPr>
            <w:rFonts w:ascii="Segoe UI" w:eastAsia="宋体" w:hAnsi="Segoe UI" w:cs="Segoe UI"/>
            <w:color w:val="0366D6"/>
            <w:kern w:val="0"/>
            <w:sz w:val="24"/>
            <w:szCs w:val="24"/>
            <w:u w:val="single"/>
          </w:rPr>
          <w:t>javax.faces.lifecycle.LifeCycle#execute()</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由</w:t>
      </w:r>
      <w:r w:rsidRPr="005E7BAC">
        <w:rPr>
          <w:rFonts w:ascii="Segoe UI" w:eastAsia="宋体" w:hAnsi="Segoe UI" w:cs="Segoe UI"/>
          <w:color w:val="24292E"/>
          <w:kern w:val="0"/>
          <w:sz w:val="24"/>
          <w:szCs w:val="24"/>
        </w:rPr>
        <w:t>FacesServlet</w:t>
      </w:r>
      <w:r w:rsidRPr="005E7BAC">
        <w:rPr>
          <w:rFonts w:ascii="Segoe UI" w:eastAsia="宋体" w:hAnsi="Segoe UI" w:cs="Segoe UI"/>
          <w:color w:val="24292E"/>
          <w:kern w:val="0"/>
          <w:sz w:val="24"/>
          <w:szCs w:val="24"/>
        </w:rPr>
        <w:t>控制</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行为是依赖于当前</w:t>
      </w:r>
      <w:r w:rsidRPr="005E7BAC">
        <w:rPr>
          <w:rFonts w:ascii="Segoe UI" w:eastAsia="宋体" w:hAnsi="Segoe UI" w:cs="Segoe UI"/>
          <w:color w:val="24292E"/>
          <w:kern w:val="0"/>
          <w:sz w:val="24"/>
          <w:szCs w:val="24"/>
        </w:rPr>
        <w:t>JSF</w:t>
      </w:r>
      <w:r w:rsidRPr="005E7BAC">
        <w:rPr>
          <w:rFonts w:ascii="Segoe UI" w:eastAsia="宋体" w:hAnsi="Segoe UI" w:cs="Segoe UI"/>
          <w:color w:val="24292E"/>
          <w:kern w:val="0"/>
          <w:sz w:val="24"/>
          <w:szCs w:val="24"/>
        </w:rPr>
        <w:t>生命周期阶段</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状态</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82" w:history="1">
        <w:r w:rsidRPr="005E7BAC">
          <w:rPr>
            <w:rFonts w:ascii="Segoe UI" w:eastAsia="宋体" w:hAnsi="Segoe UI" w:cs="Segoe UI"/>
            <w:b/>
            <w:bCs/>
            <w:color w:val="0366D6"/>
            <w:kern w:val="0"/>
            <w:sz w:val="30"/>
            <w:szCs w:val="30"/>
            <w:u w:val="single"/>
          </w:rPr>
          <w:t>策略模式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83" w:anchor="compare%28T,%20T%29" w:history="1">
        <w:r w:rsidRPr="005E7BAC">
          <w:rPr>
            <w:rFonts w:ascii="Segoe UI" w:eastAsia="宋体" w:hAnsi="Segoe UI" w:cs="Segoe UI"/>
            <w:color w:val="0366D6"/>
            <w:kern w:val="0"/>
            <w:sz w:val="24"/>
            <w:szCs w:val="24"/>
            <w:u w:val="single"/>
          </w:rPr>
          <w:t>java.util.Comparator#compare()</w:t>
        </w:r>
      </w:hyperlink>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xml:space="preserve"> Collections#sort() </w:t>
      </w:r>
      <w:r w:rsidRPr="005E7BAC">
        <w:rPr>
          <w:rFonts w:ascii="Segoe UI" w:eastAsia="宋体" w:hAnsi="Segoe UI" w:cs="Segoe UI"/>
          <w:color w:val="24292E"/>
          <w:kern w:val="0"/>
          <w:sz w:val="24"/>
          <w:szCs w:val="24"/>
        </w:rPr>
        <w:t>中会使用到</w:t>
      </w:r>
      <w:r w:rsidRPr="005E7BAC">
        <w:rPr>
          <w:rFonts w:ascii="Segoe UI" w:eastAsia="宋体" w:hAnsi="Segoe UI" w:cs="Segoe UI"/>
          <w:color w:val="24292E"/>
          <w:kern w:val="0"/>
          <w:sz w:val="24"/>
          <w:szCs w:val="24"/>
        </w:rPr>
        <w:t>. </w:t>
      </w:r>
      <w:hyperlink r:id="rId284" w:history="1">
        <w:r w:rsidRPr="005E7BAC">
          <w:rPr>
            <w:rFonts w:ascii="Segoe UI" w:eastAsia="宋体" w:hAnsi="Segoe UI" w:cs="Segoe UI"/>
            <w:color w:val="0366D6"/>
            <w:kern w:val="0"/>
            <w:sz w:val="24"/>
            <w:szCs w:val="24"/>
            <w:u w:val="single"/>
          </w:rPr>
          <w:t>javax.servlet.http.HttpServlet</w:t>
        </w:r>
      </w:hyperlink>
      <w:r w:rsidRPr="005E7BAC">
        <w:rPr>
          <w:rFonts w:ascii="Segoe UI" w:eastAsia="宋体" w:hAnsi="Segoe UI" w:cs="Segoe UI"/>
          <w:color w:val="24292E"/>
          <w:kern w:val="0"/>
          <w:sz w:val="24"/>
          <w:szCs w:val="24"/>
        </w:rPr>
        <w:t xml:space="preserve">,service()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所有</w:t>
      </w:r>
      <w:r w:rsidRPr="005E7BAC">
        <w:rPr>
          <w:rFonts w:ascii="Segoe UI" w:eastAsia="宋体" w:hAnsi="Segoe UI" w:cs="Segoe UI"/>
          <w:color w:val="24292E"/>
          <w:kern w:val="0"/>
          <w:sz w:val="24"/>
          <w:szCs w:val="24"/>
        </w:rPr>
        <w:t xml:space="preserve"> doXXX() </w:t>
      </w:r>
      <w:r w:rsidRPr="005E7BAC">
        <w:rPr>
          <w:rFonts w:ascii="Segoe UI" w:eastAsia="宋体" w:hAnsi="Segoe UI" w:cs="Segoe UI"/>
          <w:color w:val="24292E"/>
          <w:kern w:val="0"/>
          <w:sz w:val="24"/>
          <w:szCs w:val="24"/>
        </w:rPr>
        <w:t>方法都以</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lastRenderedPageBreak/>
        <w:t xml:space="preserve">HttpServletRequest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xml:space="preserve"> HttpServletResponse </w:t>
      </w:r>
      <w:r w:rsidRPr="005E7BAC">
        <w:rPr>
          <w:rFonts w:ascii="Segoe UI" w:eastAsia="宋体" w:hAnsi="Segoe UI" w:cs="Segoe UI"/>
          <w:color w:val="24292E"/>
          <w:kern w:val="0"/>
          <w:sz w:val="24"/>
          <w:szCs w:val="24"/>
        </w:rPr>
        <w:t>作为参数，所有方法的实现都需要显式处理这两个参数</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而不是持有这个变量。</w:t>
      </w:r>
      <w:r w:rsidRPr="005E7BAC">
        <w:rPr>
          <w:rFonts w:ascii="Segoe UI" w:eastAsia="宋体" w:hAnsi="Segoe UI" w:cs="Segoe UI"/>
          <w:color w:val="24292E"/>
          <w:kern w:val="0"/>
          <w:sz w:val="24"/>
          <w:szCs w:val="24"/>
        </w:rPr>
        <w:t>) </w:t>
      </w:r>
      <w:hyperlink r:id="rId285" w:anchor="doFilter%28javax.servlet.ServletRequest,%20javax.servlet.ServletResponse,%20javax.servlet.FilterChain%29" w:history="1">
        <w:r w:rsidRPr="005E7BAC">
          <w:rPr>
            <w:rFonts w:ascii="Segoe UI" w:eastAsia="宋体" w:hAnsi="Segoe UI" w:cs="Segoe UI"/>
            <w:color w:val="0366D6"/>
            <w:kern w:val="0"/>
            <w:sz w:val="24"/>
            <w:szCs w:val="24"/>
            <w:u w:val="single"/>
          </w:rPr>
          <w:t>javax.servlet.Filter#doFilter()</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86" w:history="1">
        <w:r w:rsidRPr="005E7BAC">
          <w:rPr>
            <w:rFonts w:ascii="Segoe UI" w:eastAsia="宋体" w:hAnsi="Segoe UI" w:cs="Segoe UI"/>
            <w:b/>
            <w:bCs/>
            <w:color w:val="0366D6"/>
            <w:kern w:val="0"/>
            <w:sz w:val="30"/>
            <w:szCs w:val="30"/>
            <w:u w:val="single"/>
          </w:rPr>
          <w:t>模板模式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87" w:history="1">
        <w:r w:rsidRPr="005E7BAC">
          <w:rPr>
            <w:rFonts w:ascii="Segoe UI" w:eastAsia="宋体" w:hAnsi="Segoe UI" w:cs="Segoe UI"/>
            <w:color w:val="0366D6"/>
            <w:kern w:val="0"/>
            <w:sz w:val="24"/>
            <w:szCs w:val="24"/>
            <w:u w:val="single"/>
          </w:rPr>
          <w:t>java.io.InputStream</w:t>
        </w:r>
      </w:hyperlink>
      <w:r w:rsidRPr="005E7BAC">
        <w:rPr>
          <w:rFonts w:ascii="Segoe UI" w:eastAsia="宋体" w:hAnsi="Segoe UI" w:cs="Segoe UI"/>
          <w:color w:val="24292E"/>
          <w:kern w:val="0"/>
          <w:sz w:val="24"/>
          <w:szCs w:val="24"/>
        </w:rPr>
        <w:t>, </w:t>
      </w:r>
      <w:hyperlink r:id="rId288" w:history="1">
        <w:r w:rsidRPr="005E7BAC">
          <w:rPr>
            <w:rFonts w:ascii="Segoe UI" w:eastAsia="宋体" w:hAnsi="Segoe UI" w:cs="Segoe UI"/>
            <w:color w:val="0366D6"/>
            <w:kern w:val="0"/>
            <w:sz w:val="24"/>
            <w:szCs w:val="24"/>
            <w:u w:val="single"/>
          </w:rPr>
          <w:t>java.io.OutputStream</w:t>
        </w:r>
      </w:hyperlink>
      <w:r w:rsidRPr="005E7BAC">
        <w:rPr>
          <w:rFonts w:ascii="Segoe UI" w:eastAsia="宋体" w:hAnsi="Segoe UI" w:cs="Segoe UI"/>
          <w:color w:val="24292E"/>
          <w:kern w:val="0"/>
          <w:sz w:val="24"/>
          <w:szCs w:val="24"/>
        </w:rPr>
        <w:t>, </w:t>
      </w:r>
      <w:hyperlink r:id="rId289" w:history="1">
        <w:r w:rsidRPr="005E7BAC">
          <w:rPr>
            <w:rFonts w:ascii="Segoe UI" w:eastAsia="宋体" w:hAnsi="Segoe UI" w:cs="Segoe UI"/>
            <w:color w:val="0366D6"/>
            <w:kern w:val="0"/>
            <w:sz w:val="24"/>
            <w:szCs w:val="24"/>
            <w:u w:val="single"/>
          </w:rPr>
          <w:t>java.io.Reader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90" w:history="1">
        <w:r w:rsidRPr="005E7BAC">
          <w:rPr>
            <w:rFonts w:ascii="Segoe UI" w:eastAsia="宋体" w:hAnsi="Segoe UI" w:cs="Segoe UI"/>
            <w:color w:val="0366D6"/>
            <w:kern w:val="0"/>
            <w:sz w:val="24"/>
            <w:szCs w:val="24"/>
            <w:u w:val="single"/>
          </w:rPr>
          <w:t>java.io.Writer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的所有</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非抽象</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方法。</w:t>
      </w:r>
      <w:r w:rsidRPr="005E7BAC">
        <w:rPr>
          <w:rFonts w:ascii="Segoe UI" w:eastAsia="宋体" w:hAnsi="Segoe UI" w:cs="Segoe UI"/>
          <w:color w:val="24292E"/>
          <w:kern w:val="0"/>
          <w:sz w:val="24"/>
          <w:szCs w:val="24"/>
        </w:rPr>
        <w:t> </w:t>
      </w:r>
      <w:hyperlink r:id="rId291" w:history="1">
        <w:r w:rsidRPr="005E7BAC">
          <w:rPr>
            <w:rFonts w:ascii="Segoe UI" w:eastAsia="宋体" w:hAnsi="Segoe UI" w:cs="Segoe UI"/>
            <w:color w:val="0366D6"/>
            <w:kern w:val="0"/>
            <w:sz w:val="24"/>
            <w:szCs w:val="24"/>
            <w:u w:val="single"/>
          </w:rPr>
          <w:t>java.util.AbstractList</w:t>
        </w:r>
      </w:hyperlink>
      <w:r w:rsidRPr="005E7BAC">
        <w:rPr>
          <w:rFonts w:ascii="Segoe UI" w:eastAsia="宋体" w:hAnsi="Segoe UI" w:cs="Segoe UI"/>
          <w:color w:val="24292E"/>
          <w:kern w:val="0"/>
          <w:sz w:val="24"/>
          <w:szCs w:val="24"/>
        </w:rPr>
        <w:t>, </w:t>
      </w:r>
      <w:hyperlink r:id="rId292" w:history="1">
        <w:r w:rsidRPr="005E7BAC">
          <w:rPr>
            <w:rFonts w:ascii="Segoe UI" w:eastAsia="宋体" w:hAnsi="Segoe UI" w:cs="Segoe UI"/>
            <w:color w:val="0366D6"/>
            <w:kern w:val="0"/>
            <w:sz w:val="24"/>
            <w:szCs w:val="24"/>
            <w:u w:val="single"/>
          </w:rPr>
          <w:t>java.util.AbstractSet</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93" w:history="1">
        <w:r w:rsidRPr="005E7BAC">
          <w:rPr>
            <w:rFonts w:ascii="Segoe UI" w:eastAsia="宋体" w:hAnsi="Segoe UI" w:cs="Segoe UI"/>
            <w:color w:val="0366D6"/>
            <w:kern w:val="0"/>
            <w:sz w:val="24"/>
            <w:szCs w:val="24"/>
            <w:u w:val="single"/>
          </w:rPr>
          <w:t>java.util.AbstractMap</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的所有</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非抽象</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方法。</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94" w:history="1">
        <w:r w:rsidRPr="005E7BAC">
          <w:rPr>
            <w:rFonts w:ascii="Segoe UI" w:eastAsia="宋体" w:hAnsi="Segoe UI" w:cs="Segoe UI"/>
            <w:color w:val="0366D6"/>
            <w:kern w:val="0"/>
            <w:sz w:val="24"/>
            <w:szCs w:val="24"/>
            <w:u w:val="single"/>
          </w:rPr>
          <w:t xml:space="preserve">javax.servlet.http.HttpServlet </w:t>
        </w:r>
        <w:r w:rsidRPr="005E7BAC">
          <w:rPr>
            <w:rFonts w:ascii="Segoe UI" w:eastAsia="宋体" w:hAnsi="Segoe UI" w:cs="Segoe UI"/>
            <w:color w:val="0366D6"/>
            <w:kern w:val="0"/>
            <w:sz w:val="24"/>
            <w:szCs w:val="24"/>
            <w:u w:val="single"/>
          </w:rPr>
          <w:t>中</w:t>
        </w:r>
        <w:r w:rsidRPr="005E7BAC">
          <w:rPr>
            <w:rFonts w:ascii="Segoe UI" w:eastAsia="宋体" w:hAnsi="Segoe UI" w:cs="Segoe UI"/>
            <w:color w:val="0366D6"/>
            <w:kern w:val="0"/>
            <w:sz w:val="24"/>
            <w:szCs w:val="24"/>
            <w:u w:val="single"/>
          </w:rPr>
          <w:t xml:space="preserve"> doXXX() </w:t>
        </w:r>
        <w:r w:rsidRPr="005E7BAC">
          <w:rPr>
            <w:rFonts w:ascii="Segoe UI" w:eastAsia="宋体" w:hAnsi="Segoe UI" w:cs="Segoe UI"/>
            <w:color w:val="0366D6"/>
            <w:kern w:val="0"/>
            <w:sz w:val="24"/>
            <w:szCs w:val="24"/>
            <w:u w:val="single"/>
          </w:rPr>
          <w:t>方法</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这些方法默认返回</w:t>
      </w:r>
      <w:r w:rsidRPr="005E7BAC">
        <w:rPr>
          <w:rFonts w:ascii="Segoe UI" w:eastAsia="宋体" w:hAnsi="Segoe UI" w:cs="Segoe UI"/>
          <w:color w:val="24292E"/>
          <w:kern w:val="0"/>
          <w:sz w:val="24"/>
          <w:szCs w:val="24"/>
        </w:rPr>
        <w:t xml:space="preserve"> 405 "Method Not Allowed" </w:t>
      </w:r>
      <w:r w:rsidRPr="005E7BAC">
        <w:rPr>
          <w:rFonts w:ascii="Segoe UI" w:eastAsia="宋体" w:hAnsi="Segoe UI" w:cs="Segoe UI"/>
          <w:color w:val="24292E"/>
          <w:kern w:val="0"/>
          <w:sz w:val="24"/>
          <w:szCs w:val="24"/>
        </w:rPr>
        <w:t>，你可以自由地选择覆盖实现其中的一个或多个。</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hyperlink r:id="rId295" w:history="1">
        <w:r w:rsidRPr="005E7BAC">
          <w:rPr>
            <w:rFonts w:ascii="Segoe UI" w:eastAsia="宋体" w:hAnsi="Segoe UI" w:cs="Segoe UI"/>
            <w:b/>
            <w:bCs/>
            <w:color w:val="0366D6"/>
            <w:kern w:val="0"/>
            <w:sz w:val="30"/>
            <w:szCs w:val="30"/>
            <w:u w:val="single"/>
          </w:rPr>
          <w:t>访问者模式</w:t>
        </w:r>
      </w:hyperlink>
    </w:p>
    <w:p w:rsidR="005E7BAC" w:rsidRPr="005E7BAC" w:rsidRDefault="005E7BAC" w:rsidP="005E7BAC">
      <w:pPr>
        <w:widowControl/>
        <w:spacing w:after="240"/>
        <w:jc w:val="left"/>
        <w:rPr>
          <w:rFonts w:ascii="Segoe UI" w:eastAsia="宋体" w:hAnsi="Segoe UI" w:cs="Segoe UI"/>
          <w:color w:val="24292E"/>
          <w:kern w:val="0"/>
          <w:sz w:val="24"/>
          <w:szCs w:val="24"/>
        </w:rPr>
      </w:pPr>
      <w:hyperlink r:id="rId296" w:history="1">
        <w:r w:rsidRPr="005E7BAC">
          <w:rPr>
            <w:rFonts w:ascii="Segoe UI" w:eastAsia="宋体" w:hAnsi="Segoe UI" w:cs="Segoe UI"/>
            <w:color w:val="0366D6"/>
            <w:kern w:val="0"/>
            <w:sz w:val="24"/>
            <w:szCs w:val="24"/>
            <w:u w:val="single"/>
          </w:rPr>
          <w:t>javax.lang.model.element.AnnotationValue</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97" w:history="1">
        <w:r w:rsidRPr="005E7BAC">
          <w:rPr>
            <w:rFonts w:ascii="Segoe UI" w:eastAsia="宋体" w:hAnsi="Segoe UI" w:cs="Segoe UI"/>
            <w:color w:val="0366D6"/>
            <w:kern w:val="0"/>
            <w:sz w:val="24"/>
            <w:szCs w:val="24"/>
            <w:u w:val="single"/>
          </w:rPr>
          <w:t>AnnotationValueVisitor</w:t>
        </w:r>
      </w:hyperlink>
      <w:r w:rsidRPr="005E7BAC">
        <w:rPr>
          <w:rFonts w:ascii="Segoe UI" w:eastAsia="宋体" w:hAnsi="Segoe UI" w:cs="Segoe UI"/>
          <w:color w:val="24292E"/>
          <w:kern w:val="0"/>
          <w:sz w:val="24"/>
          <w:szCs w:val="24"/>
        </w:rPr>
        <w:t> </w:t>
      </w:r>
      <w:hyperlink r:id="rId298" w:history="1">
        <w:r w:rsidRPr="005E7BAC">
          <w:rPr>
            <w:rFonts w:ascii="Segoe UI" w:eastAsia="宋体" w:hAnsi="Segoe UI" w:cs="Segoe UI"/>
            <w:color w:val="0366D6"/>
            <w:kern w:val="0"/>
            <w:sz w:val="24"/>
            <w:szCs w:val="24"/>
            <w:u w:val="single"/>
          </w:rPr>
          <w:t>javax.lang.model.element.Element</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299" w:history="1">
        <w:r w:rsidRPr="005E7BAC">
          <w:rPr>
            <w:rFonts w:ascii="Segoe UI" w:eastAsia="宋体" w:hAnsi="Segoe UI" w:cs="Segoe UI"/>
            <w:color w:val="0366D6"/>
            <w:kern w:val="0"/>
            <w:sz w:val="24"/>
            <w:szCs w:val="24"/>
            <w:u w:val="single"/>
          </w:rPr>
          <w:t>ElementVisitor</w:t>
        </w:r>
      </w:hyperlink>
      <w:hyperlink r:id="rId300" w:history="1">
        <w:r w:rsidRPr="005E7BAC">
          <w:rPr>
            <w:rFonts w:ascii="Segoe UI" w:eastAsia="宋体" w:hAnsi="Segoe UI" w:cs="Segoe UI"/>
            <w:color w:val="0366D6"/>
            <w:kern w:val="0"/>
            <w:sz w:val="24"/>
            <w:szCs w:val="24"/>
            <w:u w:val="single"/>
          </w:rPr>
          <w:t>javax.lang.model.type.TypeMirror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301" w:history="1">
        <w:r w:rsidRPr="005E7BAC">
          <w:rPr>
            <w:rFonts w:ascii="Segoe UI" w:eastAsia="宋体" w:hAnsi="Segoe UI" w:cs="Segoe UI"/>
            <w:color w:val="0366D6"/>
            <w:kern w:val="0"/>
            <w:sz w:val="24"/>
            <w:szCs w:val="24"/>
            <w:u w:val="single"/>
          </w:rPr>
          <w:t>TypeVisitor</w:t>
        </w:r>
      </w:hyperlink>
      <w:r w:rsidRPr="005E7BAC">
        <w:rPr>
          <w:rFonts w:ascii="Segoe UI" w:eastAsia="宋体" w:hAnsi="Segoe UI" w:cs="Segoe UI"/>
          <w:color w:val="24292E"/>
          <w:kern w:val="0"/>
          <w:sz w:val="24"/>
          <w:szCs w:val="24"/>
        </w:rPr>
        <w:t> </w:t>
      </w:r>
      <w:hyperlink r:id="rId302" w:history="1">
        <w:r w:rsidRPr="005E7BAC">
          <w:rPr>
            <w:rFonts w:ascii="Segoe UI" w:eastAsia="宋体" w:hAnsi="Segoe UI" w:cs="Segoe UI"/>
            <w:color w:val="0366D6"/>
            <w:kern w:val="0"/>
            <w:sz w:val="24"/>
            <w:szCs w:val="24"/>
            <w:u w:val="single"/>
          </w:rPr>
          <w:t>java.nio.file.FileVisitor</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 </w:t>
      </w:r>
      <w:hyperlink r:id="rId303" w:history="1">
        <w:r w:rsidRPr="005E7BAC">
          <w:rPr>
            <w:rFonts w:ascii="Segoe UI" w:eastAsia="宋体" w:hAnsi="Segoe UI" w:cs="Segoe UI"/>
            <w:color w:val="0366D6"/>
            <w:kern w:val="0"/>
            <w:sz w:val="24"/>
            <w:szCs w:val="24"/>
            <w:u w:val="single"/>
          </w:rPr>
          <w:t>SimpleFileVisitor</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附录拓展：</w:t>
      </w:r>
    </w:p>
    <w:p w:rsidR="005E7BAC" w:rsidRPr="005E7BAC" w:rsidRDefault="005E7BAC" w:rsidP="005E7BAC">
      <w:pPr>
        <w:widowControl/>
        <w:numPr>
          <w:ilvl w:val="0"/>
          <w:numId w:val="64"/>
        </w:numPr>
        <w:spacing w:before="240" w:after="240"/>
        <w:jc w:val="left"/>
        <w:rPr>
          <w:rFonts w:ascii="Segoe UI" w:eastAsia="宋体" w:hAnsi="Segoe UI" w:cs="Segoe UI"/>
          <w:color w:val="24292E"/>
          <w:kern w:val="0"/>
          <w:sz w:val="24"/>
          <w:szCs w:val="24"/>
        </w:rPr>
      </w:pPr>
      <w:hyperlink r:id="rId304" w:history="1">
        <w:r w:rsidRPr="005E7BAC">
          <w:rPr>
            <w:rFonts w:ascii="Segoe UI" w:eastAsia="宋体" w:hAnsi="Segoe UI" w:cs="Segoe UI"/>
            <w:color w:val="0366D6"/>
            <w:kern w:val="0"/>
            <w:sz w:val="24"/>
            <w:szCs w:val="24"/>
            <w:u w:val="single"/>
          </w:rPr>
          <w:t>设计模式</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百度百科</w:t>
        </w:r>
      </w:hyperlink>
    </w:p>
    <w:p w:rsidR="005E7BAC" w:rsidRPr="005E7BAC" w:rsidRDefault="005E7BAC" w:rsidP="005E7BAC">
      <w:pPr>
        <w:widowControl/>
        <w:numPr>
          <w:ilvl w:val="0"/>
          <w:numId w:val="64"/>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 </w:t>
      </w:r>
      <w:hyperlink r:id="rId305" w:history="1">
        <w:r w:rsidRPr="005E7BAC">
          <w:rPr>
            <w:rFonts w:ascii="Segoe UI" w:eastAsia="宋体" w:hAnsi="Segoe UI" w:cs="Segoe UI"/>
            <w:color w:val="0366D6"/>
            <w:kern w:val="0"/>
            <w:sz w:val="24"/>
            <w:szCs w:val="24"/>
            <w:u w:val="single"/>
          </w:rPr>
          <w:t>http://stackoverflow.com/questions/1673841/examples-of-gof-design-patterns-in-javas-core-libraries</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06" w:history="1">
        <w:r w:rsidRPr="005E7BAC">
          <w:rPr>
            <w:rFonts w:ascii="Segoe UI" w:eastAsia="宋体" w:hAnsi="Segoe UI" w:cs="Segoe UI"/>
            <w:b/>
            <w:bCs/>
            <w:color w:val="0366D6"/>
            <w:kern w:val="0"/>
            <w:sz w:val="36"/>
            <w:szCs w:val="36"/>
            <w:u w:val="single"/>
          </w:rPr>
          <w:t xml:space="preserve">11. </w:t>
        </w:r>
        <w:r w:rsidRPr="005E7BAC">
          <w:rPr>
            <w:rFonts w:ascii="Segoe UI" w:eastAsia="宋体" w:hAnsi="Segoe UI" w:cs="Segoe UI"/>
            <w:b/>
            <w:bCs/>
            <w:color w:val="0366D6"/>
            <w:kern w:val="0"/>
            <w:sz w:val="36"/>
            <w:szCs w:val="36"/>
            <w:u w:val="single"/>
          </w:rPr>
          <w:t>如何产生一个随机的字母数字串作为</w:t>
        </w:r>
        <w:r w:rsidRPr="005E7BAC">
          <w:rPr>
            <w:rFonts w:ascii="Segoe UI" w:eastAsia="宋体" w:hAnsi="Segoe UI" w:cs="Segoe UI"/>
            <w:b/>
            <w:bCs/>
            <w:color w:val="0366D6"/>
            <w:kern w:val="0"/>
            <w:sz w:val="36"/>
            <w:szCs w:val="36"/>
            <w:u w:val="single"/>
          </w:rPr>
          <w:t xml:space="preserve"> session </w:t>
        </w:r>
        <w:r w:rsidRPr="005E7BAC">
          <w:rPr>
            <w:rFonts w:ascii="Segoe UI" w:eastAsia="宋体" w:hAnsi="Segoe UI" w:cs="Segoe UI"/>
            <w:b/>
            <w:bCs/>
            <w:color w:val="0366D6"/>
            <w:kern w:val="0"/>
            <w:sz w:val="36"/>
            <w:szCs w:val="36"/>
            <w:u w:val="single"/>
          </w:rPr>
          <w:t>的唯一标识符</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如何产生一个随机的字母数字串作为</w:t>
      </w:r>
      <w:r w:rsidRPr="005E7BAC">
        <w:rPr>
          <w:rFonts w:ascii="Segoe UI" w:eastAsia="宋体" w:hAnsi="Segoe UI" w:cs="Segoe UI"/>
          <w:b/>
          <w:bCs/>
          <w:color w:val="24292E"/>
          <w:kern w:val="0"/>
          <w:sz w:val="30"/>
          <w:szCs w:val="30"/>
        </w:rPr>
        <w:t xml:space="preserve"> session </w:t>
      </w:r>
      <w:r w:rsidRPr="005E7BAC">
        <w:rPr>
          <w:rFonts w:ascii="Segoe UI" w:eastAsia="宋体" w:hAnsi="Segoe UI" w:cs="Segoe UI"/>
          <w:b/>
          <w:bCs/>
          <w:color w:val="24292E"/>
          <w:kern w:val="0"/>
          <w:sz w:val="30"/>
          <w:szCs w:val="30"/>
        </w:rPr>
        <w:t>的唯一标识符</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如果允许产生的随机字符串是可猜测的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随机字符串比较都短</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或者使用有缺陷的随机数生成器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进而导致攻击者可能会劫持到会话的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可以使用一个相对简单随机数生成代码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如下所示</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RandomString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final char[] symbols;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static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StringBuilder tmp = new StringBuilder();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(char ch = '0'; ch &lt;= '9'; ++ch)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tmp.append(ch);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(char ch = 'a'; ch &lt;= 'z'; ++ch)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tmp.append(ch);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symbols = tmp.toString().toCharArray();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final Random random = new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final char[] buf;</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RandomString(int length)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(length &lt; 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throw new IllegalArgumentException("length &lt; 1: " + 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buf = new char[length];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String nextString()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(int idx = 0; idx &lt; buf.length; ++idx)</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buf[idx] = symbols[random.nextInt(symbols.length)];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new String(buf);</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为了安全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可以考虑使用下面这段简洁且安全的代码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不过用其作为</w:t>
      </w:r>
      <w:r w:rsidRPr="005E7BAC">
        <w:rPr>
          <w:rFonts w:ascii="Segoe UI" w:eastAsia="宋体" w:hAnsi="Segoe UI" w:cs="Segoe UI"/>
          <w:color w:val="24292E"/>
          <w:kern w:val="0"/>
          <w:sz w:val="24"/>
          <w:szCs w:val="24"/>
        </w:rPr>
        <w:t xml:space="preserve"> session </w:t>
      </w:r>
      <w:r w:rsidRPr="005E7BAC">
        <w:rPr>
          <w:rFonts w:ascii="Segoe UI" w:eastAsia="宋体" w:hAnsi="Segoe UI" w:cs="Segoe UI"/>
          <w:color w:val="24292E"/>
          <w:kern w:val="0"/>
          <w:sz w:val="24"/>
          <w:szCs w:val="24"/>
        </w:rPr>
        <w:t>的标识符</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倒显得有点大材小用了（比较耗时）</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import java.security.SecureRandom;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final class SessionIdentifierGenerator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SecureRandom random = new SecureRandom();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String nextSessionId()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new BigInteger(130, random).toString(32);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其工作原理就是，使用一个</w:t>
      </w:r>
      <w:r w:rsidRPr="005E7BAC">
        <w:rPr>
          <w:rFonts w:ascii="Segoe UI" w:eastAsia="宋体" w:hAnsi="Segoe UI" w:cs="Segoe UI"/>
          <w:color w:val="24292E"/>
          <w:kern w:val="0"/>
          <w:sz w:val="24"/>
          <w:szCs w:val="24"/>
        </w:rPr>
        <w:t xml:space="preserve"> 130 </w:t>
      </w:r>
      <w:r w:rsidRPr="005E7BAC">
        <w:rPr>
          <w:rFonts w:ascii="Segoe UI" w:eastAsia="宋体" w:hAnsi="Segoe UI" w:cs="Segoe UI"/>
          <w:color w:val="24292E"/>
          <w:kern w:val="0"/>
          <w:sz w:val="24"/>
          <w:szCs w:val="24"/>
        </w:rPr>
        <w:t>位的安全的随机数生成器生成一个随机数，接着转化为</w:t>
      </w:r>
      <w:r w:rsidRPr="005E7BAC">
        <w:rPr>
          <w:rFonts w:ascii="Segoe UI" w:eastAsia="宋体" w:hAnsi="Segoe UI" w:cs="Segoe UI"/>
          <w:color w:val="24292E"/>
          <w:kern w:val="0"/>
          <w:sz w:val="24"/>
          <w:szCs w:val="24"/>
        </w:rPr>
        <w:t xml:space="preserve"> 32 </w:t>
      </w:r>
      <w:r w:rsidRPr="005E7BAC">
        <w:rPr>
          <w:rFonts w:ascii="Segoe UI" w:eastAsia="宋体" w:hAnsi="Segoe UI" w:cs="Segoe UI"/>
          <w:color w:val="24292E"/>
          <w:kern w:val="0"/>
          <w:sz w:val="24"/>
          <w:szCs w:val="24"/>
        </w:rPr>
        <w:t>进制。我们知道，</w:t>
      </w:r>
      <w:r w:rsidRPr="005E7BAC">
        <w:rPr>
          <w:rFonts w:ascii="Segoe UI" w:eastAsia="宋体" w:hAnsi="Segoe UI" w:cs="Segoe UI"/>
          <w:color w:val="24292E"/>
          <w:kern w:val="0"/>
          <w:sz w:val="24"/>
          <w:szCs w:val="24"/>
        </w:rPr>
        <w:t xml:space="preserve">128 </w:t>
      </w:r>
      <w:r w:rsidRPr="005E7BAC">
        <w:rPr>
          <w:rFonts w:ascii="Segoe UI" w:eastAsia="宋体" w:hAnsi="Segoe UI" w:cs="Segoe UI"/>
          <w:color w:val="24292E"/>
          <w:kern w:val="0"/>
          <w:sz w:val="24"/>
          <w:szCs w:val="24"/>
        </w:rPr>
        <w:t>位安全随机数的生成已经是足够安全的，不过以</w:t>
      </w:r>
      <w:r w:rsidRPr="005E7BAC">
        <w:rPr>
          <w:rFonts w:ascii="Segoe UI" w:eastAsia="宋体" w:hAnsi="Segoe UI" w:cs="Segoe UI"/>
          <w:color w:val="24292E"/>
          <w:kern w:val="0"/>
          <w:sz w:val="24"/>
          <w:szCs w:val="24"/>
        </w:rPr>
        <w:t xml:space="preserve"> 32 </w:t>
      </w:r>
      <w:r w:rsidRPr="005E7BAC">
        <w:rPr>
          <w:rFonts w:ascii="Segoe UI" w:eastAsia="宋体" w:hAnsi="Segoe UI" w:cs="Segoe UI"/>
          <w:color w:val="24292E"/>
          <w:kern w:val="0"/>
          <w:sz w:val="24"/>
          <w:szCs w:val="24"/>
        </w:rPr>
        <w:t>进制编码的每一个数字可编码</w:t>
      </w:r>
      <w:r w:rsidRPr="005E7BAC">
        <w:rPr>
          <w:rFonts w:ascii="Segoe UI" w:eastAsia="宋体" w:hAnsi="Segoe UI" w:cs="Segoe UI"/>
          <w:color w:val="24292E"/>
          <w:kern w:val="0"/>
          <w:sz w:val="24"/>
          <w:szCs w:val="24"/>
        </w:rPr>
        <w:t xml:space="preserve"> 5 </w:t>
      </w:r>
      <w:r w:rsidRPr="005E7BAC">
        <w:rPr>
          <w:rFonts w:ascii="Segoe UI" w:eastAsia="宋体" w:hAnsi="Segoe UI" w:cs="Segoe UI"/>
          <w:color w:val="24292E"/>
          <w:kern w:val="0"/>
          <w:sz w:val="24"/>
          <w:szCs w:val="24"/>
        </w:rPr>
        <w:t>位，所以需要取大于</w:t>
      </w:r>
      <w:r w:rsidRPr="005E7BAC">
        <w:rPr>
          <w:rFonts w:ascii="Segoe UI" w:eastAsia="宋体" w:hAnsi="Segoe UI" w:cs="Segoe UI"/>
          <w:color w:val="24292E"/>
          <w:kern w:val="0"/>
          <w:sz w:val="24"/>
          <w:szCs w:val="24"/>
        </w:rPr>
        <w:t xml:space="preserve"> 128 </w:t>
      </w:r>
      <w:r w:rsidRPr="005E7BAC">
        <w:rPr>
          <w:rFonts w:ascii="Segoe UI" w:eastAsia="宋体" w:hAnsi="Segoe UI" w:cs="Segoe UI"/>
          <w:color w:val="24292E"/>
          <w:kern w:val="0"/>
          <w:sz w:val="24"/>
          <w:szCs w:val="24"/>
        </w:rPr>
        <w:t>且是</w:t>
      </w:r>
      <w:r w:rsidRPr="005E7BAC">
        <w:rPr>
          <w:rFonts w:ascii="Segoe UI" w:eastAsia="宋体" w:hAnsi="Segoe UI" w:cs="Segoe UI"/>
          <w:color w:val="24292E"/>
          <w:kern w:val="0"/>
          <w:sz w:val="24"/>
          <w:szCs w:val="24"/>
        </w:rPr>
        <w:t xml:space="preserve"> 5 </w:t>
      </w:r>
      <w:r w:rsidRPr="005E7BAC">
        <w:rPr>
          <w:rFonts w:ascii="Segoe UI" w:eastAsia="宋体" w:hAnsi="Segoe UI" w:cs="Segoe UI"/>
          <w:color w:val="24292E"/>
          <w:kern w:val="0"/>
          <w:sz w:val="24"/>
          <w:szCs w:val="24"/>
        </w:rPr>
        <w:t>的倍数，所以就选择了</w:t>
      </w:r>
      <w:r w:rsidRPr="005E7BAC">
        <w:rPr>
          <w:rFonts w:ascii="Segoe UI" w:eastAsia="宋体" w:hAnsi="Segoe UI" w:cs="Segoe UI"/>
          <w:color w:val="24292E"/>
          <w:kern w:val="0"/>
          <w:sz w:val="24"/>
          <w:szCs w:val="24"/>
        </w:rPr>
        <w:t xml:space="preserve"> 130 </w:t>
      </w:r>
      <w:r w:rsidRPr="005E7BAC">
        <w:rPr>
          <w:rFonts w:ascii="Segoe UI" w:eastAsia="宋体" w:hAnsi="Segoe UI" w:cs="Segoe UI"/>
          <w:color w:val="24292E"/>
          <w:kern w:val="0"/>
          <w:sz w:val="24"/>
          <w:szCs w:val="24"/>
        </w:rPr>
        <w:t>位。相对于</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随机</w:t>
      </w:r>
      <w:r w:rsidRPr="005E7BAC">
        <w:rPr>
          <w:rFonts w:ascii="Segoe UI" w:eastAsia="宋体" w:hAnsi="Segoe UI" w:cs="Segoe UI"/>
          <w:color w:val="24292E"/>
          <w:kern w:val="0"/>
          <w:sz w:val="24"/>
          <w:szCs w:val="24"/>
        </w:rPr>
        <w:t xml:space="preserve"> UUID </w:t>
      </w:r>
      <w:r w:rsidRPr="005E7BAC">
        <w:rPr>
          <w:rFonts w:ascii="Segoe UI" w:eastAsia="宋体" w:hAnsi="Segoe UI" w:cs="Segoe UI"/>
          <w:color w:val="24292E"/>
          <w:kern w:val="0"/>
          <w:sz w:val="24"/>
          <w:szCs w:val="24"/>
        </w:rPr>
        <w:t>来说</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在标准输出中，每个字符使用</w:t>
      </w:r>
      <w:r w:rsidRPr="005E7BAC">
        <w:rPr>
          <w:rFonts w:ascii="Segoe UI" w:eastAsia="宋体" w:hAnsi="Segoe UI" w:cs="Segoe UI"/>
          <w:color w:val="24292E"/>
          <w:kern w:val="0"/>
          <w:sz w:val="24"/>
          <w:szCs w:val="24"/>
        </w:rPr>
        <w:t xml:space="preserve"> 3.4 bit</w:t>
      </w:r>
      <w:r w:rsidRPr="005E7BAC">
        <w:rPr>
          <w:rFonts w:ascii="Segoe UI" w:eastAsia="宋体" w:hAnsi="Segoe UI" w:cs="Segoe UI"/>
          <w:color w:val="24292E"/>
          <w:kern w:val="0"/>
          <w:sz w:val="24"/>
          <w:szCs w:val="24"/>
        </w:rPr>
        <w:t>，共</w:t>
      </w:r>
      <w:r w:rsidRPr="005E7BAC">
        <w:rPr>
          <w:rFonts w:ascii="Segoe UI" w:eastAsia="宋体" w:hAnsi="Segoe UI" w:cs="Segoe UI"/>
          <w:color w:val="24292E"/>
          <w:kern w:val="0"/>
          <w:sz w:val="24"/>
          <w:szCs w:val="24"/>
        </w:rPr>
        <w:t xml:space="preserve"> 122 bit</w:t>
      </w:r>
      <w:r w:rsidRPr="005E7BAC">
        <w:rPr>
          <w:rFonts w:ascii="Segoe UI" w:eastAsia="宋体" w:hAnsi="Segoe UI" w:cs="Segoe UI"/>
          <w:color w:val="24292E"/>
          <w:kern w:val="0"/>
          <w:sz w:val="24"/>
          <w:szCs w:val="24"/>
        </w:rPr>
        <w:t>），每个字符使用</w:t>
      </w:r>
      <w:r w:rsidRPr="005E7BAC">
        <w:rPr>
          <w:rFonts w:ascii="Segoe UI" w:eastAsia="宋体" w:hAnsi="Segoe UI" w:cs="Segoe UI"/>
          <w:color w:val="24292E"/>
          <w:kern w:val="0"/>
          <w:sz w:val="24"/>
          <w:szCs w:val="24"/>
        </w:rPr>
        <w:t xml:space="preserve"> 5 </w:t>
      </w:r>
      <w:r w:rsidRPr="005E7BAC">
        <w:rPr>
          <w:rFonts w:ascii="Segoe UI" w:eastAsia="宋体" w:hAnsi="Segoe UI" w:cs="Segoe UI"/>
          <w:color w:val="24292E"/>
          <w:kern w:val="0"/>
          <w:sz w:val="24"/>
          <w:szCs w:val="24"/>
        </w:rPr>
        <w:t>个随机的</w:t>
      </w:r>
      <w:r w:rsidRPr="005E7BAC">
        <w:rPr>
          <w:rFonts w:ascii="Segoe UI" w:eastAsia="宋体" w:hAnsi="Segoe UI" w:cs="Segoe UI"/>
          <w:color w:val="24292E"/>
          <w:kern w:val="0"/>
          <w:sz w:val="24"/>
          <w:szCs w:val="24"/>
        </w:rPr>
        <w:t xml:space="preserve"> bit </w:t>
      </w:r>
      <w:r w:rsidRPr="005E7BAC">
        <w:rPr>
          <w:rFonts w:ascii="Segoe UI" w:eastAsia="宋体" w:hAnsi="Segoe UI" w:cs="Segoe UI"/>
          <w:color w:val="24292E"/>
          <w:kern w:val="0"/>
          <w:sz w:val="24"/>
          <w:szCs w:val="24"/>
        </w:rPr>
        <w:t>来编码的方式，显得更为简洁和高效。</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译者注：上面两段代码，生成</w:t>
      </w:r>
      <w:r w:rsidRPr="005E7BAC">
        <w:rPr>
          <w:rFonts w:ascii="Segoe UI" w:eastAsia="宋体" w:hAnsi="Segoe UI" w:cs="Segoe UI"/>
          <w:color w:val="24292E"/>
          <w:kern w:val="0"/>
          <w:sz w:val="24"/>
          <w:szCs w:val="24"/>
        </w:rPr>
        <w:t>26</w:t>
      </w:r>
      <w:r w:rsidRPr="005E7BAC">
        <w:rPr>
          <w:rFonts w:ascii="Segoe UI" w:eastAsia="宋体" w:hAnsi="Segoe UI" w:cs="Segoe UI"/>
          <w:color w:val="24292E"/>
          <w:kern w:val="0"/>
          <w:sz w:val="24"/>
          <w:szCs w:val="24"/>
        </w:rPr>
        <w:t>位随机字符串，第一段代码每次耗时不到</w:t>
      </w:r>
      <w:r w:rsidRPr="005E7BAC">
        <w:rPr>
          <w:rFonts w:ascii="Segoe UI" w:eastAsia="宋体" w:hAnsi="Segoe UI" w:cs="Segoe UI"/>
          <w:color w:val="24292E"/>
          <w:kern w:val="0"/>
          <w:sz w:val="24"/>
          <w:szCs w:val="24"/>
        </w:rPr>
        <w:t>1ms</w:t>
      </w:r>
      <w:r w:rsidRPr="005E7BAC">
        <w:rPr>
          <w:rFonts w:ascii="Segoe UI" w:eastAsia="宋体" w:hAnsi="Segoe UI" w:cs="Segoe UI"/>
          <w:color w:val="24292E"/>
          <w:kern w:val="0"/>
          <w:sz w:val="24"/>
          <w:szCs w:val="24"/>
        </w:rPr>
        <w:t>，第二段耗时约</w:t>
      </w:r>
      <w:r w:rsidRPr="005E7BAC">
        <w:rPr>
          <w:rFonts w:ascii="Segoe UI" w:eastAsia="宋体" w:hAnsi="Segoe UI" w:cs="Segoe UI"/>
          <w:color w:val="24292E"/>
          <w:kern w:val="0"/>
          <w:sz w:val="24"/>
          <w:szCs w:val="24"/>
        </w:rPr>
        <w:t>100ms</w:t>
      </w:r>
      <w:r w:rsidRPr="005E7BAC">
        <w:rPr>
          <w:rFonts w:ascii="Segoe UI" w:eastAsia="宋体" w:hAnsi="Segoe UI" w:cs="Segoe UI"/>
          <w:color w:val="24292E"/>
          <w:kern w:val="0"/>
          <w:sz w:val="24"/>
          <w:szCs w:val="24"/>
        </w:rPr>
        <w:t>。也就是说第一段代码更快，但第二段代码更安全，但更耗时。</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原链接：</w:t>
      </w:r>
      <w:r w:rsidRPr="005E7BAC">
        <w:rPr>
          <w:rFonts w:ascii="Segoe UI" w:eastAsia="宋体" w:hAnsi="Segoe UI" w:cs="Segoe UI"/>
          <w:color w:val="24292E"/>
          <w:kern w:val="0"/>
          <w:sz w:val="24"/>
          <w:szCs w:val="24"/>
        </w:rPr>
        <w:t> </w:t>
      </w:r>
      <w:hyperlink r:id="rId307" w:history="1">
        <w:r w:rsidRPr="005E7BAC">
          <w:rPr>
            <w:rFonts w:ascii="Segoe UI" w:eastAsia="宋体" w:hAnsi="Segoe UI" w:cs="Segoe UI"/>
            <w:color w:val="0366D6"/>
            <w:kern w:val="0"/>
            <w:sz w:val="24"/>
            <w:szCs w:val="24"/>
            <w:u w:val="single"/>
          </w:rPr>
          <w:t>http://stackoverflow.com/questions/41107/how-to-generate-a-random-alpha-numeric-string</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08" w:history="1">
        <w:r w:rsidRPr="005E7BAC">
          <w:rPr>
            <w:rFonts w:ascii="Segoe UI" w:eastAsia="宋体" w:hAnsi="Segoe UI" w:cs="Segoe UI"/>
            <w:b/>
            <w:bCs/>
            <w:color w:val="0366D6"/>
            <w:kern w:val="0"/>
            <w:sz w:val="36"/>
            <w:szCs w:val="36"/>
            <w:u w:val="single"/>
          </w:rPr>
          <w:t xml:space="preserve">12. </w:t>
        </w:r>
        <w:r w:rsidRPr="005E7BAC">
          <w:rPr>
            <w:rFonts w:ascii="Segoe UI" w:eastAsia="宋体" w:hAnsi="Segoe UI" w:cs="Segoe UI"/>
            <w:b/>
            <w:bCs/>
            <w:color w:val="0366D6"/>
            <w:kern w:val="0"/>
            <w:sz w:val="36"/>
            <w:szCs w:val="36"/>
            <w:u w:val="single"/>
          </w:rPr>
          <w:t>如何创建单例</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如何创建单例</w:t>
      </w:r>
      <w:r w:rsidRPr="005E7BAC">
        <w:rPr>
          <w:rFonts w:ascii="Segoe UI" w:eastAsia="宋体" w:hAnsi="Segoe UI" w:cs="Segoe UI"/>
          <w:b/>
          <w:bCs/>
          <w:color w:val="24292E"/>
          <w:kern w:val="0"/>
          <w:sz w:val="30"/>
          <w:szCs w:val="30"/>
        </w:rPr>
        <w:t xml:space="preserve"> </w:t>
      </w:r>
      <w:r w:rsidRPr="005E7BAC">
        <w:rPr>
          <w:rFonts w:ascii="Segoe UI" w:eastAsia="宋体" w:hAnsi="Segoe UI" w:cs="Segoe UI"/>
          <w:b/>
          <w:bCs/>
          <w:color w:val="24292E"/>
          <w:kern w:val="0"/>
          <w:sz w:val="30"/>
          <w:szCs w:val="3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 xml:space="preserve">Java </w:t>
      </w:r>
      <w:r w:rsidRPr="005E7BAC">
        <w:rPr>
          <w:rFonts w:ascii="Segoe UI" w:eastAsia="宋体" w:hAnsi="Segoe UI" w:cs="Segoe UI"/>
          <w:color w:val="24292E"/>
          <w:kern w:val="0"/>
          <w:sz w:val="24"/>
          <w:szCs w:val="24"/>
        </w:rPr>
        <w:t>创建单例有哪些方式</w:t>
      </w:r>
      <w:r w:rsidRPr="005E7BAC">
        <w:rPr>
          <w:rFonts w:ascii="Segoe UI" w:eastAsia="宋体" w:hAnsi="Segoe UI" w:cs="Segoe UI"/>
          <w:color w:val="24292E"/>
          <w:kern w:val="0"/>
          <w:sz w:val="24"/>
          <w:szCs w:val="24"/>
        </w:rPr>
        <w:t xml:space="preserve"> ?</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解答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实现单例，从加载方式来看，有两种</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65"/>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预加载</w:t>
      </w:r>
    </w:p>
    <w:p w:rsidR="005E7BAC" w:rsidRPr="005E7BAC" w:rsidRDefault="005E7BAC" w:rsidP="005E7BAC">
      <w:pPr>
        <w:widowControl/>
        <w:numPr>
          <w:ilvl w:val="0"/>
          <w:numId w:val="65"/>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懒加载</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先看一下实现单例最简单的方式</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预加载</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final Foo INSTANCE = new 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throw new IllegalStateException("Already instantiated");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Foo getInstance()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再来看一下懒加载的方式</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class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Foo INSTANCE = 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throw new IllegalStateException("Already instantiated");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Foo getInstance()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INSTANCE = new 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以上方式在单线程的情况可以很好的满足需要，换言之，若是在多线程，还需要作一定的改进</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如下所示</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class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ab/>
        <w:t xml:space="preserve">// </w:t>
      </w:r>
      <w:r w:rsidRPr="005E7BAC">
        <w:rPr>
          <w:rFonts w:ascii="Consolas" w:eastAsia="宋体" w:hAnsi="Consolas" w:cs="Consolas"/>
          <w:color w:val="24292E"/>
          <w:kern w:val="0"/>
          <w:sz w:val="20"/>
          <w:szCs w:val="20"/>
          <w:bdr w:val="none" w:sz="0" w:space="0" w:color="auto" w:frame="1"/>
        </w:rPr>
        <w:t>请注意</w:t>
      </w:r>
      <w:r w:rsidRPr="005E7BAC">
        <w:rPr>
          <w:rFonts w:ascii="Consolas" w:eastAsia="宋体" w:hAnsi="Consolas" w:cs="Consolas"/>
          <w:color w:val="24292E"/>
          <w:kern w:val="0"/>
          <w:sz w:val="20"/>
          <w:szCs w:val="20"/>
          <w:bdr w:val="none" w:sz="0" w:space="0" w:color="auto" w:frame="1"/>
        </w:rPr>
        <w:t xml:space="preserve"> volatile </w:t>
      </w:r>
      <w:r w:rsidRPr="005E7BAC">
        <w:rPr>
          <w:rFonts w:ascii="Consolas" w:eastAsia="宋体" w:hAnsi="Consolas" w:cs="Consolas"/>
          <w:color w:val="24292E"/>
          <w:kern w:val="0"/>
          <w:sz w:val="20"/>
          <w:szCs w:val="20"/>
          <w:bdr w:val="none" w:sz="0" w:space="0" w:color="auto" w:frame="1"/>
        </w:rPr>
        <w:t>关键字的使用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volatile Foo INSTANCE = 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throw new IllegalStateException("Already instantiated");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Foo getInstance()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 // Check 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synchronized (Foo.class)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 // Check 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INSTANCE = new 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上述代码运用了</w:t>
      </w:r>
      <w:r w:rsidRPr="005E7BAC">
        <w:rPr>
          <w:rFonts w:ascii="Segoe UI" w:eastAsia="宋体" w:hAnsi="Segoe UI" w:cs="Segoe UI"/>
          <w:color w:val="24292E"/>
          <w:kern w:val="0"/>
          <w:sz w:val="24"/>
          <w:szCs w:val="24"/>
        </w:rPr>
        <w:t> </w:t>
      </w:r>
      <w:hyperlink r:id="rId309" w:history="1">
        <w:r w:rsidRPr="005E7BAC">
          <w:rPr>
            <w:rFonts w:ascii="Segoe UI" w:eastAsia="宋体" w:hAnsi="Segoe UI" w:cs="Segoe UI"/>
            <w:color w:val="0366D6"/>
            <w:kern w:val="0"/>
            <w:sz w:val="24"/>
            <w:szCs w:val="24"/>
            <w:u w:val="single"/>
          </w:rPr>
          <w:t>Double-Checked Locking idiom</w:t>
        </w:r>
      </w:hyperlink>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解决了多线程环境下的单例，可以进一步思考如何实现可序列化的单例</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反序列化可以不通过构造函数直接生成一个对象，所以反序列化时，我们需要保证其不再创建新的对象。</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class Foo implements Serializable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final long serialVersionUID = 1L;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volatile Foo INSTANCE = 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throw new IllegalStateException("Already instantiated");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Foo getInstance()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 // Check 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synchronized (Foo.class)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 // Check 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INSTANCE = new 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@SuppressWarnings("unused")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Foo readResolve()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readResolve </w:t>
      </w:r>
      <w:r w:rsidRPr="005E7BAC">
        <w:rPr>
          <w:rFonts w:ascii="Segoe UI" w:eastAsia="宋体" w:hAnsi="Segoe UI" w:cs="Segoe UI"/>
          <w:color w:val="24292E"/>
          <w:kern w:val="0"/>
          <w:sz w:val="24"/>
          <w:szCs w:val="24"/>
        </w:rPr>
        <w:t>方法可以保证，即使程序在上一次运行时序列化过此单例，也只会返回全局唯一的单例。对于</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对象序列化机制，可参考</w:t>
      </w:r>
      <w:hyperlink r:id="rId310" w:anchor="appendix" w:history="1">
        <w:r w:rsidRPr="005E7BAC">
          <w:rPr>
            <w:rFonts w:ascii="Segoe UI" w:eastAsia="宋体" w:hAnsi="Segoe UI" w:cs="Segoe UI"/>
            <w:color w:val="0366D6"/>
            <w:kern w:val="0"/>
            <w:sz w:val="24"/>
            <w:szCs w:val="24"/>
            <w:u w:val="single"/>
          </w:rPr>
          <w:t>附录拓展</w:t>
        </w:r>
      </w:hyperlink>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java </w:t>
      </w:r>
      <w:r w:rsidRPr="005E7BAC">
        <w:rPr>
          <w:rFonts w:ascii="Segoe UI" w:eastAsia="宋体" w:hAnsi="Segoe UI" w:cs="Segoe UI"/>
          <w:color w:val="24292E"/>
          <w:kern w:val="0"/>
          <w:sz w:val="24"/>
          <w:szCs w:val="24"/>
        </w:rPr>
        <w:t>创建单例的方法基本实现了，不过我们还可以作进一步的改进</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代码重构</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final class Foo implements Serializable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final long serialVersionUID = 1L;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r w:rsidRPr="005E7BAC">
        <w:rPr>
          <w:rFonts w:ascii="Consolas" w:eastAsia="宋体" w:hAnsi="Consolas" w:cs="Consolas"/>
          <w:color w:val="24292E"/>
          <w:kern w:val="0"/>
          <w:sz w:val="20"/>
          <w:szCs w:val="20"/>
          <w:bdr w:val="none" w:sz="0" w:space="0" w:color="auto" w:frame="1"/>
        </w:rPr>
        <w:t>使用内部静态</w:t>
      </w:r>
      <w:r w:rsidRPr="005E7BAC">
        <w:rPr>
          <w:rFonts w:ascii="Consolas" w:eastAsia="宋体" w:hAnsi="Consolas" w:cs="Consolas"/>
          <w:color w:val="24292E"/>
          <w:kern w:val="0"/>
          <w:sz w:val="20"/>
          <w:szCs w:val="20"/>
          <w:bdr w:val="none" w:sz="0" w:space="0" w:color="auto" w:frame="1"/>
        </w:rPr>
        <w:t xml:space="preserve"> class </w:t>
      </w:r>
      <w:r w:rsidRPr="005E7BAC">
        <w:rPr>
          <w:rFonts w:ascii="Consolas" w:eastAsia="宋体" w:hAnsi="Consolas" w:cs="Consolas"/>
          <w:color w:val="24292E"/>
          <w:kern w:val="0"/>
          <w:sz w:val="20"/>
          <w:szCs w:val="20"/>
          <w:bdr w:val="none" w:sz="0" w:space="0" w:color="auto" w:frame="1"/>
        </w:rPr>
        <w:t>实现懒加载</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class FooLoader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w:t>
      </w:r>
      <w:r w:rsidRPr="005E7BAC">
        <w:rPr>
          <w:rFonts w:ascii="Consolas" w:eastAsia="宋体" w:hAnsi="Consolas" w:cs="Consolas"/>
          <w:color w:val="24292E"/>
          <w:kern w:val="0"/>
          <w:sz w:val="20"/>
          <w:szCs w:val="20"/>
          <w:bdr w:val="none" w:sz="0" w:space="0" w:color="auto" w:frame="1"/>
        </w:rPr>
        <w:t>保证在多线程环境下无差错运行</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static final Foo INSTANCE = new Foo();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(INSTANCE != null)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throw new IllegalStateException("Already instantiated");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Foo getInstance()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FooLoader.INSTANCE;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@SuppressWarnings("unused")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Foo readResolve()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FooLoader.INSTANCE;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好了，现在已经很完美实现了单例的创建，是不是很高兴。单例实线的基本原理，我们已经基本清楚里，最后提供一种更加简洁方法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如下</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enum Foo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08 </w:t>
      </w:r>
      <w:r w:rsidRPr="005E7BAC">
        <w:rPr>
          <w:rFonts w:ascii="Segoe UI" w:eastAsia="宋体" w:hAnsi="Segoe UI" w:cs="Segoe UI"/>
          <w:color w:val="24292E"/>
          <w:kern w:val="0"/>
          <w:sz w:val="24"/>
          <w:szCs w:val="24"/>
        </w:rPr>
        <w:t>年</w:t>
      </w:r>
      <w:r w:rsidRPr="005E7BAC">
        <w:rPr>
          <w:rFonts w:ascii="Segoe UI" w:eastAsia="宋体" w:hAnsi="Segoe UI" w:cs="Segoe UI"/>
          <w:color w:val="24292E"/>
          <w:kern w:val="0"/>
          <w:sz w:val="24"/>
          <w:szCs w:val="24"/>
        </w:rPr>
        <w:t xml:space="preserve"> google </w:t>
      </w:r>
      <w:r w:rsidRPr="005E7BAC">
        <w:rPr>
          <w:rFonts w:ascii="Segoe UI" w:eastAsia="宋体" w:hAnsi="Segoe UI" w:cs="Segoe UI"/>
          <w:color w:val="24292E"/>
          <w:kern w:val="0"/>
          <w:sz w:val="24"/>
          <w:szCs w:val="24"/>
        </w:rPr>
        <w:t>开发者年会中，</w:t>
      </w:r>
      <w:r w:rsidRPr="005E7BAC">
        <w:rPr>
          <w:rFonts w:ascii="Segoe UI" w:eastAsia="宋体" w:hAnsi="Segoe UI" w:cs="Segoe UI"/>
          <w:color w:val="24292E"/>
          <w:kern w:val="0"/>
          <w:sz w:val="24"/>
          <w:szCs w:val="24"/>
        </w:rPr>
        <w:t xml:space="preserve">Joshua Bloch Joshua Bloch </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w:t>
      </w:r>
      <w:hyperlink r:id="rId311" w:history="1">
        <w:r w:rsidRPr="005E7BAC">
          <w:rPr>
            <w:rFonts w:ascii="Segoe UI" w:eastAsia="宋体" w:hAnsi="Segoe UI" w:cs="Segoe UI"/>
            <w:color w:val="0366D6"/>
            <w:kern w:val="0"/>
            <w:sz w:val="24"/>
            <w:szCs w:val="24"/>
            <w:u w:val="single"/>
          </w:rPr>
          <w:t>高效</w:t>
        </w:r>
        <w:r w:rsidRPr="005E7BAC">
          <w:rPr>
            <w:rFonts w:ascii="Segoe UI" w:eastAsia="宋体" w:hAnsi="Segoe UI" w:cs="Segoe UI"/>
            <w:color w:val="0366D6"/>
            <w:kern w:val="0"/>
            <w:sz w:val="24"/>
            <w:szCs w:val="24"/>
            <w:u w:val="single"/>
          </w:rPr>
          <w:t xml:space="preserve"> Java </w:t>
        </w:r>
        <w:r w:rsidRPr="005E7BAC">
          <w:rPr>
            <w:rFonts w:ascii="Segoe UI" w:eastAsia="宋体" w:hAnsi="Segoe UI" w:cs="Segoe UI"/>
            <w:color w:val="0366D6"/>
            <w:kern w:val="0"/>
            <w:sz w:val="24"/>
            <w:szCs w:val="24"/>
            <w:u w:val="single"/>
          </w:rPr>
          <w:t>话题中</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解释了这种方法，视频请戳</w:t>
      </w:r>
      <w:r w:rsidRPr="005E7BAC">
        <w:rPr>
          <w:rFonts w:ascii="Segoe UI" w:eastAsia="宋体" w:hAnsi="Segoe UI" w:cs="Segoe UI"/>
          <w:color w:val="24292E"/>
          <w:kern w:val="0"/>
          <w:sz w:val="24"/>
          <w:szCs w:val="24"/>
        </w:rPr>
        <w:t> </w:t>
      </w:r>
      <w:hyperlink r:id="rId312" w:anchor="t=28m50s" w:history="1">
        <w:r w:rsidRPr="005E7BAC">
          <w:rPr>
            <w:rFonts w:ascii="Segoe UI" w:eastAsia="宋体" w:hAnsi="Segoe UI" w:cs="Segoe UI"/>
            <w:color w:val="0366D6"/>
            <w:kern w:val="0"/>
            <w:sz w:val="24"/>
            <w:szCs w:val="24"/>
            <w:u w:val="single"/>
          </w:rPr>
          <w:t>这里</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他</w:t>
      </w:r>
      <w:hyperlink r:id="rId313" w:history="1">
        <w:r w:rsidRPr="005E7BAC">
          <w:rPr>
            <w:rFonts w:ascii="Segoe UI" w:eastAsia="宋体" w:hAnsi="Segoe UI" w:cs="Segoe UI"/>
            <w:color w:val="0366D6"/>
            <w:kern w:val="0"/>
            <w:sz w:val="24"/>
            <w:szCs w:val="24"/>
            <w:u w:val="single"/>
          </w:rPr>
          <w:t>演讲的</w:t>
        </w:r>
        <w:r w:rsidRPr="005E7BAC">
          <w:rPr>
            <w:rFonts w:ascii="Segoe UI" w:eastAsia="宋体" w:hAnsi="Segoe UI" w:cs="Segoe UI"/>
            <w:color w:val="0366D6"/>
            <w:kern w:val="0"/>
            <w:sz w:val="24"/>
            <w:szCs w:val="24"/>
            <w:u w:val="single"/>
          </w:rPr>
          <w:t>ppt</w:t>
        </w:r>
      </w:hyperlink>
      <w:r w:rsidRPr="005E7BAC">
        <w:rPr>
          <w:rFonts w:ascii="Segoe UI" w:eastAsia="宋体" w:hAnsi="Segoe UI" w:cs="Segoe UI"/>
          <w:color w:val="24292E"/>
          <w:kern w:val="0"/>
          <w:sz w:val="24"/>
          <w:szCs w:val="24"/>
        </w:rPr>
        <w:t xml:space="preserve"> 30-32 </w:t>
      </w:r>
      <w:r w:rsidRPr="005E7BAC">
        <w:rPr>
          <w:rFonts w:ascii="Segoe UI" w:eastAsia="宋体" w:hAnsi="Segoe UI" w:cs="Segoe UI"/>
          <w:color w:val="24292E"/>
          <w:kern w:val="0"/>
          <w:sz w:val="24"/>
          <w:szCs w:val="24"/>
        </w:rPr>
        <w:t>页提到：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实现单例正确的方式如下</w:t>
      </w: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enum Elvis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INSTANCE;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private final String[] favoriteSongs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"Hound Dog", "Heartbreak Hotel"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void printFavorites()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System.out.println(Arrays.toString(favoriteSongs));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w:t>
      </w:r>
      <w:hyperlink r:id="rId314" w:history="1">
        <w:r w:rsidRPr="005E7BAC">
          <w:rPr>
            <w:rFonts w:ascii="Segoe UI" w:eastAsia="宋体" w:hAnsi="Segoe UI" w:cs="Segoe UI"/>
            <w:color w:val="0366D6"/>
            <w:kern w:val="0"/>
            <w:sz w:val="24"/>
            <w:szCs w:val="24"/>
            <w:u w:val="single"/>
          </w:rPr>
          <w:t>高效</w:t>
        </w:r>
        <w:r w:rsidRPr="005E7BAC">
          <w:rPr>
            <w:rFonts w:ascii="Segoe UI" w:eastAsia="宋体" w:hAnsi="Segoe UI" w:cs="Segoe UI"/>
            <w:color w:val="0366D6"/>
            <w:kern w:val="0"/>
            <w:sz w:val="24"/>
            <w:szCs w:val="24"/>
            <w:u w:val="single"/>
          </w:rPr>
          <w:t xml:space="preserve"> Java </w:t>
        </w:r>
        <w:r w:rsidRPr="005E7BAC">
          <w:rPr>
            <w:rFonts w:ascii="Segoe UI" w:eastAsia="宋体" w:hAnsi="Segoe UI" w:cs="Segoe UI"/>
            <w:color w:val="0366D6"/>
            <w:kern w:val="0"/>
            <w:sz w:val="24"/>
            <w:szCs w:val="24"/>
            <w:u w:val="single"/>
          </w:rPr>
          <w:t>线上部分</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有说到</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上述实现单例的方式，其实等同于，将</w:t>
      </w:r>
      <w:r w:rsidRPr="005E7BAC">
        <w:rPr>
          <w:rFonts w:ascii="Consolas" w:eastAsia="宋体" w:hAnsi="Consolas" w:cs="Consolas"/>
          <w:color w:val="24292E"/>
          <w:kern w:val="0"/>
          <w:sz w:val="20"/>
          <w:szCs w:val="20"/>
          <w:bdr w:val="none" w:sz="0" w:space="0" w:color="auto" w:frame="1"/>
        </w:rPr>
        <w:t xml:space="preserve"> INSTANCE </w:t>
      </w:r>
      <w:r w:rsidRPr="005E7BAC">
        <w:rPr>
          <w:rFonts w:ascii="Consolas" w:eastAsia="宋体" w:hAnsi="Consolas" w:cs="Consolas"/>
          <w:color w:val="24292E"/>
          <w:kern w:val="0"/>
          <w:sz w:val="20"/>
          <w:szCs w:val="20"/>
          <w:bdr w:val="none" w:sz="0" w:space="0" w:color="auto" w:frame="1"/>
        </w:rPr>
        <w:t>设置为</w:t>
      </w:r>
      <w:r w:rsidRPr="005E7BAC">
        <w:rPr>
          <w:rFonts w:ascii="Consolas" w:eastAsia="宋体" w:hAnsi="Consolas" w:cs="Consolas"/>
          <w:color w:val="24292E"/>
          <w:kern w:val="0"/>
          <w:sz w:val="20"/>
          <w:szCs w:val="20"/>
          <w:bdr w:val="none" w:sz="0" w:space="0" w:color="auto" w:frame="1"/>
        </w:rPr>
        <w:t xml:space="preserve"> public static final </w:t>
      </w:r>
      <w:r w:rsidRPr="005E7BAC">
        <w:rPr>
          <w:rFonts w:ascii="Consolas" w:eastAsia="宋体" w:hAnsi="Consolas" w:cs="Consolas"/>
          <w:color w:val="24292E"/>
          <w:kern w:val="0"/>
          <w:sz w:val="20"/>
          <w:szCs w:val="20"/>
          <w:bdr w:val="none" w:sz="0" w:space="0" w:color="auto" w:frame="1"/>
        </w:rPr>
        <w:t>的方式，不同之处在于，使用枚举的方式显得更为简洁，且默认提供了序列化机制，也保证了多线程访问的安全。虽然这种单例的实现方式还未被广泛使用，可实现单例的最好方式就是使用一个单元素的枚举。</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为什么可以这么简洁？因为</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中每一个枚举类型都默认继承了</w:t>
      </w:r>
      <w:r w:rsidRPr="005E7BAC">
        <w:rPr>
          <w:rFonts w:ascii="Segoe UI" w:eastAsia="宋体" w:hAnsi="Segoe UI" w:cs="Segoe UI"/>
          <w:color w:val="24292E"/>
          <w:kern w:val="0"/>
          <w:sz w:val="24"/>
          <w:szCs w:val="24"/>
        </w:rPr>
        <w:t xml:space="preserve"> java.lang.Enum </w:t>
      </w:r>
      <w:r w:rsidRPr="005E7BAC">
        <w:rPr>
          <w:rFonts w:ascii="Segoe UI" w:eastAsia="宋体" w:hAnsi="Segoe UI" w:cs="Segoe UI"/>
          <w:color w:val="24292E"/>
          <w:kern w:val="0"/>
          <w:sz w:val="24"/>
          <w:szCs w:val="24"/>
        </w:rPr>
        <w:t>，而</w:t>
      </w:r>
      <w:r w:rsidRPr="005E7BAC">
        <w:rPr>
          <w:rFonts w:ascii="Segoe UI" w:eastAsia="宋体" w:hAnsi="Segoe UI" w:cs="Segoe UI"/>
          <w:color w:val="24292E"/>
          <w:kern w:val="0"/>
          <w:sz w:val="24"/>
          <w:szCs w:val="24"/>
        </w:rPr>
        <w:t xml:space="preserve"> Enum </w:t>
      </w:r>
      <w:r w:rsidRPr="005E7BAC">
        <w:rPr>
          <w:rFonts w:ascii="Segoe UI" w:eastAsia="宋体" w:hAnsi="Segoe UI" w:cs="Segoe UI"/>
          <w:color w:val="24292E"/>
          <w:kern w:val="0"/>
          <w:sz w:val="24"/>
          <w:szCs w:val="24"/>
        </w:rPr>
        <w:t>实现了</w:t>
      </w:r>
      <w:r w:rsidRPr="005E7BAC">
        <w:rPr>
          <w:rFonts w:ascii="Segoe UI" w:eastAsia="宋体" w:hAnsi="Segoe UI" w:cs="Segoe UI"/>
          <w:color w:val="24292E"/>
          <w:kern w:val="0"/>
          <w:sz w:val="24"/>
          <w:szCs w:val="24"/>
        </w:rPr>
        <w:t xml:space="preserve"> Serializable </w:t>
      </w:r>
      <w:r w:rsidRPr="005E7BAC">
        <w:rPr>
          <w:rFonts w:ascii="Segoe UI" w:eastAsia="宋体" w:hAnsi="Segoe UI" w:cs="Segoe UI"/>
          <w:color w:val="24292E"/>
          <w:kern w:val="0"/>
          <w:sz w:val="24"/>
          <w:szCs w:val="24"/>
        </w:rPr>
        <w:t>接口，所以枚举类型对象都是默认可以被序列化的。通过反编译，也可以知道枚举常量本质上就是一个</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public static final xxx</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对于枚举的进一步理解，请参考</w:t>
      </w:r>
      <w:hyperlink r:id="rId315" w:anchor="appendix" w:history="1">
        <w:r w:rsidRPr="005E7BAC">
          <w:rPr>
            <w:rFonts w:ascii="Segoe UI" w:eastAsia="宋体" w:hAnsi="Segoe UI" w:cs="Segoe UI"/>
            <w:color w:val="0366D6"/>
            <w:kern w:val="0"/>
            <w:sz w:val="24"/>
            <w:szCs w:val="24"/>
            <w:u w:val="single"/>
          </w:rPr>
          <w:t>附录拓展</w:t>
        </w:r>
      </w:hyperlink>
      <w:r w:rsidRPr="005E7BAC">
        <w:rPr>
          <w:rFonts w:ascii="Segoe UI" w:eastAsia="宋体" w:hAnsi="Segoe UI" w:cs="Segoe UI"/>
          <w:color w:val="24292E"/>
          <w:kern w:val="0"/>
          <w:sz w:val="24"/>
          <w:szCs w:val="24"/>
        </w:rPr>
        <w:t>。</w:t>
      </w:r>
    </w:p>
    <w:p w:rsidR="005E7BAC" w:rsidRPr="005E7BAC" w:rsidRDefault="005E7BAC" w:rsidP="005E7BAC">
      <w:pPr>
        <w:widowControl/>
        <w:jc w:val="left"/>
        <w:rPr>
          <w:rFonts w:ascii="宋体" w:eastAsia="宋体" w:hAnsi="宋体" w:cs="宋体"/>
          <w:kern w:val="0"/>
          <w:sz w:val="24"/>
          <w:szCs w:val="24"/>
        </w:rPr>
      </w:pPr>
      <w:r w:rsidRPr="005E7BAC">
        <w:rPr>
          <w:rFonts w:ascii="Segoe UI" w:eastAsia="宋体" w:hAnsi="Segoe UI" w:cs="Segoe UI"/>
          <w:color w:val="24292E"/>
          <w:kern w:val="0"/>
          <w:sz w:val="24"/>
          <w:szCs w:val="24"/>
        </w:rPr>
        <w:t>附录拓展</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深入理解</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对象序列化</w:t>
      </w:r>
      <w:r w:rsidRPr="005E7BAC">
        <w:rPr>
          <w:rFonts w:ascii="Segoe UI" w:eastAsia="宋体" w:hAnsi="Segoe UI" w:cs="Segoe UI"/>
          <w:color w:val="24292E"/>
          <w:kern w:val="0"/>
          <w:sz w:val="24"/>
          <w:szCs w:val="24"/>
        </w:rPr>
        <w:t>](http://developer.51cto.com/art/201202/317181.htm) [</w:t>
      </w:r>
      <w:r w:rsidRPr="005E7BAC">
        <w:rPr>
          <w:rFonts w:ascii="Segoe UI" w:eastAsia="宋体" w:hAnsi="Segoe UI" w:cs="Segoe UI"/>
          <w:color w:val="24292E"/>
          <w:kern w:val="0"/>
          <w:sz w:val="24"/>
          <w:szCs w:val="24"/>
        </w:rPr>
        <w:t>对象的序列化和反序列化</w:t>
      </w:r>
      <w:r w:rsidRPr="005E7BAC">
        <w:rPr>
          <w:rFonts w:ascii="Segoe UI" w:eastAsia="宋体" w:hAnsi="Segoe UI" w:cs="Segoe UI"/>
          <w:color w:val="24292E"/>
          <w:kern w:val="0"/>
          <w:sz w:val="24"/>
          <w:szCs w:val="24"/>
        </w:rPr>
        <w:t>](http://www.blogjava.net/lingy/archive/2008/10/10/233630.html) [</w:t>
      </w:r>
      <w:r w:rsidRPr="005E7BAC">
        <w:rPr>
          <w:rFonts w:ascii="Segoe UI" w:eastAsia="宋体" w:hAnsi="Segoe UI" w:cs="Segoe UI"/>
          <w:color w:val="24292E"/>
          <w:kern w:val="0"/>
          <w:sz w:val="24"/>
          <w:szCs w:val="24"/>
        </w:rPr>
        <w:t>通过反编译字节码来理解</w:t>
      </w:r>
      <w:r w:rsidRPr="005E7BAC">
        <w:rPr>
          <w:rFonts w:ascii="Segoe UI" w:eastAsia="宋体" w:hAnsi="Segoe UI" w:cs="Segoe UI"/>
          <w:color w:val="24292E"/>
          <w:kern w:val="0"/>
          <w:sz w:val="24"/>
          <w:szCs w:val="24"/>
        </w:rPr>
        <w:t xml:space="preserve"> Java </w:t>
      </w:r>
      <w:r w:rsidRPr="005E7BAC">
        <w:rPr>
          <w:rFonts w:ascii="Segoe UI" w:eastAsia="宋体" w:hAnsi="Segoe UI" w:cs="Segoe UI"/>
          <w:color w:val="24292E"/>
          <w:kern w:val="0"/>
          <w:sz w:val="24"/>
          <w:szCs w:val="24"/>
        </w:rPr>
        <w:t>枚举</w:t>
      </w:r>
      <w:r w:rsidRPr="005E7BAC">
        <w:rPr>
          <w:rFonts w:ascii="Segoe UI" w:eastAsia="宋体" w:hAnsi="Segoe UI" w:cs="Segoe UI"/>
          <w:color w:val="24292E"/>
          <w:kern w:val="0"/>
          <w:sz w:val="24"/>
          <w:szCs w:val="24"/>
        </w:rPr>
        <w:t>](http://unmi.cc/understand-java-enum-with-bytecode/)</w:t>
      </w:r>
    </w:p>
    <w:p w:rsidR="005E7BAC" w:rsidRPr="005E7BAC" w:rsidRDefault="005E7BAC" w:rsidP="005E7BAC">
      <w:pPr>
        <w:widowControl/>
        <w:spacing w:after="240"/>
        <w:jc w:val="left"/>
        <w:rPr>
          <w:rFonts w:ascii="Segoe UI" w:eastAsia="宋体" w:hAnsi="Segoe UI" w:cs="Segoe UI"/>
          <w:color w:val="24292E"/>
          <w:kern w:val="0"/>
          <w:sz w:val="24"/>
          <w:szCs w:val="24"/>
        </w:rPr>
      </w:pPr>
      <w:bookmarkStart w:id="1" w:name="user-content-appendix"/>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bookmarkEnd w:id="1"/>
      <w:r w:rsidRPr="005E7BAC">
        <w:rPr>
          <w:rFonts w:ascii="Segoe UI" w:eastAsia="宋体" w:hAnsi="Segoe UI" w:cs="Segoe UI"/>
          <w:color w:val="24292E"/>
          <w:kern w:val="0"/>
          <w:sz w:val="24"/>
          <w:szCs w:val="24"/>
        </w:rPr>
        <w:fldChar w:fldCharType="begin"/>
      </w:r>
      <w:r w:rsidRPr="005E7BAC">
        <w:rPr>
          <w:rFonts w:ascii="Segoe UI" w:eastAsia="宋体" w:hAnsi="Segoe UI" w:cs="Segoe UI"/>
          <w:color w:val="24292E"/>
          <w:kern w:val="0"/>
          <w:sz w:val="24"/>
          <w:szCs w:val="24"/>
        </w:rPr>
        <w:instrText xml:space="preserve"> HYPERLINK "http://stackoverflow.com/questions/70689/what-is-an-efficient-way-to-implement-a-singleton-pattern-in-java" </w:instrText>
      </w:r>
      <w:r w:rsidRPr="005E7BAC">
        <w:rPr>
          <w:rFonts w:ascii="Segoe UI" w:eastAsia="宋体" w:hAnsi="Segoe UI" w:cs="Segoe UI"/>
          <w:color w:val="24292E"/>
          <w:kern w:val="0"/>
          <w:sz w:val="24"/>
          <w:szCs w:val="24"/>
        </w:rPr>
        <w:fldChar w:fldCharType="separate"/>
      </w:r>
      <w:r w:rsidRPr="005E7BAC">
        <w:rPr>
          <w:rFonts w:ascii="Segoe UI" w:eastAsia="宋体" w:hAnsi="Segoe UI" w:cs="Segoe UI"/>
          <w:color w:val="0366D6"/>
          <w:kern w:val="0"/>
          <w:sz w:val="24"/>
          <w:szCs w:val="24"/>
          <w:u w:val="single"/>
        </w:rPr>
        <w:t>http://stackoverflow.com/questions/70689/what-is-an-efficient-way-to-implement-a-singleton-pattern-in-java</w:t>
      </w:r>
      <w:r w:rsidRPr="005E7BAC">
        <w:rPr>
          <w:rFonts w:ascii="Segoe UI" w:eastAsia="宋体" w:hAnsi="Segoe UI" w:cs="Segoe UI"/>
          <w:color w:val="24292E"/>
          <w:kern w:val="0"/>
          <w:sz w:val="24"/>
          <w:szCs w:val="24"/>
        </w:rPr>
        <w:fldChar w:fldCharType="end"/>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16" w:history="1">
        <w:r w:rsidRPr="005E7BAC">
          <w:rPr>
            <w:rFonts w:ascii="Segoe UI" w:eastAsia="宋体" w:hAnsi="Segoe UI" w:cs="Segoe UI"/>
            <w:b/>
            <w:bCs/>
            <w:color w:val="0366D6"/>
            <w:kern w:val="0"/>
            <w:sz w:val="36"/>
            <w:szCs w:val="36"/>
            <w:u w:val="single"/>
          </w:rPr>
          <w:t xml:space="preserve">13. </w:t>
        </w:r>
        <w:r w:rsidRPr="005E7BAC">
          <w:rPr>
            <w:rFonts w:ascii="Segoe UI" w:eastAsia="宋体" w:hAnsi="Segoe UI" w:cs="Segoe UI"/>
            <w:b/>
            <w:bCs/>
            <w:color w:val="0366D6"/>
            <w:kern w:val="0"/>
            <w:sz w:val="36"/>
            <w:szCs w:val="36"/>
            <w:u w:val="single"/>
          </w:rPr>
          <w:t>实现</w:t>
        </w:r>
        <w:r w:rsidRPr="005E7BAC">
          <w:rPr>
            <w:rFonts w:ascii="Segoe UI" w:eastAsia="宋体" w:hAnsi="Segoe UI" w:cs="Segoe UI"/>
            <w:b/>
            <w:bCs/>
            <w:color w:val="0366D6"/>
            <w:kern w:val="0"/>
            <w:sz w:val="36"/>
            <w:szCs w:val="36"/>
            <w:u w:val="single"/>
          </w:rPr>
          <w:t>Runnable</w:t>
        </w:r>
        <w:r w:rsidRPr="005E7BAC">
          <w:rPr>
            <w:rFonts w:ascii="Segoe UI" w:eastAsia="宋体" w:hAnsi="Segoe UI" w:cs="Segoe UI"/>
            <w:b/>
            <w:bCs/>
            <w:color w:val="0366D6"/>
            <w:kern w:val="0"/>
            <w:sz w:val="36"/>
            <w:szCs w:val="36"/>
            <w:u w:val="single"/>
          </w:rPr>
          <w:t>接口</w:t>
        </w:r>
        <w:r w:rsidRPr="005E7BAC">
          <w:rPr>
            <w:rFonts w:ascii="Segoe UI" w:eastAsia="宋体" w:hAnsi="Segoe UI" w:cs="Segoe UI"/>
            <w:b/>
            <w:bCs/>
            <w:color w:val="0366D6"/>
            <w:kern w:val="0"/>
            <w:sz w:val="36"/>
            <w:szCs w:val="36"/>
            <w:u w:val="single"/>
          </w:rPr>
          <w:t xml:space="preserve"> VS. </w:t>
        </w:r>
        <w:r w:rsidRPr="005E7BAC">
          <w:rPr>
            <w:rFonts w:ascii="Segoe UI" w:eastAsia="宋体" w:hAnsi="Segoe UI" w:cs="Segoe UI"/>
            <w:b/>
            <w:bCs/>
            <w:color w:val="0366D6"/>
            <w:kern w:val="0"/>
            <w:sz w:val="36"/>
            <w:szCs w:val="36"/>
            <w:u w:val="single"/>
          </w:rPr>
          <w:t>继承</w:t>
        </w:r>
        <w:r w:rsidRPr="005E7BAC">
          <w:rPr>
            <w:rFonts w:ascii="Segoe UI" w:eastAsia="宋体" w:hAnsi="Segoe UI" w:cs="Segoe UI"/>
            <w:b/>
            <w:bCs/>
            <w:color w:val="0366D6"/>
            <w:kern w:val="0"/>
            <w:sz w:val="36"/>
            <w:szCs w:val="36"/>
            <w:u w:val="single"/>
          </w:rPr>
          <w:t>Thread</w:t>
        </w:r>
        <w:r w:rsidRPr="005E7BAC">
          <w:rPr>
            <w:rFonts w:ascii="Segoe UI" w:eastAsia="宋体" w:hAnsi="Segoe UI" w:cs="Segoe UI"/>
            <w:b/>
            <w:bCs/>
            <w:color w:val="0366D6"/>
            <w:kern w:val="0"/>
            <w:sz w:val="36"/>
            <w:szCs w:val="36"/>
            <w:u w:val="single"/>
          </w:rPr>
          <w:t>类</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实现</w:t>
      </w:r>
      <w:r w:rsidRPr="005E7BAC">
        <w:rPr>
          <w:rFonts w:ascii="Segoe UI" w:eastAsia="宋体" w:hAnsi="Segoe UI" w:cs="Segoe UI"/>
          <w:b/>
          <w:bCs/>
          <w:color w:val="24292E"/>
          <w:kern w:val="0"/>
          <w:sz w:val="30"/>
          <w:szCs w:val="30"/>
        </w:rPr>
        <w:t>Runnable</w:t>
      </w:r>
      <w:r w:rsidRPr="005E7BAC">
        <w:rPr>
          <w:rFonts w:ascii="Segoe UI" w:eastAsia="宋体" w:hAnsi="Segoe UI" w:cs="Segoe UI"/>
          <w:b/>
          <w:bCs/>
          <w:color w:val="24292E"/>
          <w:kern w:val="0"/>
          <w:sz w:val="30"/>
          <w:szCs w:val="30"/>
        </w:rPr>
        <w:t>接口</w:t>
      </w:r>
      <w:r w:rsidRPr="005E7BAC">
        <w:rPr>
          <w:rFonts w:ascii="Segoe UI" w:eastAsia="宋体" w:hAnsi="Segoe UI" w:cs="Segoe UI"/>
          <w:b/>
          <w:bCs/>
          <w:color w:val="24292E"/>
          <w:kern w:val="0"/>
          <w:sz w:val="30"/>
          <w:szCs w:val="30"/>
        </w:rPr>
        <w:t xml:space="preserve"> VS. </w:t>
      </w:r>
      <w:r w:rsidRPr="005E7BAC">
        <w:rPr>
          <w:rFonts w:ascii="Segoe UI" w:eastAsia="宋体" w:hAnsi="Segoe UI" w:cs="Segoe UI"/>
          <w:b/>
          <w:bCs/>
          <w:color w:val="24292E"/>
          <w:kern w:val="0"/>
          <w:sz w:val="30"/>
          <w:szCs w:val="30"/>
        </w:rPr>
        <w:t>继承</w:t>
      </w:r>
      <w:r w:rsidRPr="005E7BAC">
        <w:rPr>
          <w:rFonts w:ascii="Segoe UI" w:eastAsia="宋体" w:hAnsi="Segoe UI" w:cs="Segoe UI"/>
          <w:b/>
          <w:bCs/>
          <w:color w:val="24292E"/>
          <w:kern w:val="0"/>
          <w:sz w:val="30"/>
          <w:szCs w:val="30"/>
        </w:rPr>
        <w:t>Thread</w:t>
      </w:r>
      <w:r w:rsidRPr="005E7BAC">
        <w:rPr>
          <w:rFonts w:ascii="Segoe UI" w:eastAsia="宋体" w:hAnsi="Segoe UI" w:cs="Segoe UI"/>
          <w:b/>
          <w:bCs/>
          <w:color w:val="24292E"/>
          <w:kern w:val="0"/>
          <w:sz w:val="30"/>
          <w:szCs w:val="30"/>
        </w:rPr>
        <w:t>类</w:t>
      </w:r>
      <w:r w:rsidRPr="005E7BAC">
        <w:rPr>
          <w:rFonts w:ascii="Segoe UI" w:eastAsia="宋体" w:hAnsi="Segoe UI" w:cs="Segoe UI"/>
          <w:b/>
          <w:bCs/>
          <w:color w:val="24292E"/>
          <w:kern w:val="0"/>
          <w:sz w:val="30"/>
          <w:szCs w:val="30"/>
        </w:rPr>
        <w:t xml:space="preserve"> </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中，并发执行任务一般有两种方式：</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）实现</w:t>
      </w:r>
      <w:r w:rsidRPr="005E7BAC">
        <w:rPr>
          <w:rFonts w:ascii="Segoe UI" w:eastAsia="宋体" w:hAnsi="Segoe UI" w:cs="Segoe UI"/>
          <w:color w:val="24292E"/>
          <w:kern w:val="0"/>
          <w:sz w:val="24"/>
          <w:szCs w:val="24"/>
        </w:rPr>
        <w:t>Runnable</w:t>
      </w:r>
      <w:r w:rsidRPr="005E7BAC">
        <w:rPr>
          <w:rFonts w:ascii="Segoe UI" w:eastAsia="宋体" w:hAnsi="Segoe UI" w:cs="Segoe UI"/>
          <w:color w:val="24292E"/>
          <w:kern w:val="0"/>
          <w:sz w:val="24"/>
          <w:szCs w:val="24"/>
        </w:rPr>
        <w:t>接口</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）继承</w:t>
      </w:r>
      <w:r w:rsidRPr="005E7BAC">
        <w:rPr>
          <w:rFonts w:ascii="Segoe UI" w:eastAsia="宋体" w:hAnsi="Segoe UI" w:cs="Segoe UI"/>
          <w:color w:val="24292E"/>
          <w:kern w:val="0"/>
          <w:sz w:val="24"/>
          <w:szCs w:val="24"/>
        </w:rPr>
        <w:t>Thread</w:t>
      </w:r>
      <w:r w:rsidRPr="005E7BAC">
        <w:rPr>
          <w:rFonts w:ascii="Segoe UI" w:eastAsia="宋体" w:hAnsi="Segoe UI" w:cs="Segoe UI"/>
          <w:color w:val="24292E"/>
          <w:kern w:val="0"/>
          <w:sz w:val="24"/>
          <w:szCs w:val="24"/>
        </w:rPr>
        <w:t>类</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一般而言，推荐使用方式（</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主要是由于大多数情况下，人们并不会特别去关注线程的行为，也不会去改写</w:t>
      </w:r>
      <w:r w:rsidRPr="005E7BAC">
        <w:rPr>
          <w:rFonts w:ascii="Segoe UI" w:eastAsia="宋体" w:hAnsi="Segoe UI" w:cs="Segoe UI"/>
          <w:color w:val="24292E"/>
          <w:kern w:val="0"/>
          <w:sz w:val="24"/>
          <w:szCs w:val="24"/>
        </w:rPr>
        <w:t>Thread</w:t>
      </w:r>
      <w:r w:rsidRPr="005E7BAC">
        <w:rPr>
          <w:rFonts w:ascii="Segoe UI" w:eastAsia="宋体" w:hAnsi="Segoe UI" w:cs="Segoe UI"/>
          <w:color w:val="24292E"/>
          <w:kern w:val="0"/>
          <w:sz w:val="24"/>
          <w:szCs w:val="24"/>
        </w:rPr>
        <w:t>已有的行为或方法，仅仅是期望执行任务而已。</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因此，使用接口的方式能避免引入一些并不需要的东西，同时也不会影响继承其他类，并使程序更加灵活。</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额外的</w:t>
      </w:r>
      <w:r w:rsidRPr="005E7BAC">
        <w:rPr>
          <w:rFonts w:ascii="Segoe UI" w:eastAsia="宋体" w:hAnsi="Segoe UI" w:cs="Segoe UI"/>
          <w:b/>
          <w:bCs/>
          <w:color w:val="24292E"/>
          <w:kern w:val="0"/>
          <w:sz w:val="30"/>
          <w:szCs w:val="30"/>
        </w:rPr>
        <w:t>tips</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Runnable</w:t>
      </w:r>
      <w:r w:rsidRPr="005E7BAC">
        <w:rPr>
          <w:rFonts w:ascii="Segoe UI" w:eastAsia="宋体" w:hAnsi="Segoe UI" w:cs="Segoe UI"/>
          <w:color w:val="24292E"/>
          <w:kern w:val="0"/>
          <w:sz w:val="24"/>
          <w:szCs w:val="24"/>
        </w:rPr>
        <w:t>与</w:t>
      </w:r>
      <w:r w:rsidRPr="005E7BAC">
        <w:rPr>
          <w:rFonts w:ascii="Segoe UI" w:eastAsia="宋体" w:hAnsi="Segoe UI" w:cs="Segoe UI"/>
          <w:color w:val="24292E"/>
          <w:kern w:val="0"/>
          <w:sz w:val="24"/>
          <w:szCs w:val="24"/>
        </w:rPr>
        <w:t>Thread</w:t>
      </w:r>
      <w:r w:rsidRPr="005E7BAC">
        <w:rPr>
          <w:rFonts w:ascii="Segoe UI" w:eastAsia="宋体" w:hAnsi="Segoe UI" w:cs="Segoe UI"/>
          <w:color w:val="24292E"/>
          <w:kern w:val="0"/>
          <w:sz w:val="24"/>
          <w:szCs w:val="24"/>
        </w:rPr>
        <w:t>不是对等的概念</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Thinking in Java</w:t>
      </w:r>
      <w:r w:rsidRPr="005E7BAC">
        <w:rPr>
          <w:rFonts w:ascii="Segoe UI" w:eastAsia="宋体" w:hAnsi="Segoe UI" w:cs="Segoe UI"/>
          <w:color w:val="24292E"/>
          <w:kern w:val="0"/>
          <w:sz w:val="24"/>
          <w:szCs w:val="24"/>
        </w:rPr>
        <w:t>中，作者吐槽过</w:t>
      </w:r>
      <w:r w:rsidRPr="005E7BAC">
        <w:rPr>
          <w:rFonts w:ascii="Segoe UI" w:eastAsia="宋体" w:hAnsi="Segoe UI" w:cs="Segoe UI"/>
          <w:color w:val="24292E"/>
          <w:kern w:val="0"/>
          <w:sz w:val="24"/>
          <w:szCs w:val="24"/>
        </w:rPr>
        <w:t>Runnable</w:t>
      </w:r>
      <w:r w:rsidRPr="005E7BAC">
        <w:rPr>
          <w:rFonts w:ascii="Segoe UI" w:eastAsia="宋体" w:hAnsi="Segoe UI" w:cs="Segoe UI"/>
          <w:color w:val="24292E"/>
          <w:kern w:val="0"/>
          <w:sz w:val="24"/>
          <w:szCs w:val="24"/>
        </w:rPr>
        <w:t>的命名，称其叫做</w:t>
      </w:r>
      <w:r w:rsidRPr="005E7BAC">
        <w:rPr>
          <w:rFonts w:ascii="Segoe UI" w:eastAsia="宋体" w:hAnsi="Segoe UI" w:cs="Segoe UI"/>
          <w:color w:val="24292E"/>
          <w:kern w:val="0"/>
          <w:sz w:val="24"/>
          <w:szCs w:val="24"/>
        </w:rPr>
        <w:t>Task</w:t>
      </w:r>
      <w:r w:rsidRPr="005E7BAC">
        <w:rPr>
          <w:rFonts w:ascii="Segoe UI" w:eastAsia="宋体" w:hAnsi="Segoe UI" w:cs="Segoe UI"/>
          <w:color w:val="24292E"/>
          <w:kern w:val="0"/>
          <w:sz w:val="24"/>
          <w:szCs w:val="24"/>
        </w:rPr>
        <w:t>更为合理。</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Runnable</w:t>
      </w:r>
      <w:r w:rsidRPr="005E7BAC">
        <w:rPr>
          <w:rFonts w:ascii="Segoe UI" w:eastAsia="宋体" w:hAnsi="Segoe UI" w:cs="Segoe UI"/>
          <w:color w:val="24292E"/>
          <w:kern w:val="0"/>
          <w:sz w:val="24"/>
          <w:szCs w:val="24"/>
        </w:rPr>
        <w:t>只是一段</w:t>
      </w:r>
      <w:r w:rsidRPr="005E7BAC">
        <w:rPr>
          <w:rFonts w:ascii="Segoe UI" w:eastAsia="宋体" w:hAnsi="Segoe UI" w:cs="Segoe UI"/>
          <w:color w:val="24292E"/>
          <w:kern w:val="0"/>
          <w:sz w:val="24"/>
          <w:szCs w:val="24"/>
        </w:rPr>
        <w:lastRenderedPageBreak/>
        <w:t>用于描述任务的代码段而已，是静态的概念，需要通过线程来执行。而</w:t>
      </w:r>
      <w:r w:rsidRPr="005E7BAC">
        <w:rPr>
          <w:rFonts w:ascii="Segoe UI" w:eastAsia="宋体" w:hAnsi="Segoe UI" w:cs="Segoe UI"/>
          <w:color w:val="24292E"/>
          <w:kern w:val="0"/>
          <w:sz w:val="24"/>
          <w:szCs w:val="24"/>
        </w:rPr>
        <w:t>Thread</w:t>
      </w:r>
      <w:r w:rsidRPr="005E7BAC">
        <w:rPr>
          <w:rFonts w:ascii="Segoe UI" w:eastAsia="宋体" w:hAnsi="Segoe UI" w:cs="Segoe UI"/>
          <w:color w:val="24292E"/>
          <w:kern w:val="0"/>
          <w:sz w:val="24"/>
          <w:szCs w:val="24"/>
        </w:rPr>
        <w:t>更像是一个活体，自身就具有很多行为，能够用来执行任务。</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）仅仅当你确实想要重写（</w:t>
      </w:r>
      <w:r w:rsidRPr="005E7BAC">
        <w:rPr>
          <w:rFonts w:ascii="Segoe UI" w:eastAsia="宋体" w:hAnsi="Segoe UI" w:cs="Segoe UI"/>
          <w:color w:val="24292E"/>
          <w:kern w:val="0"/>
          <w:sz w:val="24"/>
          <w:szCs w:val="24"/>
        </w:rPr>
        <w:t>override</w:t>
      </w:r>
      <w:r w:rsidRPr="005E7BAC">
        <w:rPr>
          <w:rFonts w:ascii="Segoe UI" w:eastAsia="宋体" w:hAnsi="Segoe UI" w:cs="Segoe UI"/>
          <w:color w:val="24292E"/>
          <w:kern w:val="0"/>
          <w:sz w:val="24"/>
          <w:szCs w:val="24"/>
        </w:rPr>
        <w:t>）一些已有行为时，才使用继承，否则请使用接口。</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3</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 5</w:t>
      </w:r>
      <w:r w:rsidRPr="005E7BAC">
        <w:rPr>
          <w:rFonts w:ascii="Segoe UI" w:eastAsia="宋体" w:hAnsi="Segoe UI" w:cs="Segoe UI"/>
          <w:color w:val="24292E"/>
          <w:kern w:val="0"/>
          <w:sz w:val="24"/>
          <w:szCs w:val="24"/>
        </w:rPr>
        <w:t>之前，创建了</w:t>
      </w:r>
      <w:r w:rsidRPr="005E7BAC">
        <w:rPr>
          <w:rFonts w:ascii="Segoe UI" w:eastAsia="宋体" w:hAnsi="Segoe UI" w:cs="Segoe UI"/>
          <w:color w:val="24292E"/>
          <w:kern w:val="0"/>
          <w:sz w:val="24"/>
          <w:szCs w:val="24"/>
        </w:rPr>
        <w:t>Thread</w:t>
      </w:r>
      <w:r w:rsidRPr="005E7BAC">
        <w:rPr>
          <w:rFonts w:ascii="Segoe UI" w:eastAsia="宋体" w:hAnsi="Segoe UI" w:cs="Segoe UI"/>
          <w:color w:val="24292E"/>
          <w:kern w:val="0"/>
          <w:sz w:val="24"/>
          <w:szCs w:val="24"/>
        </w:rPr>
        <w:t>却没调用其</w:t>
      </w:r>
      <w:r w:rsidRPr="005E7BAC">
        <w:rPr>
          <w:rFonts w:ascii="Segoe UI" w:eastAsia="宋体" w:hAnsi="Segoe UI" w:cs="Segoe UI"/>
          <w:color w:val="24292E"/>
          <w:kern w:val="0"/>
          <w:sz w:val="24"/>
          <w:szCs w:val="24"/>
        </w:rPr>
        <w:t>start()</w:t>
      </w:r>
      <w:r w:rsidRPr="005E7BAC">
        <w:rPr>
          <w:rFonts w:ascii="Segoe UI" w:eastAsia="宋体" w:hAnsi="Segoe UI" w:cs="Segoe UI"/>
          <w:color w:val="24292E"/>
          <w:kern w:val="0"/>
          <w:sz w:val="24"/>
          <w:szCs w:val="24"/>
        </w:rPr>
        <w:t>方法，可能导致内存泄露。</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317" w:history="1">
        <w:r w:rsidRPr="005E7BAC">
          <w:rPr>
            <w:rFonts w:ascii="Segoe UI" w:eastAsia="宋体" w:hAnsi="Segoe UI" w:cs="Segoe UI"/>
            <w:color w:val="0366D6"/>
            <w:kern w:val="0"/>
            <w:sz w:val="24"/>
            <w:szCs w:val="24"/>
            <w:u w:val="single"/>
          </w:rPr>
          <w:t>http://stackoverflow.com/questions/541487/implements-runnable-vs-extends-thread</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18" w:history="1">
        <w:r w:rsidRPr="005E7BAC">
          <w:rPr>
            <w:rFonts w:ascii="Segoe UI" w:eastAsia="宋体" w:hAnsi="Segoe UI" w:cs="Segoe UI"/>
            <w:b/>
            <w:bCs/>
            <w:color w:val="0366D6"/>
            <w:kern w:val="0"/>
            <w:sz w:val="36"/>
            <w:szCs w:val="36"/>
            <w:u w:val="single"/>
          </w:rPr>
          <w:t xml:space="preserve">14. </w:t>
        </w:r>
        <w:r w:rsidRPr="005E7BAC">
          <w:rPr>
            <w:rFonts w:ascii="Segoe UI" w:eastAsia="宋体" w:hAnsi="Segoe UI" w:cs="Segoe UI"/>
            <w:b/>
            <w:bCs/>
            <w:color w:val="0366D6"/>
            <w:kern w:val="0"/>
            <w:sz w:val="36"/>
            <w:szCs w:val="36"/>
            <w:u w:val="single"/>
          </w:rPr>
          <w:t>我应该用哪一个</w:t>
        </w:r>
        <w:r w:rsidRPr="005E7BAC">
          <w:rPr>
            <w:rFonts w:ascii="Segoe UI" w:eastAsia="宋体" w:hAnsi="Segoe UI" w:cs="Segoe UI"/>
            <w:b/>
            <w:bCs/>
            <w:color w:val="0366D6"/>
            <w:kern w:val="0"/>
            <w:sz w:val="36"/>
            <w:szCs w:val="36"/>
            <w:u w:val="single"/>
          </w:rPr>
          <w:t>@NotNull</w:t>
        </w:r>
        <w:r w:rsidRPr="005E7BAC">
          <w:rPr>
            <w:rFonts w:ascii="Segoe UI" w:eastAsia="宋体" w:hAnsi="Segoe UI" w:cs="Segoe UI"/>
            <w:b/>
            <w:bCs/>
            <w:color w:val="0366D6"/>
            <w:kern w:val="0"/>
            <w:sz w:val="36"/>
            <w:szCs w:val="36"/>
            <w:u w:val="single"/>
          </w:rPr>
          <w:t>注解</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我应该用哪一个</w:t>
      </w:r>
      <w:r w:rsidRPr="005E7BAC">
        <w:rPr>
          <w:rFonts w:ascii="Segoe UI" w:eastAsia="宋体" w:hAnsi="Segoe UI" w:cs="Segoe UI"/>
          <w:b/>
          <w:bCs/>
          <w:color w:val="24292E"/>
          <w:kern w:val="0"/>
          <w:sz w:val="30"/>
          <w:szCs w:val="30"/>
        </w:rPr>
        <w:t>@NotNull</w:t>
      </w:r>
      <w:r w:rsidRPr="005E7BAC">
        <w:rPr>
          <w:rFonts w:ascii="Segoe UI" w:eastAsia="宋体" w:hAnsi="Segoe UI" w:cs="Segoe UI"/>
          <w:b/>
          <w:bCs/>
          <w:color w:val="24292E"/>
          <w:kern w:val="0"/>
          <w:sz w:val="30"/>
          <w:szCs w:val="30"/>
        </w:rPr>
        <w:t>注解</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我希望能通过注解的方式，尽量避免程序中出现空指针问题，同时既能保障代码的可读性，又能和</w:t>
      </w:r>
      <w:r w:rsidRPr="005E7BAC">
        <w:rPr>
          <w:rFonts w:ascii="Segoe UI" w:eastAsia="宋体" w:hAnsi="Segoe UI" w:cs="Segoe UI"/>
          <w:color w:val="24292E"/>
          <w:kern w:val="0"/>
          <w:sz w:val="24"/>
          <w:szCs w:val="24"/>
        </w:rPr>
        <w:t>IDE</w:t>
      </w:r>
      <w:r w:rsidRPr="005E7BAC">
        <w:rPr>
          <w:rFonts w:ascii="Segoe UI" w:eastAsia="宋体" w:hAnsi="Segoe UI" w:cs="Segoe UI"/>
          <w:color w:val="24292E"/>
          <w:kern w:val="0"/>
          <w:sz w:val="24"/>
          <w:szCs w:val="24"/>
        </w:rPr>
        <w:t>的代码检查，静态代码扫描工具结合起来。相关的注解，我看到有好多种</w:t>
      </w:r>
      <w:r w:rsidRPr="005E7BAC">
        <w:rPr>
          <w:rFonts w:ascii="Segoe UI" w:eastAsia="宋体" w:hAnsi="Segoe UI" w:cs="Segoe UI"/>
          <w:color w:val="24292E"/>
          <w:kern w:val="0"/>
          <w:sz w:val="24"/>
          <w:szCs w:val="24"/>
        </w:rPr>
        <w:t>@NotNull/@NonNull/@Nonnull</w:t>
      </w:r>
      <w:r w:rsidRPr="005E7BAC">
        <w:rPr>
          <w:rFonts w:ascii="Segoe UI" w:eastAsia="宋体" w:hAnsi="Segoe UI" w:cs="Segoe UI"/>
          <w:color w:val="24292E"/>
          <w:kern w:val="0"/>
          <w:sz w:val="24"/>
          <w:szCs w:val="24"/>
        </w:rPr>
        <w:t>，而他们彼此间又有冲突，不能共用，下面是我找到的一些注解，哪个是最好的选择呢？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1.javax.validation.constraints.NotNull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运行时进验证，不静态分析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2.edu.umd.cs.findbugs.annotations.NonNull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用于</w:t>
      </w:r>
      <w:r w:rsidRPr="005E7BAC">
        <w:rPr>
          <w:rFonts w:ascii="Consolas" w:eastAsia="宋体" w:hAnsi="Consolas" w:cs="Consolas"/>
          <w:color w:val="24292E"/>
          <w:kern w:val="0"/>
          <w:sz w:val="20"/>
          <w:szCs w:val="20"/>
          <w:bdr w:val="none" w:sz="0" w:space="0" w:color="auto" w:frame="1"/>
        </w:rPr>
        <w:t>finbugs</w:t>
      </w:r>
      <w:r w:rsidRPr="005E7BAC">
        <w:rPr>
          <w:rFonts w:ascii="Consolas" w:eastAsia="宋体" w:hAnsi="Consolas" w:cs="Consolas"/>
          <w:color w:val="24292E"/>
          <w:kern w:val="0"/>
          <w:sz w:val="20"/>
          <w:szCs w:val="20"/>
          <w:bdr w:val="none" w:sz="0" w:space="0" w:color="auto" w:frame="1"/>
        </w:rPr>
        <w:t>和</w:t>
      </w:r>
      <w:r w:rsidRPr="005E7BAC">
        <w:rPr>
          <w:rFonts w:ascii="Consolas" w:eastAsia="宋体" w:hAnsi="Consolas" w:cs="Consolas"/>
          <w:color w:val="24292E"/>
          <w:kern w:val="0"/>
          <w:sz w:val="20"/>
          <w:szCs w:val="20"/>
          <w:bdr w:val="none" w:sz="0" w:space="0" w:color="auto" w:frame="1"/>
        </w:rPr>
        <w:t>Sonar</w:t>
      </w:r>
      <w:r w:rsidRPr="005E7BAC">
        <w:rPr>
          <w:rFonts w:ascii="Consolas" w:eastAsia="宋体" w:hAnsi="Consolas" w:cs="Consolas"/>
          <w:color w:val="24292E"/>
          <w:kern w:val="0"/>
          <w:sz w:val="20"/>
          <w:szCs w:val="20"/>
          <w:bdr w:val="none" w:sz="0" w:space="0" w:color="auto" w:frame="1"/>
        </w:rPr>
        <w:t>静态分析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3.javax.annotation.Nonnull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只适用</w:t>
      </w:r>
      <w:r w:rsidRPr="005E7BAC">
        <w:rPr>
          <w:rFonts w:ascii="Consolas" w:eastAsia="宋体" w:hAnsi="Consolas" w:cs="Consolas"/>
          <w:color w:val="24292E"/>
          <w:kern w:val="0"/>
          <w:sz w:val="20"/>
          <w:szCs w:val="20"/>
          <w:bdr w:val="none" w:sz="0" w:space="0" w:color="auto" w:frame="1"/>
        </w:rPr>
        <w:t>FindBugs,JSR-305</w:t>
      </w:r>
      <w:r w:rsidRPr="005E7BAC">
        <w:rPr>
          <w:rFonts w:ascii="Consolas" w:eastAsia="宋体" w:hAnsi="Consolas" w:cs="Consolas"/>
          <w:color w:val="24292E"/>
          <w:kern w:val="0"/>
          <w:sz w:val="20"/>
          <w:szCs w:val="20"/>
          <w:bdr w:val="none" w:sz="0" w:space="0" w:color="auto" w:frame="1"/>
        </w:rPr>
        <w:t>不适用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4.org.jetbrains.annotations.NotNull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适用用于</w:t>
      </w:r>
      <w:r w:rsidRPr="005E7BAC">
        <w:rPr>
          <w:rFonts w:ascii="Consolas" w:eastAsia="宋体" w:hAnsi="Consolas" w:cs="Consolas"/>
          <w:color w:val="24292E"/>
          <w:kern w:val="0"/>
          <w:sz w:val="20"/>
          <w:szCs w:val="20"/>
          <w:bdr w:val="none" w:sz="0" w:space="0" w:color="auto" w:frame="1"/>
        </w:rPr>
        <w:t>IntelliJ IDEA</w:t>
      </w:r>
      <w:r w:rsidRPr="005E7BAC">
        <w:rPr>
          <w:rFonts w:ascii="Consolas" w:eastAsia="宋体" w:hAnsi="Consolas" w:cs="Consolas"/>
          <w:color w:val="24292E"/>
          <w:kern w:val="0"/>
          <w:sz w:val="20"/>
          <w:szCs w:val="20"/>
          <w:bdr w:val="none" w:sz="0" w:space="0" w:color="auto" w:frame="1"/>
        </w:rPr>
        <w:t>静态分析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5.lombok.NonNull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适用</w:t>
      </w:r>
      <w:r w:rsidRPr="005E7BAC">
        <w:rPr>
          <w:rFonts w:ascii="Consolas" w:eastAsia="宋体" w:hAnsi="Consolas" w:cs="Consolas"/>
          <w:color w:val="24292E"/>
          <w:kern w:val="0"/>
          <w:sz w:val="20"/>
          <w:szCs w:val="20"/>
          <w:bdr w:val="none" w:sz="0" w:space="0" w:color="auto" w:frame="1"/>
        </w:rPr>
        <w:t>Lombok</w:t>
      </w:r>
      <w:r w:rsidRPr="005E7BAC">
        <w:rPr>
          <w:rFonts w:ascii="Consolas" w:eastAsia="宋体" w:hAnsi="Consolas" w:cs="Consolas"/>
          <w:color w:val="24292E"/>
          <w:kern w:val="0"/>
          <w:sz w:val="20"/>
          <w:szCs w:val="20"/>
          <w:bdr w:val="none" w:sz="0" w:space="0" w:color="auto" w:frame="1"/>
        </w:rPr>
        <w:t>项目中代码生成器。不是一个标准的占位符注解</w:t>
      </w: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6.android.support.annotation.NonNull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适用于</w:t>
      </w:r>
      <w:r w:rsidRPr="005E7BAC">
        <w:rPr>
          <w:rFonts w:ascii="Consolas" w:eastAsia="宋体" w:hAnsi="Consolas" w:cs="Consolas"/>
          <w:color w:val="24292E"/>
          <w:kern w:val="0"/>
          <w:sz w:val="20"/>
          <w:szCs w:val="20"/>
          <w:bdr w:val="none" w:sz="0" w:space="0" w:color="auto" w:frame="1"/>
        </w:rPr>
        <w:t>Android</w:t>
      </w:r>
      <w:r w:rsidRPr="005E7BAC">
        <w:rPr>
          <w:rFonts w:ascii="Consolas" w:eastAsia="宋体" w:hAnsi="Consolas" w:cs="Consolas"/>
          <w:color w:val="24292E"/>
          <w:kern w:val="0"/>
          <w:sz w:val="20"/>
          <w:szCs w:val="20"/>
          <w:bdr w:val="none" w:sz="0" w:space="0" w:color="auto" w:frame="1"/>
        </w:rPr>
        <w:t>项目的标记注解</w:t>
      </w:r>
      <w:r w:rsidRPr="005E7BAC">
        <w:rPr>
          <w:rFonts w:ascii="Consolas" w:eastAsia="宋体" w:hAnsi="Consolas" w:cs="Consolas"/>
          <w:color w:val="24292E"/>
          <w:kern w:val="0"/>
          <w:sz w:val="20"/>
          <w:szCs w:val="20"/>
          <w:bdr w:val="none" w:sz="0" w:space="0" w:color="auto" w:frame="1"/>
        </w:rPr>
        <w:t>,</w:t>
      </w:r>
      <w:r w:rsidRPr="005E7BAC">
        <w:rPr>
          <w:rFonts w:ascii="Consolas" w:eastAsia="宋体" w:hAnsi="Consolas" w:cs="Consolas"/>
          <w:color w:val="24292E"/>
          <w:kern w:val="0"/>
          <w:sz w:val="20"/>
          <w:szCs w:val="20"/>
          <w:bdr w:val="none" w:sz="0" w:space="0" w:color="auto" w:frame="1"/>
        </w:rPr>
        <w:t>位于</w:t>
      </w:r>
      <w:r w:rsidRPr="005E7BAC">
        <w:rPr>
          <w:rFonts w:ascii="Consolas" w:eastAsia="宋体" w:hAnsi="Consolas" w:cs="Consolas"/>
          <w:color w:val="24292E"/>
          <w:kern w:val="0"/>
          <w:sz w:val="20"/>
          <w:szCs w:val="20"/>
          <w:bdr w:val="none" w:sz="0" w:space="0" w:color="auto" w:frame="1"/>
        </w:rPr>
        <w:t>support-annotations</w:t>
      </w:r>
      <w:r w:rsidRPr="005E7BAC">
        <w:rPr>
          <w:rFonts w:ascii="Consolas" w:eastAsia="宋体" w:hAnsi="Consolas" w:cs="Consolas"/>
          <w:color w:val="24292E"/>
          <w:kern w:val="0"/>
          <w:sz w:val="20"/>
          <w:szCs w:val="20"/>
          <w:bdr w:val="none" w:sz="0" w:space="0" w:color="auto" w:frame="1"/>
        </w:rPr>
        <w:t>包中</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r w:rsidRPr="005E7BAC">
        <w:rPr>
          <w:rFonts w:ascii="Segoe UI" w:eastAsia="宋体" w:hAnsi="Segoe UI" w:cs="Segoe UI"/>
          <w:b/>
          <w:bCs/>
          <w:color w:val="24292E"/>
          <w:kern w:val="0"/>
          <w:sz w:val="36"/>
          <w:szCs w:val="36"/>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我推荐用</w:t>
      </w:r>
      <w:r w:rsidRPr="005E7BAC">
        <w:rPr>
          <w:rFonts w:ascii="Segoe UI" w:eastAsia="宋体" w:hAnsi="Segoe UI" w:cs="Segoe UI"/>
          <w:color w:val="24292E"/>
          <w:kern w:val="0"/>
          <w:sz w:val="24"/>
          <w:szCs w:val="24"/>
        </w:rPr>
        <w:t>javax</w:t>
      </w:r>
      <w:r w:rsidRPr="005E7BAC">
        <w:rPr>
          <w:rFonts w:ascii="Segoe UI" w:eastAsia="宋体" w:hAnsi="Segoe UI" w:cs="Segoe UI"/>
          <w:color w:val="24292E"/>
          <w:kern w:val="0"/>
          <w:sz w:val="24"/>
          <w:szCs w:val="24"/>
        </w:rPr>
        <w:t>命名空间下的注解</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虽然我喜欢</w:t>
      </w:r>
      <w:r w:rsidRPr="005E7BAC">
        <w:rPr>
          <w:rFonts w:ascii="Segoe UI" w:eastAsia="宋体" w:hAnsi="Segoe UI" w:cs="Segoe UI"/>
          <w:color w:val="24292E"/>
          <w:kern w:val="0"/>
          <w:sz w:val="24"/>
          <w:szCs w:val="24"/>
        </w:rPr>
        <w:t>Lombok</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Intelij</w:t>
      </w:r>
      <w:r w:rsidRPr="005E7BAC">
        <w:rPr>
          <w:rFonts w:ascii="Segoe UI" w:eastAsia="宋体" w:hAnsi="Segoe UI" w:cs="Segoe UI"/>
          <w:color w:val="24292E"/>
          <w:kern w:val="0"/>
          <w:sz w:val="24"/>
          <w:szCs w:val="24"/>
        </w:rPr>
        <w:t>做的事情</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，使用其他命名空间的注解，等于你还需要引入其他依赖。</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我用</w:t>
      </w:r>
      <w:r w:rsidRPr="005E7BAC">
        <w:rPr>
          <w:rFonts w:ascii="Segoe UI" w:eastAsia="宋体" w:hAnsi="Segoe UI" w:cs="Segoe UI"/>
          <w:color w:val="24292E"/>
          <w:kern w:val="0"/>
          <w:sz w:val="24"/>
          <w:szCs w:val="24"/>
        </w:rPr>
        <w:t>javax.validation.constraints.NotNull</w:t>
      </w:r>
      <w:r w:rsidRPr="005E7BAC">
        <w:rPr>
          <w:rFonts w:ascii="Segoe UI" w:eastAsia="宋体" w:hAnsi="Segoe UI" w:cs="Segoe UI"/>
          <w:color w:val="24292E"/>
          <w:kern w:val="0"/>
          <w:sz w:val="24"/>
          <w:szCs w:val="24"/>
        </w:rPr>
        <w:t>，因为它已经在</w:t>
      </w:r>
      <w:r w:rsidRPr="005E7BAC">
        <w:rPr>
          <w:rFonts w:ascii="Segoe UI" w:eastAsia="宋体" w:hAnsi="Segoe UI" w:cs="Segoe UI"/>
          <w:color w:val="24292E"/>
          <w:kern w:val="0"/>
          <w:sz w:val="24"/>
          <w:szCs w:val="24"/>
        </w:rPr>
        <w:t>Java EE 6</w:t>
      </w:r>
      <w:r w:rsidRPr="005E7BAC">
        <w:rPr>
          <w:rFonts w:ascii="Segoe UI" w:eastAsia="宋体" w:hAnsi="Segoe UI" w:cs="Segoe UI"/>
          <w:color w:val="24292E"/>
          <w:kern w:val="0"/>
          <w:sz w:val="24"/>
          <w:szCs w:val="24"/>
        </w:rPr>
        <w:t>中定义</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javax.annotation.NonNull</w:t>
      </w:r>
      <w:r w:rsidRPr="005E7BAC">
        <w:rPr>
          <w:rFonts w:ascii="Segoe UI" w:eastAsia="宋体" w:hAnsi="Segoe UI" w:cs="Segoe UI"/>
          <w:color w:val="24292E"/>
          <w:kern w:val="0"/>
          <w:sz w:val="24"/>
          <w:szCs w:val="24"/>
        </w:rPr>
        <w:t>可能直到</w:t>
      </w:r>
      <w:r w:rsidRPr="005E7BAC">
        <w:rPr>
          <w:rFonts w:ascii="Segoe UI" w:eastAsia="宋体" w:hAnsi="Segoe UI" w:cs="Segoe UI"/>
          <w:color w:val="24292E"/>
          <w:kern w:val="0"/>
          <w:sz w:val="24"/>
          <w:szCs w:val="24"/>
        </w:rPr>
        <w:t>java 8</w:t>
      </w:r>
      <w:r w:rsidRPr="005E7BAC">
        <w:rPr>
          <w:rFonts w:ascii="Segoe UI" w:eastAsia="宋体" w:hAnsi="Segoe UI" w:cs="Segoe UI"/>
          <w:color w:val="24292E"/>
          <w:kern w:val="0"/>
          <w:sz w:val="24"/>
          <w:szCs w:val="24"/>
        </w:rPr>
        <w:t>都不存在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正如</w:t>
      </w:r>
      <w:r w:rsidRPr="005E7BAC">
        <w:rPr>
          <w:rFonts w:ascii="Segoe UI" w:eastAsia="宋体" w:hAnsi="Segoe UI" w:cs="Segoe UI"/>
          <w:color w:val="24292E"/>
          <w:kern w:val="0"/>
          <w:sz w:val="24"/>
          <w:szCs w:val="24"/>
        </w:rPr>
        <w:t>Stephen</w:t>
      </w:r>
      <w:r w:rsidRPr="005E7BAC">
        <w:rPr>
          <w:rFonts w:ascii="Segoe UI" w:eastAsia="宋体" w:hAnsi="Segoe UI" w:cs="Segoe UI"/>
          <w:color w:val="24292E"/>
          <w:kern w:val="0"/>
          <w:sz w:val="24"/>
          <w:szCs w:val="24"/>
        </w:rPr>
        <w:t>指出</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。其他的都不是标准的注解</w:t>
      </w:r>
      <w:r w:rsidRPr="005E7BAC">
        <w:rPr>
          <w:rFonts w:ascii="Segoe UI" w:eastAsia="宋体" w:hAnsi="Segoe UI" w:cs="Segoe UI"/>
          <w:color w:val="24292E"/>
          <w:kern w:val="0"/>
          <w:sz w:val="24"/>
          <w:szCs w:val="24"/>
        </w:rPr>
        <w:t xml:space="preserve"> .</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如果注解是可扩展的，那将是一件美好的事情</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你可以自己写一个</w:t>
      </w:r>
      <w:r w:rsidRPr="005E7BAC">
        <w:rPr>
          <w:rFonts w:ascii="Consolas" w:eastAsia="宋体" w:hAnsi="Consolas" w:cs="Consolas"/>
          <w:color w:val="24292E"/>
          <w:kern w:val="0"/>
          <w:sz w:val="20"/>
          <w:szCs w:val="20"/>
        </w:rPr>
        <w:t>non-null</w:t>
      </w:r>
      <w:r w:rsidRPr="005E7BAC">
        <w:rPr>
          <w:rFonts w:ascii="Segoe UI" w:eastAsia="宋体" w:hAnsi="Segoe UI" w:cs="Segoe UI"/>
          <w:color w:val="24292E"/>
          <w:kern w:val="0"/>
          <w:sz w:val="24"/>
          <w:szCs w:val="24"/>
        </w:rPr>
        <w:t>注解，然后继承上面说的这些注解。如果标准的注解不支持某个特性，你就可以在自己定义的注解里面扩展。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319" w:history="1">
        <w:r w:rsidRPr="005E7BAC">
          <w:rPr>
            <w:rFonts w:ascii="Segoe UI" w:eastAsia="宋体" w:hAnsi="Segoe UI" w:cs="Segoe UI"/>
            <w:color w:val="0366D6"/>
            <w:kern w:val="0"/>
            <w:sz w:val="24"/>
            <w:szCs w:val="24"/>
            <w:u w:val="single"/>
          </w:rPr>
          <w:t>http://stackoverflow.com/questions/4963300/which-notnull-java-annotation-should-i-use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20" w:history="1">
        <w:r w:rsidRPr="005E7BAC">
          <w:rPr>
            <w:rFonts w:ascii="Segoe UI" w:eastAsia="宋体" w:hAnsi="Segoe UI" w:cs="Segoe UI"/>
            <w:b/>
            <w:bCs/>
            <w:color w:val="0366D6"/>
            <w:kern w:val="0"/>
            <w:sz w:val="36"/>
            <w:szCs w:val="36"/>
            <w:u w:val="single"/>
          </w:rPr>
          <w:t xml:space="preserve">15. </w:t>
        </w:r>
        <w:r w:rsidRPr="005E7BAC">
          <w:rPr>
            <w:rFonts w:ascii="Segoe UI" w:eastAsia="宋体" w:hAnsi="Segoe UI" w:cs="Segoe UI"/>
            <w:b/>
            <w:bCs/>
            <w:color w:val="0366D6"/>
            <w:kern w:val="0"/>
            <w:sz w:val="36"/>
            <w:szCs w:val="36"/>
            <w:u w:val="single"/>
          </w:rPr>
          <w:t>怎样将堆栈追踪信息转换为字符串</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怎样将堆栈追踪信息转换为字符串</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将</w:t>
      </w:r>
      <w:r w:rsidRPr="005E7BAC">
        <w:rPr>
          <w:rFonts w:ascii="Consolas" w:eastAsia="宋体" w:hAnsi="Consolas" w:cs="Consolas"/>
          <w:color w:val="24292E"/>
          <w:kern w:val="0"/>
          <w:sz w:val="20"/>
          <w:szCs w:val="20"/>
        </w:rPr>
        <w:t>Throwable.getStackTrace()</w:t>
      </w:r>
      <w:r w:rsidRPr="005E7BAC">
        <w:rPr>
          <w:rFonts w:ascii="Segoe UI" w:eastAsia="宋体" w:hAnsi="Segoe UI" w:cs="Segoe UI"/>
          <w:color w:val="24292E"/>
          <w:kern w:val="0"/>
          <w:sz w:val="24"/>
          <w:szCs w:val="24"/>
        </w:rPr>
        <w:t>的结果转换为一个字符串来来描述堆栈信息的最简单的方法是什么</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最佳答案</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可以用下面的方法将异常堆栈信息转换为字符串类型。该类在</w:t>
      </w:r>
      <w:r w:rsidRPr="005E7BAC">
        <w:rPr>
          <w:rFonts w:ascii="Segoe UI" w:eastAsia="宋体" w:hAnsi="Segoe UI" w:cs="Segoe UI"/>
          <w:color w:val="24292E"/>
          <w:kern w:val="0"/>
          <w:sz w:val="24"/>
          <w:szCs w:val="24"/>
        </w:rPr>
        <w:t>Apache commons-lang-2.2.jar</w:t>
      </w:r>
      <w:r w:rsidRPr="005E7BAC">
        <w:rPr>
          <w:rFonts w:ascii="Segoe UI" w:eastAsia="宋体" w:hAnsi="Segoe UI" w:cs="Segoe UI"/>
          <w:color w:val="24292E"/>
          <w:kern w:val="0"/>
          <w:sz w:val="24"/>
          <w:szCs w:val="24"/>
        </w:rPr>
        <w:t>中可以找到：</w:t>
      </w:r>
      <w:hyperlink r:id="rId321" w:history="1">
        <w:r w:rsidRPr="005E7BAC">
          <w:rPr>
            <w:rFonts w:ascii="Consolas" w:eastAsia="宋体" w:hAnsi="Consolas" w:cs="Consolas"/>
            <w:color w:val="0366D6"/>
            <w:kern w:val="0"/>
            <w:sz w:val="20"/>
            <w:szCs w:val="20"/>
          </w:rPr>
          <w:t>org.apache.commons.lang.exception.ExceptionUtils.getStackTrace(Throwable)</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答案二</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用</w:t>
      </w:r>
      <w:r w:rsidRPr="005E7BAC">
        <w:rPr>
          <w:rFonts w:ascii="Segoe UI" w:eastAsia="宋体" w:hAnsi="Segoe UI" w:cs="Segoe UI"/>
          <w:color w:val="24292E"/>
          <w:kern w:val="0"/>
          <w:sz w:val="24"/>
          <w:szCs w:val="24"/>
        </w:rPr>
        <w:t> </w:t>
      </w:r>
      <w:hyperlink r:id="rId322" w:anchor="printStackTrace-java.io.PrintWriter-" w:history="1">
        <w:r w:rsidRPr="005E7BAC">
          <w:rPr>
            <w:rFonts w:ascii="Consolas" w:eastAsia="宋体" w:hAnsi="Consolas" w:cs="Consolas"/>
            <w:color w:val="0366D6"/>
            <w:kern w:val="0"/>
            <w:sz w:val="20"/>
            <w:szCs w:val="20"/>
          </w:rPr>
          <w:t>Throwable.printStackTrace(PrintWriter pw)</w:t>
        </w:r>
      </w:hyperlink>
      <w:r w:rsidRPr="005E7BAC">
        <w:rPr>
          <w:rFonts w:ascii="Segoe UI" w:eastAsia="宋体" w:hAnsi="Segoe UI" w:cs="Segoe UI"/>
          <w:color w:val="24292E"/>
          <w:kern w:val="0"/>
          <w:sz w:val="24"/>
          <w:szCs w:val="24"/>
        </w:rPr>
        <w:t>可以输出堆栈信息：</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StringWriter</w:t>
      </w:r>
      <w:r w:rsidRPr="005E7BAC">
        <w:rPr>
          <w:rFonts w:ascii="Consolas" w:eastAsia="宋体" w:hAnsi="Consolas" w:cs="Consolas"/>
          <w:color w:val="24292E"/>
          <w:kern w:val="0"/>
          <w:sz w:val="20"/>
          <w:szCs w:val="20"/>
        </w:rPr>
        <w:t xml:space="preserve"> sw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PrintWriter</w:t>
      </w:r>
      <w:r w:rsidRPr="005E7BAC">
        <w:rPr>
          <w:rFonts w:ascii="Consolas" w:eastAsia="宋体" w:hAnsi="Consolas" w:cs="Consolas"/>
          <w:color w:val="24292E"/>
          <w:kern w:val="0"/>
          <w:sz w:val="20"/>
          <w:szCs w:val="20"/>
        </w:rPr>
        <w:t xml:space="preserve"> pw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PrintWriter</w:t>
      </w:r>
      <w:r w:rsidRPr="005E7BAC">
        <w:rPr>
          <w:rFonts w:ascii="Consolas" w:eastAsia="宋体" w:hAnsi="Consolas" w:cs="Consolas"/>
          <w:color w:val="24292E"/>
          <w:kern w:val="0"/>
          <w:sz w:val="20"/>
          <w:szCs w:val="20"/>
        </w:rPr>
        <w:t>(sw);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printStackTrace(pw);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sw</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toString(); </w:t>
      </w:r>
      <w:r w:rsidRPr="005E7BAC">
        <w:rPr>
          <w:rFonts w:ascii="Consolas" w:eastAsia="宋体" w:hAnsi="Consolas" w:cs="Consolas"/>
          <w:color w:val="969896"/>
          <w:kern w:val="0"/>
          <w:sz w:val="20"/>
          <w:szCs w:val="20"/>
        </w:rPr>
        <w:t>// stack trace as a string</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答案三</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StringWriter</w:t>
      </w:r>
      <w:r w:rsidRPr="005E7BAC">
        <w:rPr>
          <w:rFonts w:ascii="Consolas" w:eastAsia="宋体" w:hAnsi="Consolas" w:cs="Consolas"/>
          <w:color w:val="24292E"/>
          <w:kern w:val="0"/>
          <w:sz w:val="20"/>
          <w:szCs w:val="20"/>
        </w:rPr>
        <w:t xml:space="preserve"> sw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StringWriter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printStackTrace(</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PrintWriter</w:t>
      </w:r>
      <w:r w:rsidRPr="005E7BAC">
        <w:rPr>
          <w:rFonts w:ascii="Consolas" w:eastAsia="宋体" w:hAnsi="Consolas" w:cs="Consolas"/>
          <w:color w:val="24292E"/>
          <w:kern w:val="0"/>
          <w:sz w:val="20"/>
          <w:szCs w:val="20"/>
        </w:rPr>
        <w:t>(sw));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exceptionAsString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sw</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答案四</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stackTraceToString(</w:t>
      </w:r>
      <w:r w:rsidRPr="005E7BAC">
        <w:rPr>
          <w:rFonts w:ascii="Consolas" w:eastAsia="宋体" w:hAnsi="Consolas" w:cs="Consolas"/>
          <w:color w:val="333333"/>
          <w:kern w:val="0"/>
          <w:sz w:val="20"/>
          <w:szCs w:val="20"/>
        </w:rPr>
        <w:t>Throwable</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StringBuilder</w:t>
      </w:r>
      <w:r w:rsidRPr="005E7BAC">
        <w:rPr>
          <w:rFonts w:ascii="Consolas" w:eastAsia="宋体" w:hAnsi="Consolas" w:cs="Consolas"/>
          <w:color w:val="24292E"/>
          <w:kern w:val="0"/>
          <w:sz w:val="20"/>
          <w:szCs w:val="20"/>
        </w:rPr>
        <w:t xml:space="preserve"> sb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StringBuilder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StackTraceElement</w:t>
      </w:r>
      <w:r w:rsidRPr="005E7BAC">
        <w:rPr>
          <w:rFonts w:ascii="Consolas" w:eastAsia="宋体" w:hAnsi="Consolas" w:cs="Consolas"/>
          <w:color w:val="24292E"/>
          <w:kern w:val="0"/>
          <w:sz w:val="20"/>
          <w:szCs w:val="20"/>
        </w:rPr>
        <w:t xml:space="preserve"> element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getStackTrace())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append(element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sb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323" w:history="1">
        <w:r w:rsidRPr="005E7BAC">
          <w:rPr>
            <w:rFonts w:ascii="Segoe UI" w:eastAsia="宋体" w:hAnsi="Segoe UI" w:cs="Segoe UI"/>
            <w:color w:val="0366D6"/>
            <w:kern w:val="0"/>
            <w:sz w:val="24"/>
            <w:szCs w:val="24"/>
            <w:u w:val="single"/>
          </w:rPr>
          <w:t>http://stackoverflow.com/questions/1149703/how-can-i-convert-a-stack-trace-to-a-string</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24" w:history="1">
        <w:r w:rsidRPr="005E7BAC">
          <w:rPr>
            <w:rFonts w:ascii="Segoe UI" w:eastAsia="宋体" w:hAnsi="Segoe UI" w:cs="Segoe UI"/>
            <w:b/>
            <w:bCs/>
            <w:color w:val="0366D6"/>
            <w:kern w:val="0"/>
            <w:sz w:val="36"/>
            <w:szCs w:val="36"/>
            <w:u w:val="single"/>
          </w:rPr>
          <w:t xml:space="preserve">16. </w:t>
        </w:r>
        <w:r w:rsidRPr="005E7BAC">
          <w:rPr>
            <w:rFonts w:ascii="Segoe UI" w:eastAsia="宋体" w:hAnsi="Segoe UI" w:cs="Segoe UI"/>
            <w:b/>
            <w:bCs/>
            <w:color w:val="0366D6"/>
            <w:kern w:val="0"/>
            <w:sz w:val="36"/>
            <w:szCs w:val="36"/>
            <w:u w:val="single"/>
          </w:rPr>
          <w:t>如何处理</w:t>
        </w:r>
        <w:r w:rsidRPr="005E7BAC">
          <w:rPr>
            <w:rFonts w:ascii="Segoe UI" w:eastAsia="宋体" w:hAnsi="Segoe UI" w:cs="Segoe UI"/>
            <w:b/>
            <w:bCs/>
            <w:color w:val="0366D6"/>
            <w:kern w:val="0"/>
            <w:sz w:val="36"/>
            <w:szCs w:val="36"/>
            <w:u w:val="single"/>
          </w:rPr>
          <w:t xml:space="preserve"> java.lang.outOfMemoryError PermGen space error</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如何处理</w:t>
      </w:r>
      <w:r w:rsidRPr="005E7BAC">
        <w:rPr>
          <w:rFonts w:ascii="Segoe UI" w:eastAsia="宋体" w:hAnsi="Segoe UI" w:cs="Segoe UI"/>
          <w:b/>
          <w:bCs/>
          <w:color w:val="24292E"/>
          <w:kern w:val="0"/>
          <w:sz w:val="30"/>
          <w:szCs w:val="30"/>
        </w:rPr>
        <w:t xml:space="preserve"> java.lang.outOfMemoryError PermGen space error</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最近，我在过运行我的</w:t>
      </w:r>
      <w:r w:rsidRPr="005E7BAC">
        <w:rPr>
          <w:rFonts w:ascii="Segoe UI" w:eastAsia="宋体" w:hAnsi="Segoe UI" w:cs="Segoe UI"/>
          <w:color w:val="24292E"/>
          <w:kern w:val="0"/>
          <w:sz w:val="24"/>
          <w:szCs w:val="24"/>
        </w:rPr>
        <w:t>web</w:t>
      </w:r>
      <w:r w:rsidRPr="005E7BAC">
        <w:rPr>
          <w:rFonts w:ascii="Segoe UI" w:eastAsia="宋体" w:hAnsi="Segoe UI" w:cs="Segoe UI"/>
          <w:color w:val="24292E"/>
          <w:kern w:val="0"/>
          <w:sz w:val="24"/>
          <w:szCs w:val="24"/>
        </w:rPr>
        <w:t>应用时得到：</w:t>
      </w:r>
      <w:r w:rsidRPr="005E7BAC">
        <w:rPr>
          <w:rFonts w:ascii="Segoe UI" w:eastAsia="宋体" w:hAnsi="Segoe UI" w:cs="Segoe UI"/>
          <w:color w:val="24292E"/>
          <w:kern w:val="0"/>
          <w:sz w:val="24"/>
          <w:szCs w:val="24"/>
        </w:rPr>
        <w:t>java.lang.OutOfMemoryError: PermGen space</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我的应用是一个典型的</w:t>
      </w:r>
      <w:r w:rsidRPr="005E7BAC">
        <w:rPr>
          <w:rFonts w:ascii="Segoe UI" w:eastAsia="宋体" w:hAnsi="Segoe UI" w:cs="Segoe UI"/>
          <w:color w:val="24292E"/>
          <w:kern w:val="0"/>
          <w:sz w:val="24"/>
          <w:szCs w:val="24"/>
        </w:rPr>
        <w:t xml:space="preserve"> Hibernate/JPA + IceFaces/JSF</w:t>
      </w:r>
      <w:r w:rsidRPr="005E7BAC">
        <w:rPr>
          <w:rFonts w:ascii="Segoe UI" w:eastAsia="宋体" w:hAnsi="Segoe UI" w:cs="Segoe UI"/>
          <w:color w:val="24292E"/>
          <w:kern w:val="0"/>
          <w:sz w:val="24"/>
          <w:szCs w:val="24"/>
        </w:rPr>
        <w:t>的应用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运行于</w:t>
      </w:r>
      <w:r w:rsidRPr="005E7BAC">
        <w:rPr>
          <w:rFonts w:ascii="Segoe UI" w:eastAsia="宋体" w:hAnsi="Segoe UI" w:cs="Segoe UI"/>
          <w:color w:val="24292E"/>
          <w:kern w:val="0"/>
          <w:sz w:val="24"/>
          <w:szCs w:val="24"/>
        </w:rPr>
        <w:t>Tomcat6.0</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jdk1.6.</w:t>
      </w:r>
      <w:r w:rsidRPr="005E7BAC">
        <w:rPr>
          <w:rFonts w:ascii="Segoe UI" w:eastAsia="宋体" w:hAnsi="Segoe UI" w:cs="Segoe UI"/>
          <w:color w:val="24292E"/>
          <w:kern w:val="0"/>
          <w:sz w:val="24"/>
          <w:szCs w:val="24"/>
        </w:rPr>
        <w:t>我发布了多次以后，产生了这个错误。</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是什么原因造成的，我如何避免？我怎样修复</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解决的方案是当</w:t>
      </w:r>
      <w:r w:rsidRPr="005E7BAC">
        <w:rPr>
          <w:rFonts w:ascii="Segoe UI" w:eastAsia="宋体" w:hAnsi="Segoe UI" w:cs="Segoe UI"/>
          <w:color w:val="24292E"/>
          <w:kern w:val="0"/>
          <w:sz w:val="24"/>
          <w:szCs w:val="24"/>
        </w:rPr>
        <w:t>TomeCat</w:t>
      </w:r>
      <w:r w:rsidRPr="005E7BAC">
        <w:rPr>
          <w:rFonts w:ascii="Segoe UI" w:eastAsia="宋体" w:hAnsi="Segoe UI" w:cs="Segoe UI"/>
          <w:color w:val="24292E"/>
          <w:kern w:val="0"/>
          <w:sz w:val="24"/>
          <w:szCs w:val="24"/>
        </w:rPr>
        <w:t>启时，在</w:t>
      </w:r>
      <w:r w:rsidRPr="005E7BAC">
        <w:rPr>
          <w:rFonts w:ascii="Segoe UI" w:eastAsia="宋体" w:hAnsi="Segoe UI" w:cs="Segoe UI"/>
          <w:color w:val="24292E"/>
          <w:kern w:val="0"/>
          <w:sz w:val="24"/>
          <w:szCs w:val="24"/>
        </w:rPr>
        <w:t>jvm</w:t>
      </w:r>
      <w:r w:rsidRPr="005E7BAC">
        <w:rPr>
          <w:rFonts w:ascii="Segoe UI" w:eastAsia="宋体" w:hAnsi="Segoe UI" w:cs="Segoe UI"/>
          <w:color w:val="24292E"/>
          <w:kern w:val="0"/>
          <w:sz w:val="24"/>
          <w:szCs w:val="24"/>
        </w:rPr>
        <w:t>的的命令行添加参数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-XX:+CMSClassUnloadingEnabled -XX:+CMSPermGenSweepingEnabled</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你也可以停止</w:t>
      </w:r>
      <w:r w:rsidRPr="005E7BAC">
        <w:rPr>
          <w:rFonts w:ascii="Segoe UI" w:eastAsia="宋体" w:hAnsi="Segoe UI" w:cs="Segoe UI"/>
          <w:color w:val="24292E"/>
          <w:kern w:val="0"/>
          <w:sz w:val="24"/>
          <w:szCs w:val="24"/>
        </w:rPr>
        <w:t>tomcat</w:t>
      </w:r>
      <w:r w:rsidRPr="005E7BAC">
        <w:rPr>
          <w:rFonts w:ascii="Segoe UI" w:eastAsia="宋体" w:hAnsi="Segoe UI" w:cs="Segoe UI"/>
          <w:color w:val="24292E"/>
          <w:kern w:val="0"/>
          <w:sz w:val="24"/>
          <w:szCs w:val="24"/>
        </w:rPr>
        <w:t>的服务，直接进入</w:t>
      </w:r>
      <w:r w:rsidRPr="005E7BAC">
        <w:rPr>
          <w:rFonts w:ascii="Segoe UI" w:eastAsia="宋体" w:hAnsi="Segoe UI" w:cs="Segoe UI"/>
          <w:color w:val="24292E"/>
          <w:kern w:val="0"/>
          <w:sz w:val="24"/>
          <w:szCs w:val="24"/>
        </w:rPr>
        <w:t>Tomcat/bin</w:t>
      </w:r>
      <w:r w:rsidRPr="005E7BAC">
        <w:rPr>
          <w:rFonts w:ascii="Segoe UI" w:eastAsia="宋体" w:hAnsi="Segoe UI" w:cs="Segoe UI"/>
          <w:color w:val="24292E"/>
          <w:kern w:val="0"/>
          <w:sz w:val="24"/>
          <w:szCs w:val="24"/>
        </w:rPr>
        <w:t>目录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运行</w:t>
      </w:r>
      <w:r w:rsidRPr="005E7BAC">
        <w:rPr>
          <w:rFonts w:ascii="Segoe UI" w:eastAsia="宋体" w:hAnsi="Segoe UI" w:cs="Segoe UI"/>
          <w:color w:val="24292E"/>
          <w:kern w:val="0"/>
          <w:sz w:val="24"/>
          <w:szCs w:val="24"/>
        </w:rPr>
        <w:t>tomcat6w.exe.</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的标签下，加好上面的参数。单击</w:t>
      </w:r>
      <w:r w:rsidRPr="005E7BAC">
        <w:rPr>
          <w:rFonts w:ascii="Segoe UI" w:eastAsia="宋体" w:hAnsi="Segoe UI" w:cs="Segoe UI"/>
          <w:color w:val="24292E"/>
          <w:kern w:val="0"/>
          <w:sz w:val="24"/>
          <w:szCs w:val="24"/>
        </w:rPr>
        <w:t>"OK"</w:t>
      </w:r>
      <w:r w:rsidRPr="005E7BAC">
        <w:rPr>
          <w:rFonts w:ascii="Segoe UI" w:eastAsia="宋体" w:hAnsi="Segoe UI" w:cs="Segoe UI"/>
          <w:color w:val="24292E"/>
          <w:kern w:val="0"/>
          <w:sz w:val="24"/>
          <w:szCs w:val="24"/>
        </w:rPr>
        <w:t>，重新启动</w:t>
      </w:r>
      <w:r w:rsidRPr="005E7BAC">
        <w:rPr>
          <w:rFonts w:ascii="Segoe UI" w:eastAsia="宋体" w:hAnsi="Segoe UI" w:cs="Segoe UI"/>
          <w:color w:val="24292E"/>
          <w:kern w:val="0"/>
          <w:sz w:val="24"/>
          <w:szCs w:val="24"/>
        </w:rPr>
        <w:t>Tomcat</w:t>
      </w:r>
      <w:r w:rsidRPr="005E7BAC">
        <w:rPr>
          <w:rFonts w:ascii="Segoe UI" w:eastAsia="宋体" w:hAnsi="Segoe UI" w:cs="Segoe UI"/>
          <w:color w:val="24292E"/>
          <w:kern w:val="0"/>
          <w:sz w:val="24"/>
          <w:szCs w:val="24"/>
        </w:rPr>
        <w:t>的服务</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如果系统返回错误，提示指定的服务不存在，你可以运行：</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tomcat6w //ES//servicename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servicename</w:t>
      </w:r>
      <w:r w:rsidRPr="005E7BAC">
        <w:rPr>
          <w:rFonts w:ascii="Segoe UI" w:eastAsia="宋体" w:hAnsi="Segoe UI" w:cs="Segoe UI"/>
          <w:color w:val="24292E"/>
          <w:kern w:val="0"/>
          <w:sz w:val="24"/>
          <w:szCs w:val="24"/>
        </w:rPr>
        <w:t>的名字你可以在</w:t>
      </w:r>
      <w:r w:rsidRPr="005E7BAC">
        <w:rPr>
          <w:rFonts w:ascii="Segoe UI" w:eastAsia="宋体" w:hAnsi="Segoe UI" w:cs="Segoe UI"/>
          <w:color w:val="24292E"/>
          <w:kern w:val="0"/>
          <w:sz w:val="24"/>
          <w:szCs w:val="24"/>
        </w:rPr>
        <w:t>services.msc</w:t>
      </w:r>
      <w:r w:rsidRPr="005E7BAC">
        <w:rPr>
          <w:rFonts w:ascii="Segoe UI" w:eastAsia="宋体" w:hAnsi="Segoe UI" w:cs="Segoe UI"/>
          <w:color w:val="24292E"/>
          <w:kern w:val="0"/>
          <w:sz w:val="24"/>
          <w:szCs w:val="24"/>
        </w:rPr>
        <w:t>中查看。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325" w:history="1">
        <w:r w:rsidRPr="005E7BAC">
          <w:rPr>
            <w:rFonts w:ascii="Segoe UI" w:eastAsia="宋体" w:hAnsi="Segoe UI" w:cs="Segoe UI"/>
            <w:color w:val="0366D6"/>
            <w:kern w:val="0"/>
            <w:sz w:val="24"/>
            <w:szCs w:val="24"/>
            <w:u w:val="single"/>
          </w:rPr>
          <w:t>http://stackoverflow.com/questions/88235/dealing-with-java-lang-outofmemoryerror-permgen-space-error</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26" w:history="1">
        <w:r w:rsidRPr="005E7BAC">
          <w:rPr>
            <w:rFonts w:ascii="Segoe UI" w:eastAsia="宋体" w:hAnsi="Segoe UI" w:cs="Segoe UI"/>
            <w:b/>
            <w:bCs/>
            <w:color w:val="0366D6"/>
            <w:kern w:val="0"/>
            <w:sz w:val="36"/>
            <w:szCs w:val="36"/>
            <w:u w:val="single"/>
          </w:rPr>
          <w:t xml:space="preserve">17. </w:t>
        </w:r>
        <w:r w:rsidRPr="005E7BAC">
          <w:rPr>
            <w:rFonts w:ascii="Segoe UI" w:eastAsia="宋体" w:hAnsi="Segoe UI" w:cs="Segoe UI"/>
            <w:b/>
            <w:bCs/>
            <w:color w:val="0366D6"/>
            <w:kern w:val="0"/>
            <w:sz w:val="36"/>
            <w:szCs w:val="36"/>
            <w:u w:val="single"/>
          </w:rPr>
          <w:t>如何在整数左填充</w:t>
        </w:r>
        <w:r w:rsidRPr="005E7BAC">
          <w:rPr>
            <w:rFonts w:ascii="Segoe UI" w:eastAsia="宋体" w:hAnsi="Segoe UI" w:cs="Segoe UI"/>
            <w:b/>
            <w:bCs/>
            <w:color w:val="0366D6"/>
            <w:kern w:val="0"/>
            <w:sz w:val="36"/>
            <w:szCs w:val="36"/>
            <w:u w:val="single"/>
          </w:rPr>
          <w:t>0</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如何在整数左填充</w:t>
      </w:r>
      <w:r w:rsidRPr="005E7BAC">
        <w:rPr>
          <w:rFonts w:ascii="Segoe UI" w:eastAsia="宋体" w:hAnsi="Segoe UI" w:cs="Segoe UI"/>
          <w:b/>
          <w:bCs/>
          <w:color w:val="24292E"/>
          <w:kern w:val="0"/>
          <w:sz w:val="30"/>
          <w:szCs w:val="30"/>
        </w:rPr>
        <w:t>0</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如何在整数左填充</w:t>
      </w:r>
      <w:r w:rsidRPr="005E7BAC">
        <w:rPr>
          <w:rFonts w:ascii="Segoe UI" w:eastAsia="宋体" w:hAnsi="Segoe UI" w:cs="Segoe UI"/>
          <w:color w:val="24292E"/>
          <w:kern w:val="0"/>
          <w:sz w:val="24"/>
          <w:szCs w:val="24"/>
        </w:rPr>
        <w:t xml:space="preserve">0 </w:t>
      </w:r>
      <w:r w:rsidRPr="005E7BAC">
        <w:rPr>
          <w:rFonts w:ascii="Segoe UI" w:eastAsia="宋体" w:hAnsi="Segoe UI" w:cs="Segoe UI"/>
          <w:color w:val="24292E"/>
          <w:kern w:val="0"/>
          <w:sz w:val="24"/>
          <w:szCs w:val="24"/>
        </w:rPr>
        <w:t>举例</w:t>
      </w:r>
      <w:r w:rsidRPr="005E7BAC">
        <w:rPr>
          <w:rFonts w:ascii="Segoe UI" w:eastAsia="宋体" w:hAnsi="Segoe UI" w:cs="Segoe UI"/>
          <w:color w:val="24292E"/>
          <w:kern w:val="0"/>
          <w:sz w:val="24"/>
          <w:szCs w:val="24"/>
        </w:rPr>
        <w:t xml:space="preserve"> 1 = "0001"</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答案一，</w:t>
      </w:r>
      <w:r w:rsidRPr="005E7BAC">
        <w:rPr>
          <w:rFonts w:ascii="Segoe UI" w:eastAsia="宋体" w:hAnsi="Segoe UI" w:cs="Segoe UI"/>
          <w:b/>
          <w:bCs/>
          <w:color w:val="24292E"/>
          <w:kern w:val="0"/>
          <w:sz w:val="30"/>
          <w:szCs w:val="30"/>
        </w:rPr>
        <w:t>String.format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String.format("%05d", yournumber);</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用</w:t>
      </w:r>
      <w:r w:rsidRPr="005E7BAC">
        <w:rPr>
          <w:rFonts w:ascii="Segoe UI" w:eastAsia="宋体" w:hAnsi="Segoe UI" w:cs="Segoe UI"/>
          <w:color w:val="24292E"/>
          <w:kern w:val="0"/>
          <w:sz w:val="24"/>
          <w:szCs w:val="24"/>
        </w:rPr>
        <w:t>0</w:t>
      </w:r>
      <w:r w:rsidRPr="005E7BAC">
        <w:rPr>
          <w:rFonts w:ascii="Segoe UI" w:eastAsia="宋体" w:hAnsi="Segoe UI" w:cs="Segoe UI"/>
          <w:color w:val="24292E"/>
          <w:kern w:val="0"/>
          <w:sz w:val="24"/>
          <w:szCs w:val="24"/>
        </w:rPr>
        <w:t>填充，总长度为</w:t>
      </w:r>
      <w:r w:rsidRPr="005E7BAC">
        <w:rPr>
          <w:rFonts w:ascii="Segoe UI" w:eastAsia="宋体" w:hAnsi="Segoe UI" w:cs="Segoe UI"/>
          <w:color w:val="24292E"/>
          <w:kern w:val="0"/>
          <w:sz w:val="24"/>
          <w:szCs w:val="24"/>
        </w:rPr>
        <w:t>5 </w:t>
      </w:r>
      <w:hyperlink r:id="rId327" w:history="1">
        <w:r w:rsidRPr="005E7BAC">
          <w:rPr>
            <w:rFonts w:ascii="Segoe UI" w:eastAsia="宋体" w:hAnsi="Segoe UI" w:cs="Segoe UI"/>
            <w:color w:val="0366D6"/>
            <w:kern w:val="0"/>
            <w:sz w:val="24"/>
            <w:szCs w:val="24"/>
            <w:u w:val="single"/>
          </w:rPr>
          <w:t>https://docs.oracle.com/javase/8/docs/api/java/util/Formatter.html</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答案二，</w:t>
      </w:r>
      <w:r w:rsidRPr="005E7BAC">
        <w:rPr>
          <w:rFonts w:ascii="Segoe UI" w:eastAsia="宋体" w:hAnsi="Segoe UI" w:cs="Segoe UI"/>
          <w:b/>
          <w:bCs/>
          <w:color w:val="24292E"/>
          <w:kern w:val="0"/>
          <w:sz w:val="30"/>
          <w:szCs w:val="30"/>
        </w:rPr>
        <w:t>ApacheCommonsLanguage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如果需要在</w:t>
      </w:r>
      <w:r w:rsidRPr="005E7BAC">
        <w:rPr>
          <w:rFonts w:ascii="Segoe UI" w:eastAsia="宋体" w:hAnsi="Segoe UI" w:cs="Segoe UI"/>
          <w:color w:val="24292E"/>
          <w:kern w:val="0"/>
          <w:sz w:val="24"/>
          <w:szCs w:val="24"/>
        </w:rPr>
        <w:t>Java 1.5</w:t>
      </w:r>
      <w:r w:rsidRPr="005E7BAC">
        <w:rPr>
          <w:rFonts w:ascii="Segoe UI" w:eastAsia="宋体" w:hAnsi="Segoe UI" w:cs="Segoe UI"/>
          <w:color w:val="24292E"/>
          <w:kern w:val="0"/>
          <w:sz w:val="24"/>
          <w:szCs w:val="24"/>
        </w:rPr>
        <w:t>前使用，可以利用</w:t>
      </w:r>
      <w:r w:rsidRPr="005E7BAC">
        <w:rPr>
          <w:rFonts w:ascii="Segoe UI" w:eastAsia="宋体" w:hAnsi="Segoe UI" w:cs="Segoe UI"/>
          <w:color w:val="24292E"/>
          <w:kern w:val="0"/>
          <w:sz w:val="24"/>
          <w:szCs w:val="24"/>
        </w:rPr>
        <w:t xml:space="preserve"> Apache Commons Language </w:t>
      </w:r>
      <w:r w:rsidRPr="005E7BAC">
        <w:rPr>
          <w:rFonts w:ascii="Segoe UI" w:eastAsia="宋体" w:hAnsi="Segoe UI" w:cs="Segoe UI"/>
          <w:color w:val="24292E"/>
          <w:kern w:val="0"/>
          <w:sz w:val="24"/>
          <w:szCs w:val="24"/>
        </w:rPr>
        <w:t>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org.apache.commons.lang.StringUtils.leftPad(String str, int size, '0')</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答案三，</w:t>
      </w:r>
      <w:r w:rsidRPr="005E7BAC">
        <w:rPr>
          <w:rFonts w:ascii="Segoe UI" w:eastAsia="宋体" w:hAnsi="Segoe UI" w:cs="Segoe UI"/>
          <w:b/>
          <w:bCs/>
          <w:color w:val="24292E"/>
          <w:kern w:val="0"/>
          <w:sz w:val="30"/>
          <w:szCs w:val="30"/>
        </w:rPr>
        <w:t>DecimalFormat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import java.text.DecimalFormat;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class TestingAndQualityAssuranceDepartment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void main(String [] args)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x=1;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DecimalFormat df = new DecimalFormat("00");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System.out.println(df.format(x));</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答案四，自己实现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如果效率很重要的话，相比于</w:t>
      </w:r>
      <w:r w:rsidRPr="005E7BAC">
        <w:rPr>
          <w:rFonts w:ascii="Segoe UI" w:eastAsia="宋体" w:hAnsi="Segoe UI" w:cs="Segoe UI"/>
          <w:color w:val="24292E"/>
          <w:kern w:val="0"/>
          <w:sz w:val="24"/>
          <w:szCs w:val="24"/>
        </w:rPr>
        <w:t xml:space="preserve"> String.format </w:t>
      </w:r>
      <w:r w:rsidRPr="005E7BAC">
        <w:rPr>
          <w:rFonts w:ascii="Segoe UI" w:eastAsia="宋体" w:hAnsi="Segoe UI" w:cs="Segoe UI"/>
          <w:color w:val="24292E"/>
          <w:kern w:val="0"/>
          <w:sz w:val="24"/>
          <w:szCs w:val="24"/>
        </w:rPr>
        <w:t>函数的可以自己实现</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@param in The integer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@param fill The number of digits to fill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@return The given value left padded with the given number of digits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String lPadZero(int in, int fill){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boolean negative = false;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value, len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if(in &gt;=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value = 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else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negative = 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value = - 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 = - 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len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if(value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len = 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else{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value != 0; len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value /= 10;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StringBuilder sb = new StringBuilder();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if(negative){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sb.append('-');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for(int i = fill; i &gt; len; 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sb.append('0');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sb.append(in);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return sb.toString();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效率对比</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static void main(String[] args)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Random rdm;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start;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Using own function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rdm = new Random(0);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start = System.nanoTime();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for(int i = 10000000; i != 0; 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lPadZero(rdm.nextInt(20000) - 10000, 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System.out.println("Own function: " + ((System.nanoTime() - start) / 1000000) + "ms");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Using String.format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rdm = new Random(0);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start = System.nanoTime();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for(int i = 10000000; i != 0; 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String.format("%04d", rdm.nextInt(20000) - 10000);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System.out.println("String.format: " + ((System.nanoTime() - start) / 1000000) + "ms");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结果</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自己的实现：</w:t>
      </w:r>
      <w:r w:rsidRPr="005E7BAC">
        <w:rPr>
          <w:rFonts w:ascii="Segoe UI" w:eastAsia="宋体" w:hAnsi="Segoe UI" w:cs="Segoe UI"/>
          <w:color w:val="24292E"/>
          <w:kern w:val="0"/>
          <w:sz w:val="24"/>
          <w:szCs w:val="24"/>
        </w:rPr>
        <w:t>1697ms String.format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38134ms</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w:t>
      </w:r>
      <w:r w:rsidRPr="005E7BAC">
        <w:rPr>
          <w:rFonts w:ascii="Segoe UI" w:eastAsia="宋体" w:hAnsi="Segoe UI" w:cs="Segoe UI"/>
          <w:b/>
          <w:bCs/>
          <w:color w:val="24292E"/>
          <w:kern w:val="0"/>
          <w:sz w:val="30"/>
          <w:szCs w:val="30"/>
        </w:rPr>
        <w:t>Google Guava</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Maven</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&lt;dependency&gt;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&lt;artifactId&gt;guava&lt;/artifactId&gt;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&lt;groupId&gt;com.google.guava&lt;/groupId&gt;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&lt;version&gt;14.0.1&lt;/version&gt;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&lt;/dependency&gt;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样例：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Strings.padStart("7", 3, '0') returns "007"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Strings.padStart("2020", 3, '0') returns "2020"</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注意：</w:t>
      </w:r>
      <w:r w:rsidRPr="005E7BAC">
        <w:rPr>
          <w:rFonts w:ascii="Segoe UI" w:eastAsia="宋体" w:hAnsi="Segoe UI" w:cs="Segoe UI"/>
          <w:color w:val="24292E"/>
          <w:kern w:val="0"/>
          <w:sz w:val="24"/>
          <w:szCs w:val="24"/>
        </w:rPr>
        <w:t xml:space="preserve"> Guava </w:t>
      </w:r>
      <w:r w:rsidRPr="005E7BAC">
        <w:rPr>
          <w:rFonts w:ascii="Segoe UI" w:eastAsia="宋体" w:hAnsi="Segoe UI" w:cs="Segoe UI"/>
          <w:color w:val="24292E"/>
          <w:kern w:val="0"/>
          <w:sz w:val="24"/>
          <w:szCs w:val="24"/>
        </w:rPr>
        <w:t>是非常有用的库，它提供了很多有用的功能，包括了</w:t>
      </w:r>
      <w:r w:rsidRPr="005E7BAC">
        <w:rPr>
          <w:rFonts w:ascii="Segoe UI" w:eastAsia="宋体" w:hAnsi="Segoe UI" w:cs="Segoe UI"/>
          <w:color w:val="24292E"/>
          <w:kern w:val="0"/>
          <w:sz w:val="24"/>
          <w:szCs w:val="24"/>
        </w:rPr>
        <w:t>Collections, Caches, Functional idioms, Concurrency, Strings, Primitives, Ranges, IO, Hashing, EventBus</w:t>
      </w:r>
      <w:r w:rsidRPr="005E7BAC">
        <w:rPr>
          <w:rFonts w:ascii="Segoe UI" w:eastAsia="宋体" w:hAnsi="Segoe UI" w:cs="Segoe UI"/>
          <w:color w:val="24292E"/>
          <w:kern w:val="0"/>
          <w:sz w:val="24"/>
          <w:szCs w:val="24"/>
        </w:rPr>
        <w:t>等</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 </w:t>
      </w:r>
      <w:hyperlink r:id="rId328" w:history="1">
        <w:r w:rsidRPr="005E7BAC">
          <w:rPr>
            <w:rFonts w:ascii="Segoe UI" w:eastAsia="宋体" w:hAnsi="Segoe UI" w:cs="Segoe UI"/>
            <w:color w:val="0366D6"/>
            <w:kern w:val="0"/>
            <w:sz w:val="24"/>
            <w:szCs w:val="24"/>
            <w:u w:val="single"/>
          </w:rPr>
          <w:t>http://stackoverflow.com/questions/473282/how-can-i-pad-an-integers-with-zeros-on-the-left</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29" w:history="1">
        <w:r w:rsidRPr="005E7BAC">
          <w:rPr>
            <w:rFonts w:ascii="Segoe UI" w:eastAsia="宋体" w:hAnsi="Segoe UI" w:cs="Segoe UI"/>
            <w:b/>
            <w:bCs/>
            <w:color w:val="0366D6"/>
            <w:kern w:val="0"/>
            <w:sz w:val="36"/>
            <w:szCs w:val="36"/>
            <w:u w:val="single"/>
          </w:rPr>
          <w:t xml:space="preserve">18. </w:t>
        </w:r>
        <w:r w:rsidRPr="005E7BAC">
          <w:rPr>
            <w:rFonts w:ascii="Segoe UI" w:eastAsia="宋体" w:hAnsi="Segoe UI" w:cs="Segoe UI"/>
            <w:b/>
            <w:bCs/>
            <w:color w:val="0366D6"/>
            <w:kern w:val="0"/>
            <w:sz w:val="36"/>
            <w:szCs w:val="36"/>
            <w:u w:val="single"/>
          </w:rPr>
          <w:t>在调用</w:t>
        </w:r>
        <w:r w:rsidRPr="005E7BAC">
          <w:rPr>
            <w:rFonts w:ascii="Segoe UI" w:eastAsia="宋体" w:hAnsi="Segoe UI" w:cs="Segoe UI"/>
            <w:b/>
            <w:bCs/>
            <w:color w:val="0366D6"/>
            <w:kern w:val="0"/>
            <w:sz w:val="36"/>
            <w:szCs w:val="36"/>
            <w:u w:val="single"/>
          </w:rPr>
          <w:t xml:space="preserve"> instanceof </w:t>
        </w:r>
        <w:r w:rsidRPr="005E7BAC">
          <w:rPr>
            <w:rFonts w:ascii="Segoe UI" w:eastAsia="宋体" w:hAnsi="Segoe UI" w:cs="Segoe UI"/>
            <w:b/>
            <w:bCs/>
            <w:color w:val="0366D6"/>
            <w:kern w:val="0"/>
            <w:sz w:val="36"/>
            <w:szCs w:val="36"/>
            <w:u w:val="single"/>
          </w:rPr>
          <w:t>前需要进行</w:t>
        </w:r>
        <w:r w:rsidRPr="005E7BAC">
          <w:rPr>
            <w:rFonts w:ascii="Segoe UI" w:eastAsia="宋体" w:hAnsi="Segoe UI" w:cs="Segoe UI"/>
            <w:b/>
            <w:bCs/>
            <w:color w:val="0366D6"/>
            <w:kern w:val="0"/>
            <w:sz w:val="36"/>
            <w:szCs w:val="36"/>
            <w:u w:val="single"/>
          </w:rPr>
          <w:t>null</w:t>
        </w:r>
        <w:r w:rsidRPr="005E7BAC">
          <w:rPr>
            <w:rFonts w:ascii="Segoe UI" w:eastAsia="宋体" w:hAnsi="Segoe UI" w:cs="Segoe UI"/>
            <w:b/>
            <w:bCs/>
            <w:color w:val="0366D6"/>
            <w:kern w:val="0"/>
            <w:sz w:val="36"/>
            <w:szCs w:val="36"/>
            <w:u w:val="single"/>
          </w:rPr>
          <w:t>检查吗</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在调用</w:t>
      </w:r>
      <w:r w:rsidRPr="005E7BAC">
        <w:rPr>
          <w:rFonts w:ascii="Segoe UI" w:eastAsia="宋体" w:hAnsi="Segoe UI" w:cs="Segoe UI"/>
          <w:b/>
          <w:bCs/>
          <w:color w:val="24292E"/>
          <w:kern w:val="0"/>
          <w:sz w:val="30"/>
          <w:szCs w:val="30"/>
        </w:rPr>
        <w:t xml:space="preserve"> instanceof </w:t>
      </w:r>
      <w:r w:rsidRPr="005E7BAC">
        <w:rPr>
          <w:rFonts w:ascii="Segoe UI" w:eastAsia="宋体" w:hAnsi="Segoe UI" w:cs="Segoe UI"/>
          <w:b/>
          <w:bCs/>
          <w:color w:val="24292E"/>
          <w:kern w:val="0"/>
          <w:sz w:val="30"/>
          <w:szCs w:val="30"/>
        </w:rPr>
        <w:t>前需要进行</w:t>
      </w:r>
      <w:r w:rsidRPr="005E7BAC">
        <w:rPr>
          <w:rFonts w:ascii="Segoe UI" w:eastAsia="宋体" w:hAnsi="Segoe UI" w:cs="Segoe UI"/>
          <w:b/>
          <w:bCs/>
          <w:color w:val="24292E"/>
          <w:kern w:val="0"/>
          <w:sz w:val="30"/>
          <w:szCs w:val="30"/>
        </w:rPr>
        <w:t>null</w:t>
      </w:r>
      <w:r w:rsidRPr="005E7BAC">
        <w:rPr>
          <w:rFonts w:ascii="Segoe UI" w:eastAsia="宋体" w:hAnsi="Segoe UI" w:cs="Segoe UI"/>
          <w:b/>
          <w:bCs/>
          <w:color w:val="24292E"/>
          <w:kern w:val="0"/>
          <w:sz w:val="30"/>
          <w:szCs w:val="30"/>
        </w:rPr>
        <w:t>检查吗</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null instanceof SomeClass </w:t>
      </w:r>
      <w:r w:rsidRPr="005E7BAC">
        <w:rPr>
          <w:rFonts w:ascii="Segoe UI" w:eastAsia="宋体" w:hAnsi="Segoe UI" w:cs="Segoe UI"/>
          <w:color w:val="24292E"/>
          <w:kern w:val="0"/>
          <w:sz w:val="24"/>
          <w:szCs w:val="24"/>
        </w:rPr>
        <w:t>会返回</w:t>
      </w:r>
      <w:r w:rsidRPr="005E7BAC">
        <w:rPr>
          <w:rFonts w:ascii="Segoe UI" w:eastAsia="宋体" w:hAnsi="Segoe UI" w:cs="Segoe UI"/>
          <w:color w:val="24292E"/>
          <w:kern w:val="0"/>
          <w:sz w:val="24"/>
          <w:szCs w:val="24"/>
        </w:rPr>
        <w:t xml:space="preserve"> null </w:t>
      </w:r>
      <w:r w:rsidRPr="005E7BAC">
        <w:rPr>
          <w:rFonts w:ascii="Segoe UI" w:eastAsia="宋体" w:hAnsi="Segoe UI" w:cs="Segoe UI"/>
          <w:color w:val="24292E"/>
          <w:kern w:val="0"/>
          <w:sz w:val="24"/>
          <w:szCs w:val="24"/>
        </w:rPr>
        <w:t>还是抛出</w:t>
      </w:r>
      <w:r w:rsidRPr="005E7BAC">
        <w:rPr>
          <w:rFonts w:ascii="Segoe UI" w:eastAsia="宋体" w:hAnsi="Segoe UI" w:cs="Segoe UI"/>
          <w:color w:val="24292E"/>
          <w:kern w:val="0"/>
          <w:sz w:val="24"/>
          <w:szCs w:val="24"/>
        </w:rPr>
        <w:t xml:space="preserve"> NullPointerException </w:t>
      </w:r>
      <w:r w:rsidRPr="005E7BAC">
        <w:rPr>
          <w:rFonts w:ascii="Segoe UI" w:eastAsia="宋体" w:hAnsi="Segoe UI" w:cs="Segoe UI"/>
          <w:color w:val="24292E"/>
          <w:kern w:val="0"/>
          <w:sz w:val="24"/>
          <w:szCs w:val="24"/>
        </w:rPr>
        <w:t>异常</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答案一</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在调用</w:t>
      </w:r>
      <w:r w:rsidRPr="005E7BAC">
        <w:rPr>
          <w:rFonts w:ascii="Segoe UI" w:eastAsia="宋体" w:hAnsi="Segoe UI" w:cs="Segoe UI"/>
          <w:color w:val="24292E"/>
          <w:kern w:val="0"/>
          <w:sz w:val="24"/>
          <w:szCs w:val="24"/>
        </w:rPr>
        <w:t xml:space="preserve"> instanceof </w:t>
      </w:r>
      <w:r w:rsidRPr="005E7BAC">
        <w:rPr>
          <w:rFonts w:ascii="Segoe UI" w:eastAsia="宋体" w:hAnsi="Segoe UI" w:cs="Segoe UI"/>
          <w:color w:val="24292E"/>
          <w:kern w:val="0"/>
          <w:sz w:val="24"/>
          <w:szCs w:val="24"/>
        </w:rPr>
        <w:t>前不要进行</w:t>
      </w:r>
      <w:r w:rsidRPr="005E7BAC">
        <w:rPr>
          <w:rFonts w:ascii="Segoe UI" w:eastAsia="宋体" w:hAnsi="Segoe UI" w:cs="Segoe UI"/>
          <w:color w:val="24292E"/>
          <w:kern w:val="0"/>
          <w:sz w:val="24"/>
          <w:szCs w:val="24"/>
        </w:rPr>
        <w:t>null</w:t>
      </w:r>
      <w:r w:rsidRPr="005E7BAC">
        <w:rPr>
          <w:rFonts w:ascii="Segoe UI" w:eastAsia="宋体" w:hAnsi="Segoe UI" w:cs="Segoe UI"/>
          <w:color w:val="24292E"/>
          <w:kern w:val="0"/>
          <w:sz w:val="24"/>
          <w:szCs w:val="24"/>
        </w:rPr>
        <w:t>检查</w:t>
      </w:r>
      <w:r w:rsidRPr="005E7BAC">
        <w:rPr>
          <w:rFonts w:ascii="Segoe UI" w:eastAsia="宋体" w:hAnsi="Segoe UI" w:cs="Segoe UI"/>
          <w:color w:val="24292E"/>
          <w:kern w:val="0"/>
          <w:sz w:val="24"/>
          <w:szCs w:val="24"/>
        </w:rPr>
        <w:t xml:space="preserve"> null instanceof SomeClass </w:t>
      </w:r>
      <w:r w:rsidRPr="005E7BAC">
        <w:rPr>
          <w:rFonts w:ascii="Segoe UI" w:eastAsia="宋体" w:hAnsi="Segoe UI" w:cs="Segoe UI"/>
          <w:color w:val="24292E"/>
          <w:kern w:val="0"/>
          <w:sz w:val="24"/>
          <w:szCs w:val="24"/>
        </w:rPr>
        <w:t>会返回</w:t>
      </w:r>
      <w:r w:rsidRPr="005E7BAC">
        <w:rPr>
          <w:rFonts w:ascii="Segoe UI" w:eastAsia="宋体" w:hAnsi="Segoe UI" w:cs="Segoe UI"/>
          <w:color w:val="24292E"/>
          <w:kern w:val="0"/>
          <w:sz w:val="24"/>
          <w:szCs w:val="24"/>
        </w:rPr>
        <w:t xml:space="preserve"> null </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 xml:space="preserve"> Java Language Specification </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 </w:t>
      </w:r>
      <w:hyperlink r:id="rId330" w:anchor="jls-15.20.2" w:history="1">
        <w:r w:rsidRPr="005E7BAC">
          <w:rPr>
            <w:rFonts w:ascii="Segoe UI" w:eastAsia="宋体" w:hAnsi="Segoe UI" w:cs="Segoe UI"/>
            <w:color w:val="0366D6"/>
            <w:kern w:val="0"/>
            <w:sz w:val="24"/>
            <w:szCs w:val="24"/>
            <w:u w:val="single"/>
          </w:rPr>
          <w:t>http://docs.oracle.com/javase/specs/jls/se7/html/jls-15.html#jls-15.20.2</w:t>
        </w:r>
      </w:hyperlink>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在运行时，如果该</w:t>
      </w:r>
      <w:r w:rsidRPr="005E7BAC">
        <w:rPr>
          <w:rFonts w:ascii="Consolas" w:eastAsia="宋体" w:hAnsi="Consolas" w:cs="Consolas"/>
          <w:color w:val="24292E"/>
          <w:kern w:val="0"/>
          <w:sz w:val="20"/>
          <w:szCs w:val="20"/>
          <w:bdr w:val="none" w:sz="0" w:space="0" w:color="auto" w:frame="1"/>
        </w:rPr>
        <w:t>instanceof</w:t>
      </w:r>
      <w:r w:rsidRPr="005E7BAC">
        <w:rPr>
          <w:rFonts w:ascii="Consolas" w:eastAsia="宋体" w:hAnsi="Consolas" w:cs="Consolas"/>
          <w:color w:val="24292E"/>
          <w:kern w:val="0"/>
          <w:sz w:val="20"/>
          <w:szCs w:val="20"/>
          <w:bdr w:val="none" w:sz="0" w:space="0" w:color="auto" w:frame="1"/>
        </w:rPr>
        <w:t>运算符的关系表达式（</w:t>
      </w:r>
      <w:r w:rsidRPr="005E7BAC">
        <w:rPr>
          <w:rFonts w:ascii="Consolas" w:eastAsia="宋体" w:hAnsi="Consolas" w:cs="Consolas"/>
          <w:color w:val="24292E"/>
          <w:kern w:val="0"/>
          <w:sz w:val="20"/>
          <w:szCs w:val="20"/>
          <w:bdr w:val="none" w:sz="0" w:space="0" w:color="auto" w:frame="1"/>
        </w:rPr>
        <w:t>RelationExpression</w:t>
      </w:r>
      <w:r w:rsidRPr="005E7BAC">
        <w:rPr>
          <w:rFonts w:ascii="Consolas" w:eastAsia="宋体" w:hAnsi="Consolas" w:cs="Consolas"/>
          <w:color w:val="24292E"/>
          <w:kern w:val="0"/>
          <w:sz w:val="20"/>
          <w:szCs w:val="20"/>
          <w:bdr w:val="none" w:sz="0" w:space="0" w:color="auto" w:frame="1"/>
        </w:rPr>
        <w:t>）不为</w:t>
      </w:r>
      <w:r w:rsidRPr="005E7BAC">
        <w:rPr>
          <w:rFonts w:ascii="Consolas" w:eastAsia="宋体" w:hAnsi="Consolas" w:cs="Consolas"/>
          <w:color w:val="24292E"/>
          <w:kern w:val="0"/>
          <w:sz w:val="20"/>
          <w:szCs w:val="20"/>
          <w:bdr w:val="none" w:sz="0" w:space="0" w:color="auto" w:frame="1"/>
        </w:rPr>
        <w:t xml:space="preserve"> null</w:t>
      </w:r>
      <w:r w:rsidRPr="005E7BAC">
        <w:rPr>
          <w:rFonts w:ascii="Consolas" w:eastAsia="宋体" w:hAnsi="Consolas" w:cs="Consolas"/>
          <w:color w:val="24292E"/>
          <w:kern w:val="0"/>
          <w:sz w:val="20"/>
          <w:szCs w:val="20"/>
          <w:bdr w:val="none" w:sz="0" w:space="0" w:color="auto" w:frame="1"/>
        </w:rPr>
        <w:t>，且这个引用可以被成功转型（</w:t>
      </w:r>
      <w:r w:rsidRPr="005E7BAC">
        <w:rPr>
          <w:rFonts w:ascii="Consolas" w:eastAsia="宋体" w:hAnsi="Consolas" w:cs="Consolas"/>
          <w:color w:val="24292E"/>
          <w:kern w:val="0"/>
          <w:sz w:val="20"/>
          <w:szCs w:val="20"/>
          <w:bdr w:val="none" w:sz="0" w:space="0" w:color="auto" w:frame="1"/>
        </w:rPr>
        <w:t xml:space="preserve"> §15.16</w:t>
      </w:r>
      <w:r w:rsidRPr="005E7BAC">
        <w:rPr>
          <w:rFonts w:ascii="Consolas" w:eastAsia="宋体" w:hAnsi="Consolas" w:cs="Consolas"/>
          <w:color w:val="24292E"/>
          <w:kern w:val="0"/>
          <w:sz w:val="20"/>
          <w:szCs w:val="20"/>
          <w:bdr w:val="none" w:sz="0" w:space="0" w:color="auto" w:frame="1"/>
        </w:rPr>
        <w:t>），不抛出</w:t>
      </w:r>
      <w:r w:rsidRPr="005E7BAC">
        <w:rPr>
          <w:rFonts w:ascii="Consolas" w:eastAsia="宋体" w:hAnsi="Consolas" w:cs="Consolas"/>
          <w:color w:val="24292E"/>
          <w:kern w:val="0"/>
          <w:sz w:val="20"/>
          <w:szCs w:val="20"/>
          <w:bdr w:val="none" w:sz="0" w:space="0" w:color="auto" w:frame="1"/>
        </w:rPr>
        <w:t>ClassCastException</w:t>
      </w:r>
      <w:r w:rsidRPr="005E7BAC">
        <w:rPr>
          <w:rFonts w:ascii="Consolas" w:eastAsia="宋体" w:hAnsi="Consolas" w:cs="Consolas"/>
          <w:color w:val="24292E"/>
          <w:kern w:val="0"/>
          <w:sz w:val="20"/>
          <w:szCs w:val="20"/>
          <w:bdr w:val="none" w:sz="0" w:space="0" w:color="auto" w:frame="1"/>
        </w:rPr>
        <w:t>，则结果为</w:t>
      </w:r>
      <w:r w:rsidRPr="005E7BAC">
        <w:rPr>
          <w:rFonts w:ascii="Consolas" w:eastAsia="宋体" w:hAnsi="Consolas" w:cs="Consolas"/>
          <w:color w:val="24292E"/>
          <w:kern w:val="0"/>
          <w:sz w:val="20"/>
          <w:szCs w:val="20"/>
          <w:bdr w:val="none" w:sz="0" w:space="0" w:color="auto" w:frame="1"/>
        </w:rPr>
        <w:t>true</w:t>
      </w: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否则结果为</w:t>
      </w:r>
      <w:r w:rsidRPr="005E7BAC">
        <w:rPr>
          <w:rFonts w:ascii="Consolas" w:eastAsia="宋体" w:hAnsi="Consolas" w:cs="Consolas"/>
          <w:color w:val="24292E"/>
          <w:kern w:val="0"/>
          <w:sz w:val="20"/>
          <w:szCs w:val="20"/>
          <w:bdr w:val="none" w:sz="0" w:space="0" w:color="auto" w:frame="1"/>
        </w:rPr>
        <w:t>false</w:t>
      </w: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答案二</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IsInstanceOfTest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void main(final String[] args)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String 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System.out.println((s instanceof 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System.out.println(String.class.isInstance(s));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 = null;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System.out.println((s instanceof 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System.out.println(String.class.isInstance(s));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打印出</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false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false</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原文链接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31" w:history="1">
        <w:r w:rsidRPr="005E7BAC">
          <w:rPr>
            <w:rFonts w:ascii="Segoe UI" w:eastAsia="宋体" w:hAnsi="Segoe UI" w:cs="Segoe UI"/>
            <w:color w:val="0366D6"/>
            <w:kern w:val="0"/>
            <w:sz w:val="24"/>
            <w:szCs w:val="24"/>
            <w:u w:val="single"/>
          </w:rPr>
          <w:t>http://stackoverflow.com/questions/2950319/is-null-check-needed-before-calling-instanceof</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32" w:history="1">
        <w:r w:rsidRPr="005E7BAC">
          <w:rPr>
            <w:rFonts w:ascii="Segoe UI" w:eastAsia="宋体" w:hAnsi="Segoe UI" w:cs="Segoe UI"/>
            <w:b/>
            <w:bCs/>
            <w:color w:val="0366D6"/>
            <w:kern w:val="0"/>
            <w:sz w:val="36"/>
            <w:szCs w:val="36"/>
            <w:u w:val="single"/>
          </w:rPr>
          <w:t xml:space="preserve">19. </w:t>
        </w:r>
        <w:r w:rsidRPr="005E7BAC">
          <w:rPr>
            <w:rFonts w:ascii="Segoe UI" w:eastAsia="宋体" w:hAnsi="Segoe UI" w:cs="Segoe UI"/>
            <w:b/>
            <w:bCs/>
            <w:color w:val="0366D6"/>
            <w:kern w:val="0"/>
            <w:sz w:val="36"/>
            <w:szCs w:val="36"/>
            <w:u w:val="single"/>
          </w:rPr>
          <w:t>如何从文件里读取字符串</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如何从文件里读取字符串</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从文件里读取所有文本：</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readFile(</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path, </w:t>
      </w:r>
      <w:r w:rsidRPr="005E7BAC">
        <w:rPr>
          <w:rFonts w:ascii="Consolas" w:eastAsia="宋体" w:hAnsi="Consolas" w:cs="Consolas"/>
          <w:color w:val="333333"/>
          <w:kern w:val="0"/>
          <w:sz w:val="20"/>
          <w:szCs w:val="20"/>
        </w:rPr>
        <w:t>Charset</w:t>
      </w:r>
      <w:r w:rsidRPr="005E7BAC">
        <w:rPr>
          <w:rFonts w:ascii="Consolas" w:eastAsia="宋体" w:hAnsi="Consolas" w:cs="Consolas"/>
          <w:color w:val="24292E"/>
          <w:kern w:val="0"/>
          <w:sz w:val="20"/>
          <w:szCs w:val="20"/>
        </w:rPr>
        <w:t xml:space="preserve"> encoding)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throws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encoded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readAllBytes(</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(encoded, encoding);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一行一行读入文本：</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Java 7 </w:t>
      </w:r>
      <w:r w:rsidRPr="005E7BAC">
        <w:rPr>
          <w:rFonts w:ascii="Segoe UI" w:eastAsia="宋体" w:hAnsi="Segoe UI" w:cs="Segoe UI"/>
          <w:color w:val="24292E"/>
          <w:kern w:val="0"/>
          <w:sz w:val="24"/>
          <w:szCs w:val="24"/>
        </w:rPr>
        <w:t>提供了一个方便的方法可以直接将文件中的文本一行一行读入，存放在一个</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容器里。</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lines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readAllLines(</w:t>
      </w:r>
      <w:r w:rsidRPr="005E7BAC">
        <w:rPr>
          <w:rFonts w:ascii="Consolas" w:eastAsia="宋体" w:hAnsi="Consolas" w:cs="Consolas"/>
          <w:color w:val="333333"/>
          <w:kern w:val="0"/>
          <w:sz w:val="20"/>
          <w:szCs w:val="20"/>
        </w:rPr>
        <w:t>Paths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get(path), encoding);</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内存使用率</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第一个方法，一次读取所有文本的方法，占用内存较多，因为它一次性保留了文件的所有原始信息，包括换行符之类的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无用</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字符。</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第二个方法，按行读入，比起一次性全部读入，要消耗更少的内存。因为它每次只将一行的文件信息放在缓存中。然而，如果文本文件很大，这种方法依然会占用很多内存。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如果你的程序需要处理很大的文本文件，在设计的时候就要考虑，分配一块固定的缓存，每次从流中读入文件的一部分放入缓存，处理，然后清空缓存，把下一部分读入缓存，直到处理完所有的数据。</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这里的</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很大</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是相对于计算机性能的。一般来说，几十个</w:t>
      </w:r>
      <w:r w:rsidRPr="005E7BAC">
        <w:rPr>
          <w:rFonts w:ascii="Segoe UI" w:eastAsia="宋体" w:hAnsi="Segoe UI" w:cs="Segoe UI"/>
          <w:color w:val="24292E"/>
          <w:kern w:val="0"/>
          <w:sz w:val="24"/>
          <w:szCs w:val="24"/>
        </w:rPr>
        <w:t>G</w:t>
      </w:r>
      <w:r w:rsidRPr="005E7BAC">
        <w:rPr>
          <w:rFonts w:ascii="Segoe UI" w:eastAsia="宋体" w:hAnsi="Segoe UI" w:cs="Segoe UI"/>
          <w:color w:val="24292E"/>
          <w:kern w:val="0"/>
          <w:sz w:val="24"/>
          <w:szCs w:val="24"/>
        </w:rPr>
        <w:t>的文件应当算是大文件。</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字符编码</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还有一件事需要注意，就是字符编码。不同的平台有自己的默认编码，所以有时候你的程序需要指定编码，来保持平台无关</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跨平台。</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StandardCharsets</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类定义了常用的编码类型，你可以用如下方法调用：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content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readFile(</w:t>
      </w:r>
      <w:r w:rsidRPr="005E7BAC">
        <w:rPr>
          <w:rFonts w:ascii="Consolas" w:eastAsia="宋体" w:hAnsi="Consolas" w:cs="Consolas"/>
          <w:color w:val="183691"/>
          <w:kern w:val="0"/>
          <w:sz w:val="20"/>
          <w:szCs w:val="20"/>
        </w:rPr>
        <w:t>"test.txt"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StandardCharsets</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UTF_8</w:t>
      </w: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可以通过</w:t>
      </w:r>
      <w:r w:rsidRPr="005E7BAC">
        <w:rPr>
          <w:rFonts w:ascii="Consolas" w:eastAsia="宋体" w:hAnsi="Consolas" w:cs="Consolas"/>
          <w:color w:val="24292E"/>
          <w:kern w:val="0"/>
          <w:sz w:val="20"/>
          <w:szCs w:val="20"/>
        </w:rPr>
        <w:t>Charset</w:t>
      </w:r>
      <w:r w:rsidRPr="005E7BAC">
        <w:rPr>
          <w:rFonts w:ascii="Segoe UI" w:eastAsia="宋体" w:hAnsi="Segoe UI" w:cs="Segoe UI"/>
          <w:color w:val="24292E"/>
          <w:kern w:val="0"/>
          <w:sz w:val="24"/>
          <w:szCs w:val="24"/>
        </w:rPr>
        <w:t>类来获得平台默认的字符编码。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content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readFile(</w:t>
      </w:r>
      <w:r w:rsidRPr="005E7BAC">
        <w:rPr>
          <w:rFonts w:ascii="Consolas" w:eastAsia="宋体" w:hAnsi="Consolas" w:cs="Consolas"/>
          <w:color w:val="183691"/>
          <w:kern w:val="0"/>
          <w:sz w:val="20"/>
          <w:szCs w:val="20"/>
        </w:rPr>
        <w:t>"test.txt"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Charset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defaultCharset());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这个答案与之前</w:t>
      </w:r>
      <w:r w:rsidRPr="005E7BAC">
        <w:rPr>
          <w:rFonts w:ascii="Segoe UI" w:eastAsia="宋体" w:hAnsi="Segoe UI" w:cs="Segoe UI"/>
          <w:color w:val="24292E"/>
          <w:kern w:val="0"/>
          <w:sz w:val="24"/>
          <w:szCs w:val="24"/>
        </w:rPr>
        <w:t>Java6</w:t>
      </w:r>
      <w:r w:rsidRPr="005E7BAC">
        <w:rPr>
          <w:rFonts w:ascii="Segoe UI" w:eastAsia="宋体" w:hAnsi="Segoe UI" w:cs="Segoe UI"/>
          <w:color w:val="24292E"/>
          <w:kern w:val="0"/>
          <w:sz w:val="24"/>
          <w:szCs w:val="24"/>
        </w:rPr>
        <w:t>版本时的答案完全不同。</w:t>
      </w:r>
      <w:r w:rsidRPr="005E7BAC">
        <w:rPr>
          <w:rFonts w:ascii="Segoe UI" w:eastAsia="宋体" w:hAnsi="Segoe UI" w:cs="Segoe UI"/>
          <w:color w:val="24292E"/>
          <w:kern w:val="0"/>
          <w:sz w:val="24"/>
          <w:szCs w:val="24"/>
        </w:rPr>
        <w:t xml:space="preserve">Java 7 </w:t>
      </w:r>
      <w:r w:rsidRPr="005E7BAC">
        <w:rPr>
          <w:rFonts w:ascii="Segoe UI" w:eastAsia="宋体" w:hAnsi="Segoe UI" w:cs="Segoe UI"/>
          <w:color w:val="24292E"/>
          <w:kern w:val="0"/>
          <w:sz w:val="24"/>
          <w:szCs w:val="24"/>
        </w:rPr>
        <w:t>新增的工具类极大的优化了字符处理，文件读取等功能。</w:t>
      </w:r>
      <w:r w:rsidRPr="005E7BAC">
        <w:rPr>
          <w:rFonts w:ascii="Segoe UI" w:eastAsia="宋体" w:hAnsi="Segoe UI" w:cs="Segoe UI"/>
          <w:color w:val="24292E"/>
          <w:kern w:val="0"/>
          <w:sz w:val="24"/>
          <w:szCs w:val="24"/>
        </w:rPr>
        <w:t xml:space="preserve">Java 6 </w:t>
      </w:r>
      <w:r w:rsidRPr="005E7BAC">
        <w:rPr>
          <w:rFonts w:ascii="Segoe UI" w:eastAsia="宋体" w:hAnsi="Segoe UI" w:cs="Segoe UI"/>
          <w:color w:val="24292E"/>
          <w:kern w:val="0"/>
          <w:sz w:val="24"/>
          <w:szCs w:val="24"/>
        </w:rPr>
        <w:t>常用的内存映射方法已不适合在</w:t>
      </w:r>
      <w:r w:rsidRPr="005E7BAC">
        <w:rPr>
          <w:rFonts w:ascii="Segoe UI" w:eastAsia="宋体" w:hAnsi="Segoe UI" w:cs="Segoe UI"/>
          <w:color w:val="24292E"/>
          <w:kern w:val="0"/>
          <w:sz w:val="24"/>
          <w:szCs w:val="24"/>
        </w:rPr>
        <w:t xml:space="preserve">Java 7 </w:t>
      </w:r>
      <w:r w:rsidRPr="005E7BAC">
        <w:rPr>
          <w:rFonts w:ascii="Segoe UI" w:eastAsia="宋体" w:hAnsi="Segoe UI" w:cs="Segoe UI"/>
          <w:color w:val="24292E"/>
          <w:kern w:val="0"/>
          <w:sz w:val="24"/>
          <w:szCs w:val="24"/>
        </w:rPr>
        <w:t>以后的版本使用。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原文链接</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33" w:history="1">
        <w:r w:rsidRPr="005E7BAC">
          <w:rPr>
            <w:rFonts w:ascii="Segoe UI" w:eastAsia="宋体" w:hAnsi="Segoe UI" w:cs="Segoe UI"/>
            <w:color w:val="0366D6"/>
            <w:kern w:val="0"/>
            <w:sz w:val="24"/>
            <w:szCs w:val="24"/>
            <w:u w:val="single"/>
          </w:rPr>
          <w:t>http://stackoverflow.com/questions/326390/how-do-i-create-a-java-string-from-the-contents-of-a-file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34" w:history="1">
        <w:r w:rsidRPr="005E7BAC">
          <w:rPr>
            <w:rFonts w:ascii="Segoe UI" w:eastAsia="宋体" w:hAnsi="Segoe UI" w:cs="Segoe UI"/>
            <w:b/>
            <w:bCs/>
            <w:color w:val="0366D6"/>
            <w:kern w:val="0"/>
            <w:sz w:val="36"/>
            <w:szCs w:val="36"/>
            <w:u w:val="single"/>
          </w:rPr>
          <w:t xml:space="preserve">20. </w:t>
        </w:r>
        <w:r w:rsidRPr="005E7BAC">
          <w:rPr>
            <w:rFonts w:ascii="Segoe UI" w:eastAsia="宋体" w:hAnsi="Segoe UI" w:cs="Segoe UI"/>
            <w:b/>
            <w:bCs/>
            <w:color w:val="0366D6"/>
            <w:kern w:val="0"/>
            <w:sz w:val="36"/>
            <w:szCs w:val="36"/>
            <w:u w:val="single"/>
          </w:rPr>
          <w:t>遍历集合时移除元素，怎样避免</w:t>
        </w:r>
        <w:r w:rsidRPr="005E7BAC">
          <w:rPr>
            <w:rFonts w:ascii="Segoe UI" w:eastAsia="宋体" w:hAnsi="Segoe UI" w:cs="Segoe UI"/>
            <w:b/>
            <w:bCs/>
            <w:color w:val="0366D6"/>
            <w:kern w:val="0"/>
            <w:sz w:val="36"/>
            <w:szCs w:val="36"/>
            <w:u w:val="single"/>
          </w:rPr>
          <w:t>ConcurrentModificationException</w:t>
        </w:r>
        <w:r w:rsidRPr="005E7BAC">
          <w:rPr>
            <w:rFonts w:ascii="Segoe UI" w:eastAsia="宋体" w:hAnsi="Segoe UI" w:cs="Segoe UI"/>
            <w:b/>
            <w:bCs/>
            <w:color w:val="0366D6"/>
            <w:kern w:val="0"/>
            <w:sz w:val="36"/>
            <w:szCs w:val="36"/>
            <w:u w:val="single"/>
          </w:rPr>
          <w:t>异常抛出</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遍历集合时移除元素，怎样避免</w:t>
      </w:r>
      <w:r w:rsidRPr="005E7BAC">
        <w:rPr>
          <w:rFonts w:ascii="Segoe UI" w:eastAsia="宋体" w:hAnsi="Segoe UI" w:cs="Segoe UI"/>
          <w:b/>
          <w:bCs/>
          <w:color w:val="24292E"/>
          <w:kern w:val="0"/>
          <w:sz w:val="30"/>
          <w:szCs w:val="30"/>
        </w:rPr>
        <w:t>ConcurrentModificationException</w:t>
      </w:r>
      <w:r w:rsidRPr="005E7BAC">
        <w:rPr>
          <w:rFonts w:ascii="Segoe UI" w:eastAsia="宋体" w:hAnsi="Segoe UI" w:cs="Segoe UI"/>
          <w:b/>
          <w:bCs/>
          <w:color w:val="24292E"/>
          <w:kern w:val="0"/>
          <w:sz w:val="30"/>
          <w:szCs w:val="30"/>
        </w:rPr>
        <w:t>异常抛出</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在遍历集合的过程中，不会总出现</w:t>
      </w:r>
      <w:r w:rsidRPr="005E7BAC">
        <w:rPr>
          <w:rFonts w:ascii="Consolas" w:eastAsia="宋体" w:hAnsi="Consolas" w:cs="Consolas"/>
          <w:color w:val="24292E"/>
          <w:kern w:val="0"/>
          <w:sz w:val="20"/>
          <w:szCs w:val="20"/>
        </w:rPr>
        <w:t>ConcurrentModificationException</w:t>
      </w:r>
      <w:r w:rsidRPr="005E7BAC">
        <w:rPr>
          <w:rFonts w:ascii="Segoe UI" w:eastAsia="宋体" w:hAnsi="Segoe UI" w:cs="Segoe UI"/>
          <w:color w:val="24292E"/>
          <w:kern w:val="0"/>
          <w:sz w:val="24"/>
          <w:szCs w:val="24"/>
        </w:rPr>
        <w:t>异常的抛出，但是在下面的代码块中：</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main(</w:t>
      </w: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args)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Collection&lt;</w:t>
      </w:r>
      <w:r w:rsidRPr="005E7BAC">
        <w:rPr>
          <w:rFonts w:ascii="Consolas" w:eastAsia="宋体" w:hAnsi="Consolas" w:cs="Consolas"/>
          <w:color w:val="333333"/>
          <w:kern w:val="0"/>
          <w:sz w:val="20"/>
          <w:szCs w:val="20"/>
        </w:rPr>
        <w:t>Integer</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ArrayList&lt;</w:t>
      </w:r>
      <w:r w:rsidRPr="005E7BAC">
        <w:rPr>
          <w:rFonts w:ascii="Consolas" w:eastAsia="宋体" w:hAnsi="Consolas" w:cs="Consolas"/>
          <w:color w:val="333333"/>
          <w:kern w:val="0"/>
          <w:sz w:val="20"/>
          <w:szCs w:val="20"/>
        </w:rPr>
        <w:t>Integer</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&lt;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i)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4</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6</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w:t>
      </w:r>
      <w:r w:rsidRPr="005E7BAC">
        <w:rPr>
          <w:rFonts w:ascii="Consolas" w:eastAsia="宋体" w:hAnsi="Consolas" w:cs="Consolas"/>
          <w:color w:val="969896"/>
          <w:kern w:val="0"/>
          <w:sz w:val="20"/>
          <w:szCs w:val="20"/>
        </w:rPr>
        <w:t>遍历的过程中移除部分集合元素</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l)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(i</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intValue()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5</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remove(i);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运行之后，结果显而易见，总是会抛出异常：</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Exception</w:t>
      </w:r>
      <w:r w:rsidRPr="005E7BAC">
        <w:rPr>
          <w:rFonts w:ascii="Consolas" w:eastAsia="宋体" w:hAnsi="Consolas" w:cs="Consolas"/>
          <w:color w:val="24292E"/>
          <w:kern w:val="0"/>
          <w:sz w:val="20"/>
          <w:szCs w:val="20"/>
        </w:rPr>
        <w:t xml:space="preserve"> in thread </w:t>
      </w:r>
      <w:r w:rsidRPr="005E7BAC">
        <w:rPr>
          <w:rFonts w:ascii="Consolas" w:eastAsia="宋体" w:hAnsi="Consolas" w:cs="Consolas"/>
          <w:color w:val="183691"/>
          <w:kern w:val="0"/>
          <w:sz w:val="20"/>
          <w:szCs w:val="20"/>
        </w:rPr>
        <w:t>"main"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java.util</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ConcurrentModificationException</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所以，遍历集合时移除元素，怎样避免</w:t>
      </w:r>
      <w:r w:rsidRPr="005E7BAC">
        <w:rPr>
          <w:rFonts w:ascii="Segoe UI" w:eastAsia="宋体" w:hAnsi="Segoe UI" w:cs="Segoe UI"/>
          <w:color w:val="24292E"/>
          <w:kern w:val="0"/>
          <w:sz w:val="24"/>
          <w:szCs w:val="24"/>
        </w:rPr>
        <w:t>ConcurrentModificationException</w:t>
      </w:r>
      <w:r w:rsidRPr="005E7BAC">
        <w:rPr>
          <w:rFonts w:ascii="Segoe UI" w:eastAsia="宋体" w:hAnsi="Segoe UI" w:cs="Segoe UI"/>
          <w:color w:val="24292E"/>
          <w:kern w:val="0"/>
          <w:sz w:val="24"/>
          <w:szCs w:val="24"/>
        </w:rPr>
        <w:t>异常的产生？有什么好的解决办法？</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Iterator.remove()</w:t>
      </w:r>
      <w:r w:rsidRPr="005E7BAC">
        <w:rPr>
          <w:rFonts w:ascii="Segoe UI" w:eastAsia="宋体" w:hAnsi="Segoe UI" w:cs="Segoe UI"/>
          <w:color w:val="24292E"/>
          <w:kern w:val="0"/>
          <w:sz w:val="24"/>
          <w:szCs w:val="24"/>
        </w:rPr>
        <w:t>是线程安全的，所以你的代码可以这样写：</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list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ArrayList&lt;&gt;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Iterator&lt;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iterator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list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iterator(); iterator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hasNext();)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string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iterator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isEmpty())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从迭代器中移除集合元素，集合中相应的集合元素也会安全地被移除</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在这里，如果继续调用的是</w:t>
      </w:r>
      <w:r w:rsidRPr="005E7BAC">
        <w:rPr>
          <w:rFonts w:ascii="Consolas" w:eastAsia="宋体" w:hAnsi="Consolas" w:cs="Consolas"/>
          <w:color w:val="969896"/>
          <w:kern w:val="0"/>
          <w:sz w:val="20"/>
          <w:szCs w:val="20"/>
        </w:rPr>
        <w:t>list.remove(string)</w:t>
      </w:r>
      <w:r w:rsidRPr="005E7BAC">
        <w:rPr>
          <w:rFonts w:ascii="Consolas" w:eastAsia="宋体" w:hAnsi="Consolas" w:cs="Consolas"/>
          <w:color w:val="969896"/>
          <w:kern w:val="0"/>
          <w:sz w:val="20"/>
          <w:szCs w:val="20"/>
        </w:rPr>
        <w:t>，那么仍会抛出异常</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iterator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remove();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在遍历集合时修改集合的结构或内容的情况中，</w:t>
      </w:r>
      <w:r w:rsidRPr="005E7BAC">
        <w:rPr>
          <w:rFonts w:ascii="Consolas" w:eastAsia="宋体" w:hAnsi="Consolas" w:cs="Consolas"/>
          <w:color w:val="24292E"/>
          <w:kern w:val="0"/>
          <w:sz w:val="20"/>
          <w:szCs w:val="20"/>
        </w:rPr>
        <w:t>Iterator.remove()</w:t>
      </w:r>
      <w:r w:rsidRPr="005E7BAC">
        <w:rPr>
          <w:rFonts w:ascii="Segoe UI" w:eastAsia="宋体" w:hAnsi="Segoe UI" w:cs="Segoe UI"/>
          <w:color w:val="24292E"/>
          <w:kern w:val="0"/>
          <w:sz w:val="24"/>
          <w:szCs w:val="24"/>
        </w:rPr>
        <w:t>是唯一线程安全的方法。</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问题原因：</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fail-fast, </w:t>
      </w:r>
      <w:r w:rsidRPr="005E7BAC">
        <w:rPr>
          <w:rFonts w:ascii="Segoe UI" w:eastAsia="宋体" w:hAnsi="Segoe UI" w:cs="Segoe UI"/>
          <w:color w:val="24292E"/>
          <w:kern w:val="0"/>
          <w:sz w:val="24"/>
          <w:szCs w:val="24"/>
        </w:rPr>
        <w:t>快速失败机制，是</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集合类的一种错误检查机制。当有多个线程同时对集合进行遍历以及内容或者结构的修改时，就有可能产生</w:t>
      </w:r>
      <w:r w:rsidRPr="005E7BAC">
        <w:rPr>
          <w:rFonts w:ascii="Segoe UI" w:eastAsia="宋体" w:hAnsi="Segoe UI" w:cs="Segoe UI"/>
          <w:color w:val="24292E"/>
          <w:kern w:val="0"/>
          <w:sz w:val="24"/>
          <w:szCs w:val="24"/>
        </w:rPr>
        <w:t>fail-fast</w:t>
      </w:r>
      <w:r w:rsidRPr="005E7BAC">
        <w:rPr>
          <w:rFonts w:ascii="Segoe UI" w:eastAsia="宋体" w:hAnsi="Segoe UI" w:cs="Segoe UI"/>
          <w:color w:val="24292E"/>
          <w:kern w:val="0"/>
          <w:sz w:val="24"/>
          <w:szCs w:val="24"/>
        </w:rPr>
        <w:t>机制。这意味着，当它们发现容器在迭代的过程中被修改时，就会抛出一个</w:t>
      </w:r>
      <w:r w:rsidRPr="005E7BAC">
        <w:rPr>
          <w:rFonts w:ascii="Segoe UI" w:eastAsia="宋体" w:hAnsi="Segoe UI" w:cs="Segoe UI"/>
          <w:color w:val="24292E"/>
          <w:kern w:val="0"/>
          <w:sz w:val="24"/>
          <w:szCs w:val="24"/>
        </w:rPr>
        <w:t>ConcurrentModificationException</w:t>
      </w:r>
      <w:r w:rsidRPr="005E7BAC">
        <w:rPr>
          <w:rFonts w:ascii="Segoe UI" w:eastAsia="宋体" w:hAnsi="Segoe UI" w:cs="Segoe UI"/>
          <w:color w:val="24292E"/>
          <w:kern w:val="0"/>
          <w:sz w:val="24"/>
          <w:szCs w:val="24"/>
        </w:rPr>
        <w:t>异常。</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迭代器的快速失败行为无法得到保证，它不能保证一定会出现该错误，但是快速失败操作会尽最大努力抛出</w:t>
      </w:r>
      <w:r w:rsidRPr="005E7BAC">
        <w:rPr>
          <w:rFonts w:ascii="Segoe UI" w:eastAsia="宋体" w:hAnsi="Segoe UI" w:cs="Segoe UI"/>
          <w:color w:val="24292E"/>
          <w:kern w:val="0"/>
          <w:sz w:val="24"/>
          <w:szCs w:val="24"/>
        </w:rPr>
        <w:t>ConcurrentModificationException</w:t>
      </w:r>
      <w:r w:rsidRPr="005E7BAC">
        <w:rPr>
          <w:rFonts w:ascii="Segoe UI" w:eastAsia="宋体" w:hAnsi="Segoe UI" w:cs="Segoe UI"/>
          <w:color w:val="24292E"/>
          <w:kern w:val="0"/>
          <w:sz w:val="24"/>
          <w:szCs w:val="24"/>
        </w:rPr>
        <w:t>异常，这个异常仅用于检测</w:t>
      </w:r>
      <w:r w:rsidRPr="005E7BAC">
        <w:rPr>
          <w:rFonts w:ascii="Segoe UI" w:eastAsia="宋体" w:hAnsi="Segoe UI" w:cs="Segoe UI"/>
          <w:color w:val="24292E"/>
          <w:kern w:val="0"/>
          <w:sz w:val="24"/>
          <w:szCs w:val="24"/>
        </w:rPr>
        <w:t>bug</w:t>
      </w:r>
      <w:r w:rsidRPr="005E7BAC">
        <w:rPr>
          <w:rFonts w:ascii="Segoe UI" w:eastAsia="宋体" w:hAnsi="Segoe UI" w:cs="Segoe UI"/>
          <w:color w:val="24292E"/>
          <w:kern w:val="0"/>
          <w:sz w:val="24"/>
          <w:szCs w:val="24"/>
        </w:rPr>
        <w:t>。这种迭代器并不是完备的处理机制，而只是作为并发问题的一个预警指示器。</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拓展阅读：</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35" w:history="1">
        <w:r w:rsidRPr="005E7BAC">
          <w:rPr>
            <w:rFonts w:ascii="Segoe UI" w:eastAsia="宋体" w:hAnsi="Segoe UI" w:cs="Segoe UI"/>
            <w:color w:val="0366D6"/>
            <w:kern w:val="0"/>
            <w:sz w:val="24"/>
            <w:szCs w:val="24"/>
            <w:u w:val="single"/>
          </w:rPr>
          <w:t>fail-fast</w:t>
        </w:r>
        <w:r w:rsidRPr="005E7BAC">
          <w:rPr>
            <w:rFonts w:ascii="Segoe UI" w:eastAsia="宋体" w:hAnsi="Segoe UI" w:cs="Segoe UI"/>
            <w:color w:val="0366D6"/>
            <w:kern w:val="0"/>
            <w:sz w:val="24"/>
            <w:szCs w:val="24"/>
            <w:u w:val="single"/>
          </w:rPr>
          <w:t>机制的原理解析</w:t>
        </w:r>
      </w:hyperlink>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地址：</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36" w:history="1">
        <w:r w:rsidRPr="005E7BAC">
          <w:rPr>
            <w:rFonts w:ascii="Segoe UI" w:eastAsia="宋体" w:hAnsi="Segoe UI" w:cs="Segoe UI"/>
            <w:color w:val="0366D6"/>
            <w:kern w:val="0"/>
            <w:sz w:val="24"/>
            <w:szCs w:val="24"/>
            <w:u w:val="single"/>
          </w:rPr>
          <w:t>http://stackoverflow.com/questions/223918/iterating-through-a-collection-avoiding-concurrentmodificationexception-when-re</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37" w:history="1">
        <w:r w:rsidRPr="005E7BAC">
          <w:rPr>
            <w:rFonts w:ascii="Segoe UI" w:eastAsia="宋体" w:hAnsi="Segoe UI" w:cs="Segoe UI"/>
            <w:b/>
            <w:bCs/>
            <w:color w:val="0366D6"/>
            <w:kern w:val="0"/>
            <w:sz w:val="36"/>
            <w:szCs w:val="36"/>
            <w:u w:val="single"/>
          </w:rPr>
          <w:t xml:space="preserve">21. </w:t>
        </w:r>
        <w:r w:rsidRPr="005E7BAC">
          <w:rPr>
            <w:rFonts w:ascii="Segoe UI" w:eastAsia="宋体" w:hAnsi="Segoe UI" w:cs="Segoe UI"/>
            <w:b/>
            <w:bCs/>
            <w:color w:val="0366D6"/>
            <w:kern w:val="0"/>
            <w:sz w:val="36"/>
            <w:szCs w:val="36"/>
            <w:u w:val="single"/>
          </w:rPr>
          <w:t>如何让</w:t>
        </w:r>
        <w:r w:rsidRPr="005E7BAC">
          <w:rPr>
            <w:rFonts w:ascii="Segoe UI" w:eastAsia="宋体" w:hAnsi="Segoe UI" w:cs="Segoe UI"/>
            <w:b/>
            <w:bCs/>
            <w:color w:val="0366D6"/>
            <w:kern w:val="0"/>
            <w:sz w:val="36"/>
            <w:szCs w:val="36"/>
            <w:u w:val="single"/>
          </w:rPr>
          <w:t>IntelliJ</w:t>
        </w:r>
        <w:r w:rsidRPr="005E7BAC">
          <w:rPr>
            <w:rFonts w:ascii="Segoe UI" w:eastAsia="宋体" w:hAnsi="Segoe UI" w:cs="Segoe UI"/>
            <w:b/>
            <w:bCs/>
            <w:color w:val="0366D6"/>
            <w:kern w:val="0"/>
            <w:sz w:val="36"/>
            <w:szCs w:val="36"/>
            <w:u w:val="single"/>
          </w:rPr>
          <w:t>编辑器永久性显示代码行数</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如何让</w:t>
      </w:r>
      <w:r w:rsidRPr="005E7BAC">
        <w:rPr>
          <w:rFonts w:ascii="Segoe UI" w:eastAsia="宋体" w:hAnsi="Segoe UI" w:cs="Segoe UI"/>
          <w:b/>
          <w:bCs/>
          <w:color w:val="24292E"/>
          <w:kern w:val="0"/>
          <w:sz w:val="30"/>
          <w:szCs w:val="30"/>
        </w:rPr>
        <w:t>IntelliJ</w:t>
      </w:r>
      <w:r w:rsidRPr="005E7BAC">
        <w:rPr>
          <w:rFonts w:ascii="Segoe UI" w:eastAsia="宋体" w:hAnsi="Segoe UI" w:cs="Segoe UI"/>
          <w:b/>
          <w:bCs/>
          <w:color w:val="24292E"/>
          <w:kern w:val="0"/>
          <w:sz w:val="30"/>
          <w:szCs w:val="30"/>
        </w:rPr>
        <w:t>编辑器永久性显示代码行数</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如何让</w:t>
      </w:r>
      <w:r w:rsidRPr="005E7BAC">
        <w:rPr>
          <w:rFonts w:ascii="Segoe UI" w:eastAsia="宋体" w:hAnsi="Segoe UI" w:cs="Segoe UI"/>
          <w:color w:val="24292E"/>
          <w:kern w:val="0"/>
          <w:sz w:val="24"/>
          <w:szCs w:val="24"/>
        </w:rPr>
        <w:t>IntelliJ</w:t>
      </w:r>
      <w:r w:rsidRPr="005E7BAC">
        <w:rPr>
          <w:rFonts w:ascii="Segoe UI" w:eastAsia="宋体" w:hAnsi="Segoe UI" w:cs="Segoe UI"/>
          <w:color w:val="24292E"/>
          <w:kern w:val="0"/>
          <w:sz w:val="24"/>
          <w:szCs w:val="24"/>
        </w:rPr>
        <w:t>编辑器永久性显示代码行数</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IntelliJ 14.0</w:t>
      </w:r>
      <w:r w:rsidRPr="005E7BAC">
        <w:rPr>
          <w:rFonts w:ascii="Segoe UI" w:eastAsia="宋体" w:hAnsi="Segoe UI" w:cs="Segoe UI"/>
          <w:b/>
          <w:bCs/>
          <w:color w:val="24292E"/>
          <w:kern w:val="0"/>
          <w:szCs w:val="21"/>
        </w:rPr>
        <w:t>之后的版本</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打开软件的菜单</w:t>
      </w:r>
      <w:r w:rsidRPr="005E7BAC">
        <w:rPr>
          <w:rFonts w:ascii="Consolas" w:eastAsia="宋体" w:hAnsi="Consolas" w:cs="Consolas"/>
          <w:color w:val="24292E"/>
          <w:kern w:val="0"/>
          <w:sz w:val="20"/>
          <w:szCs w:val="20"/>
        </w:rPr>
        <w:t>File</w:t>
      </w:r>
      <w:r w:rsidRPr="005E7BAC">
        <w:rPr>
          <w:rFonts w:ascii="Segoe UI" w:eastAsia="宋体" w:hAnsi="Segoe UI" w:cs="Segoe UI"/>
          <w:color w:val="24292E"/>
          <w:kern w:val="0"/>
          <w:sz w:val="24"/>
          <w:szCs w:val="24"/>
        </w:rPr>
        <w:t>-&gt;</w:t>
      </w:r>
      <w:r w:rsidRPr="005E7BAC">
        <w:rPr>
          <w:rFonts w:ascii="Consolas" w:eastAsia="宋体" w:hAnsi="Consolas" w:cs="Consolas"/>
          <w:color w:val="24292E"/>
          <w:kern w:val="0"/>
          <w:sz w:val="20"/>
          <w:szCs w:val="20"/>
        </w:rPr>
        <w:t>Settings</w:t>
      </w:r>
      <w:r w:rsidRPr="005E7BAC">
        <w:rPr>
          <w:rFonts w:ascii="Segoe UI" w:eastAsia="宋体" w:hAnsi="Segoe UI" w:cs="Segoe UI"/>
          <w:color w:val="24292E"/>
          <w:kern w:val="0"/>
          <w:sz w:val="24"/>
          <w:szCs w:val="24"/>
        </w:rPr>
        <w:t>-&gt;</w:t>
      </w:r>
      <w:r w:rsidRPr="005E7BAC">
        <w:rPr>
          <w:rFonts w:ascii="Consolas" w:eastAsia="宋体" w:hAnsi="Consolas" w:cs="Consolas"/>
          <w:color w:val="24292E"/>
          <w:kern w:val="0"/>
          <w:sz w:val="20"/>
          <w:szCs w:val="20"/>
        </w:rPr>
        <w:t>Editor</w:t>
      </w:r>
      <w:r w:rsidRPr="005E7BAC">
        <w:rPr>
          <w:rFonts w:ascii="Segoe UI" w:eastAsia="宋体" w:hAnsi="Segoe UI" w:cs="Segoe UI"/>
          <w:color w:val="24292E"/>
          <w:kern w:val="0"/>
          <w:sz w:val="24"/>
          <w:szCs w:val="24"/>
        </w:rPr>
        <w:t>-&gt;</w:t>
      </w:r>
      <w:r w:rsidRPr="005E7BAC">
        <w:rPr>
          <w:rFonts w:ascii="Consolas" w:eastAsia="宋体" w:hAnsi="Consolas" w:cs="Consolas"/>
          <w:color w:val="24292E"/>
          <w:kern w:val="0"/>
          <w:sz w:val="20"/>
          <w:szCs w:val="20"/>
        </w:rPr>
        <w:t>General</w:t>
      </w:r>
      <w:r w:rsidRPr="005E7BAC">
        <w:rPr>
          <w:rFonts w:ascii="Segoe UI" w:eastAsia="宋体" w:hAnsi="Segoe UI" w:cs="Segoe UI"/>
          <w:color w:val="24292E"/>
          <w:kern w:val="0"/>
          <w:sz w:val="24"/>
          <w:szCs w:val="24"/>
        </w:rPr>
        <w:t>-&gt;</w:t>
      </w:r>
      <w:r w:rsidRPr="005E7BAC">
        <w:rPr>
          <w:rFonts w:ascii="Consolas" w:eastAsia="宋体" w:hAnsi="Consolas" w:cs="Consolas"/>
          <w:color w:val="24292E"/>
          <w:kern w:val="0"/>
          <w:sz w:val="20"/>
          <w:szCs w:val="20"/>
        </w:rPr>
        <w:t>Appearance</w:t>
      </w:r>
      <w:r w:rsidRPr="005E7BAC">
        <w:rPr>
          <w:rFonts w:ascii="Segoe UI" w:eastAsia="宋体" w:hAnsi="Segoe UI" w:cs="Segoe UI"/>
          <w:color w:val="24292E"/>
          <w:kern w:val="0"/>
          <w:sz w:val="24"/>
          <w:szCs w:val="24"/>
        </w:rPr>
        <w:t>，在右侧的配置</w:t>
      </w:r>
      <w:r w:rsidRPr="005E7BAC">
        <w:rPr>
          <w:rFonts w:ascii="Consolas" w:eastAsia="宋体" w:hAnsi="Consolas" w:cs="Consolas"/>
          <w:color w:val="24292E"/>
          <w:kern w:val="0"/>
          <w:sz w:val="20"/>
          <w:szCs w:val="20"/>
        </w:rPr>
        <w:t>Show line numbers</w:t>
      </w:r>
      <w:r w:rsidRPr="005E7BAC">
        <w:rPr>
          <w:rFonts w:ascii="Segoe UI" w:eastAsia="宋体" w:hAnsi="Segoe UI" w:cs="Segoe UI"/>
          <w:color w:val="24292E"/>
          <w:kern w:val="0"/>
          <w:sz w:val="24"/>
          <w:szCs w:val="24"/>
        </w:rPr>
        <w:t>打</w:t>
      </w:r>
      <w:r w:rsidRPr="005E7BAC">
        <w:rPr>
          <w:rFonts w:ascii="Segoe UI" w:eastAsia="宋体" w:hAnsi="Segoe UI" w:cs="Segoe UI"/>
          <w:color w:val="24292E"/>
          <w:kern w:val="0"/>
          <w:sz w:val="24"/>
          <w:szCs w:val="24"/>
        </w:rPr>
        <w:lastRenderedPageBreak/>
        <w:t>勾：</w:t>
      </w:r>
      <w:r w:rsidRPr="005E7BAC">
        <w:rPr>
          <w:rFonts w:ascii="Segoe UI" w:eastAsia="宋体" w:hAnsi="Segoe UI" w:cs="Segoe UI"/>
          <w:color w:val="24292E"/>
          <w:kern w:val="0"/>
          <w:sz w:val="24"/>
          <w:szCs w:val="24"/>
        </w:rPr>
        <w:t> </w:t>
      </w:r>
      <w:r w:rsidRPr="005E7BAC">
        <w:rPr>
          <w:rFonts w:ascii="Segoe UI" w:eastAsia="宋体" w:hAnsi="Segoe UI" w:cs="Segoe UI"/>
          <w:noProof/>
          <w:color w:val="0366D6"/>
          <w:kern w:val="0"/>
          <w:sz w:val="24"/>
          <w:szCs w:val="24"/>
        </w:rPr>
        <w:drawing>
          <wp:inline distT="0" distB="0" distL="0" distR="0">
            <wp:extent cx="6685280" cy="5055235"/>
            <wp:effectExtent l="0" t="0" r="1270" b="0"/>
            <wp:docPr id="5" name="图片 5" descr="image1">
              <a:hlinkClick xmlns:a="http://schemas.openxmlformats.org/drawingml/2006/main" r:id="rId3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
                      <a:hlinkClick r:id="rId338" tgtFrame="&quot;_blank&quot;"/>
                    </pic:cNvPr>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6685280" cy="5055235"/>
                    </a:xfrm>
                    <a:prstGeom prst="rect">
                      <a:avLst/>
                    </a:prstGeom>
                    <a:noFill/>
                    <a:ln>
                      <a:noFill/>
                    </a:ln>
                  </pic:spPr>
                </pic:pic>
              </a:graphicData>
            </a:graphic>
          </wp:inline>
        </w:drawing>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IntelliJ 8.1.2 - 13.X</w:t>
      </w:r>
      <w:r w:rsidRPr="005E7BAC">
        <w:rPr>
          <w:rFonts w:ascii="Segoe UI" w:eastAsia="宋体" w:hAnsi="Segoe UI" w:cs="Segoe UI"/>
          <w:b/>
          <w:bCs/>
          <w:color w:val="24292E"/>
          <w:kern w:val="0"/>
          <w:szCs w:val="21"/>
        </w:rPr>
        <w:t>的版本</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打开软件的菜单</w:t>
      </w:r>
      <w:r w:rsidRPr="005E7BAC">
        <w:rPr>
          <w:rFonts w:ascii="Consolas" w:eastAsia="宋体" w:hAnsi="Consolas" w:cs="Consolas"/>
          <w:color w:val="24292E"/>
          <w:kern w:val="0"/>
          <w:sz w:val="20"/>
          <w:szCs w:val="20"/>
        </w:rPr>
        <w:t>File</w:t>
      </w:r>
      <w:r w:rsidRPr="005E7BAC">
        <w:rPr>
          <w:rFonts w:ascii="Segoe UI" w:eastAsia="宋体" w:hAnsi="Segoe UI" w:cs="Segoe UI"/>
          <w:color w:val="24292E"/>
          <w:kern w:val="0"/>
          <w:sz w:val="24"/>
          <w:szCs w:val="24"/>
        </w:rPr>
        <w:t>-&gt;</w:t>
      </w:r>
      <w:r w:rsidRPr="005E7BAC">
        <w:rPr>
          <w:rFonts w:ascii="Consolas" w:eastAsia="宋体" w:hAnsi="Consolas" w:cs="Consolas"/>
          <w:color w:val="24292E"/>
          <w:kern w:val="0"/>
          <w:sz w:val="20"/>
          <w:szCs w:val="20"/>
        </w:rPr>
        <w:t>Settings</w:t>
      </w:r>
      <w:r w:rsidRPr="005E7BAC">
        <w:rPr>
          <w:rFonts w:ascii="Segoe UI" w:eastAsia="宋体" w:hAnsi="Segoe UI" w:cs="Segoe UI"/>
          <w:color w:val="24292E"/>
          <w:kern w:val="0"/>
          <w:sz w:val="24"/>
          <w:szCs w:val="24"/>
        </w:rPr>
        <w:t>-&gt;</w:t>
      </w:r>
      <w:r w:rsidRPr="005E7BAC">
        <w:rPr>
          <w:rFonts w:ascii="Consolas" w:eastAsia="宋体" w:hAnsi="Consolas" w:cs="Consolas"/>
          <w:color w:val="24292E"/>
          <w:kern w:val="0"/>
          <w:sz w:val="20"/>
          <w:szCs w:val="20"/>
        </w:rPr>
        <w:t>Editor</w:t>
      </w:r>
      <w:r w:rsidRPr="005E7BAC">
        <w:rPr>
          <w:rFonts w:ascii="Segoe UI" w:eastAsia="宋体" w:hAnsi="Segoe UI" w:cs="Segoe UI"/>
          <w:color w:val="24292E"/>
          <w:kern w:val="0"/>
          <w:sz w:val="24"/>
          <w:szCs w:val="24"/>
        </w:rPr>
        <w:t>-&gt;</w:t>
      </w:r>
      <w:r w:rsidRPr="005E7BAC">
        <w:rPr>
          <w:rFonts w:ascii="Consolas" w:eastAsia="宋体" w:hAnsi="Consolas" w:cs="Consolas"/>
          <w:color w:val="24292E"/>
          <w:kern w:val="0"/>
          <w:sz w:val="20"/>
          <w:szCs w:val="20"/>
        </w:rPr>
        <w:t>Appearance</w:t>
      </w:r>
      <w:r w:rsidRPr="005E7BAC">
        <w:rPr>
          <w:rFonts w:ascii="Segoe UI" w:eastAsia="宋体" w:hAnsi="Segoe UI" w:cs="Segoe UI"/>
          <w:color w:val="24292E"/>
          <w:kern w:val="0"/>
          <w:sz w:val="24"/>
          <w:szCs w:val="24"/>
        </w:rPr>
        <w:t>，在右侧的配置</w:t>
      </w:r>
      <w:r w:rsidRPr="005E7BAC">
        <w:rPr>
          <w:rFonts w:ascii="Consolas" w:eastAsia="宋体" w:hAnsi="Consolas" w:cs="Consolas"/>
          <w:color w:val="24292E"/>
          <w:kern w:val="0"/>
          <w:sz w:val="20"/>
          <w:szCs w:val="20"/>
        </w:rPr>
        <w:t>Show line numbers</w:t>
      </w:r>
      <w:r w:rsidRPr="005E7BAC">
        <w:rPr>
          <w:rFonts w:ascii="Segoe UI" w:eastAsia="宋体" w:hAnsi="Segoe UI" w:cs="Segoe UI"/>
          <w:color w:val="24292E"/>
          <w:kern w:val="0"/>
          <w:sz w:val="24"/>
          <w:szCs w:val="24"/>
        </w:rPr>
        <w:t>打</w:t>
      </w:r>
      <w:r w:rsidRPr="005E7BAC">
        <w:rPr>
          <w:rFonts w:ascii="Segoe UI" w:eastAsia="宋体" w:hAnsi="Segoe UI" w:cs="Segoe UI"/>
          <w:color w:val="24292E"/>
          <w:kern w:val="0"/>
          <w:sz w:val="24"/>
          <w:szCs w:val="24"/>
        </w:rPr>
        <w:lastRenderedPageBreak/>
        <w:t>勾：</w:t>
      </w:r>
      <w:r w:rsidRPr="005E7BAC">
        <w:rPr>
          <w:rFonts w:ascii="Segoe UI" w:eastAsia="宋体" w:hAnsi="Segoe UI" w:cs="Segoe UI"/>
          <w:color w:val="24292E"/>
          <w:kern w:val="0"/>
          <w:sz w:val="24"/>
          <w:szCs w:val="24"/>
        </w:rPr>
        <w:t> </w:t>
      </w:r>
      <w:r w:rsidRPr="005E7BAC">
        <w:rPr>
          <w:rFonts w:ascii="Segoe UI" w:eastAsia="宋体" w:hAnsi="Segoe UI" w:cs="Segoe UI"/>
          <w:noProof/>
          <w:color w:val="0366D6"/>
          <w:kern w:val="0"/>
          <w:sz w:val="24"/>
          <w:szCs w:val="24"/>
        </w:rPr>
        <w:drawing>
          <wp:inline distT="0" distB="0" distL="0" distR="0">
            <wp:extent cx="6970395" cy="5348605"/>
            <wp:effectExtent l="0" t="0" r="1905" b="4445"/>
            <wp:docPr id="4" name="图片 4" descr="images2">
              <a:hlinkClick xmlns:a="http://schemas.openxmlformats.org/drawingml/2006/main" r:id="rId3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s2">
                      <a:hlinkClick r:id="rId340" tgtFrame="&quot;_blank&quot;"/>
                    </pic:cNvPr>
                    <pic:cNvPicPr>
                      <a:picLocks noChangeAspect="1" noChangeArrowheads="1"/>
                    </pic:cNvPicPr>
                  </pic:nvPicPr>
                  <pic:blipFill>
                    <a:blip r:embed="rId341">
                      <a:extLst>
                        <a:ext uri="{28A0092B-C50C-407E-A947-70E740481C1C}">
                          <a14:useLocalDpi xmlns:a14="http://schemas.microsoft.com/office/drawing/2010/main" val="0"/>
                        </a:ext>
                      </a:extLst>
                    </a:blip>
                    <a:srcRect/>
                    <a:stretch>
                      <a:fillRect/>
                    </a:stretch>
                  </pic:blipFill>
                  <pic:spPr bwMode="auto">
                    <a:xfrm>
                      <a:off x="0" y="0"/>
                      <a:ext cx="6970395" cy="5348605"/>
                    </a:xfrm>
                    <a:prstGeom prst="rect">
                      <a:avLst/>
                    </a:prstGeom>
                    <a:noFill/>
                    <a:ln>
                      <a:noFill/>
                    </a:ln>
                  </pic:spPr>
                </pic:pic>
              </a:graphicData>
            </a:graphic>
          </wp:inline>
        </w:drawing>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拓展</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42" w:history="1">
        <w:r w:rsidRPr="005E7BAC">
          <w:rPr>
            <w:rFonts w:ascii="Segoe UI" w:eastAsia="宋体" w:hAnsi="Segoe UI" w:cs="Segoe UI"/>
            <w:color w:val="0366D6"/>
            <w:kern w:val="0"/>
            <w:sz w:val="24"/>
            <w:szCs w:val="24"/>
            <w:u w:val="single"/>
          </w:rPr>
          <w:t xml:space="preserve">IntelliJ IDEA </w:t>
        </w:r>
        <w:r w:rsidRPr="005E7BAC">
          <w:rPr>
            <w:rFonts w:ascii="Segoe UI" w:eastAsia="宋体" w:hAnsi="Segoe UI" w:cs="Segoe UI"/>
            <w:color w:val="0366D6"/>
            <w:kern w:val="0"/>
            <w:sz w:val="24"/>
            <w:szCs w:val="24"/>
            <w:u w:val="single"/>
          </w:rPr>
          <w:t>使用教程</w:t>
        </w:r>
      </w:hyperlink>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地址</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43" w:history="1">
        <w:r w:rsidRPr="005E7BAC">
          <w:rPr>
            <w:rFonts w:ascii="Segoe UI" w:eastAsia="宋体" w:hAnsi="Segoe UI" w:cs="Segoe UI"/>
            <w:color w:val="0366D6"/>
            <w:kern w:val="0"/>
            <w:sz w:val="24"/>
            <w:szCs w:val="24"/>
            <w:u w:val="single"/>
          </w:rPr>
          <w:t>http://stackoverflow.com/questions/13751/how-can-i-permanently-have-line-numbers-in-intellij</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44" w:history="1">
        <w:r w:rsidRPr="005E7BAC">
          <w:rPr>
            <w:rFonts w:ascii="Segoe UI" w:eastAsia="宋体" w:hAnsi="Segoe UI" w:cs="Segoe UI"/>
            <w:b/>
            <w:bCs/>
            <w:color w:val="0366D6"/>
            <w:kern w:val="0"/>
            <w:sz w:val="36"/>
            <w:szCs w:val="36"/>
            <w:u w:val="single"/>
          </w:rPr>
          <w:t xml:space="preserve">22. </w:t>
        </w:r>
        <w:r w:rsidRPr="005E7BAC">
          <w:rPr>
            <w:rFonts w:ascii="Segoe UI" w:eastAsia="宋体" w:hAnsi="Segoe UI" w:cs="Segoe UI"/>
            <w:b/>
            <w:bCs/>
            <w:color w:val="0366D6"/>
            <w:kern w:val="0"/>
            <w:sz w:val="36"/>
            <w:szCs w:val="36"/>
            <w:u w:val="single"/>
          </w:rPr>
          <w:t>如何使用</w:t>
        </w:r>
        <w:r w:rsidRPr="005E7BAC">
          <w:rPr>
            <w:rFonts w:ascii="Segoe UI" w:eastAsia="宋体" w:hAnsi="Segoe UI" w:cs="Segoe UI"/>
            <w:b/>
            <w:bCs/>
            <w:color w:val="0366D6"/>
            <w:kern w:val="0"/>
            <w:sz w:val="36"/>
            <w:szCs w:val="36"/>
            <w:u w:val="single"/>
          </w:rPr>
          <w:t>maven</w:t>
        </w:r>
        <w:r w:rsidRPr="005E7BAC">
          <w:rPr>
            <w:rFonts w:ascii="Segoe UI" w:eastAsia="宋体" w:hAnsi="Segoe UI" w:cs="Segoe UI"/>
            <w:b/>
            <w:bCs/>
            <w:color w:val="0366D6"/>
            <w:kern w:val="0"/>
            <w:sz w:val="36"/>
            <w:szCs w:val="36"/>
            <w:u w:val="single"/>
          </w:rPr>
          <w:t>把项目及其依赖打包为可运行</w:t>
        </w:r>
        <w:r w:rsidRPr="005E7BAC">
          <w:rPr>
            <w:rFonts w:ascii="Segoe UI" w:eastAsia="宋体" w:hAnsi="Segoe UI" w:cs="Segoe UI"/>
            <w:b/>
            <w:bCs/>
            <w:color w:val="0366D6"/>
            <w:kern w:val="0"/>
            <w:sz w:val="36"/>
            <w:szCs w:val="36"/>
            <w:u w:val="single"/>
          </w:rPr>
          <w:t>jar</w:t>
        </w:r>
        <w:r w:rsidRPr="005E7BAC">
          <w:rPr>
            <w:rFonts w:ascii="Segoe UI" w:eastAsia="宋体" w:hAnsi="Segoe UI" w:cs="Segoe UI"/>
            <w:b/>
            <w:bCs/>
            <w:color w:val="0366D6"/>
            <w:kern w:val="0"/>
            <w:sz w:val="36"/>
            <w:szCs w:val="36"/>
            <w:u w:val="single"/>
          </w:rPr>
          <w:t>包</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如何使用</w:t>
      </w:r>
      <w:r w:rsidRPr="005E7BAC">
        <w:rPr>
          <w:rFonts w:ascii="Segoe UI" w:eastAsia="宋体" w:hAnsi="Segoe UI" w:cs="Segoe UI"/>
          <w:b/>
          <w:bCs/>
          <w:color w:val="24292E"/>
          <w:kern w:val="0"/>
          <w:sz w:val="30"/>
          <w:szCs w:val="30"/>
        </w:rPr>
        <w:t>maven</w:t>
      </w:r>
      <w:r w:rsidRPr="005E7BAC">
        <w:rPr>
          <w:rFonts w:ascii="Segoe UI" w:eastAsia="宋体" w:hAnsi="Segoe UI" w:cs="Segoe UI"/>
          <w:b/>
          <w:bCs/>
          <w:color w:val="24292E"/>
          <w:kern w:val="0"/>
          <w:sz w:val="30"/>
          <w:szCs w:val="30"/>
        </w:rPr>
        <w:t>把项目及其依赖打包为可运行</w:t>
      </w:r>
      <w:r w:rsidRPr="005E7BAC">
        <w:rPr>
          <w:rFonts w:ascii="Segoe UI" w:eastAsia="宋体" w:hAnsi="Segoe UI" w:cs="Segoe UI"/>
          <w:b/>
          <w:bCs/>
          <w:color w:val="24292E"/>
          <w:kern w:val="0"/>
          <w:sz w:val="30"/>
          <w:szCs w:val="30"/>
        </w:rPr>
        <w:t>jar</w:t>
      </w:r>
      <w:r w:rsidRPr="005E7BAC">
        <w:rPr>
          <w:rFonts w:ascii="Segoe UI" w:eastAsia="宋体" w:hAnsi="Segoe UI" w:cs="Segoe UI"/>
          <w:b/>
          <w:bCs/>
          <w:color w:val="24292E"/>
          <w:kern w:val="0"/>
          <w:sz w:val="30"/>
          <w:szCs w:val="30"/>
        </w:rPr>
        <w:t>包</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我想把</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项目打包为可运行的分布式</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包。我该怎样做，才能把项目中</w:t>
      </w:r>
      <w:r w:rsidRPr="005E7BAC">
        <w:rPr>
          <w:rFonts w:ascii="Segoe UI" w:eastAsia="宋体" w:hAnsi="Segoe UI" w:cs="Segoe UI"/>
          <w:color w:val="24292E"/>
          <w:kern w:val="0"/>
          <w:sz w:val="24"/>
          <w:szCs w:val="24"/>
        </w:rPr>
        <w:t>maven</w:t>
      </w:r>
      <w:r w:rsidRPr="005E7BAC">
        <w:rPr>
          <w:rFonts w:ascii="Segoe UI" w:eastAsia="宋体" w:hAnsi="Segoe UI" w:cs="Segoe UI"/>
          <w:color w:val="24292E"/>
          <w:kern w:val="0"/>
          <w:sz w:val="24"/>
          <w:szCs w:val="24"/>
        </w:rPr>
        <w:t>所依赖的</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包导入到我的项目</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包中？</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Consolas" w:eastAsia="宋体" w:hAnsi="Consolas" w:cs="Consolas"/>
          <w:color w:val="24292E"/>
          <w:kern w:val="0"/>
          <w:sz w:val="20"/>
          <w:szCs w:val="20"/>
        </w:rPr>
        <w:t>pom.xml</w:t>
      </w:r>
      <w:r w:rsidRPr="005E7BAC">
        <w:rPr>
          <w:rFonts w:ascii="Segoe UI" w:eastAsia="宋体" w:hAnsi="Segoe UI" w:cs="Segoe UI"/>
          <w:color w:val="24292E"/>
          <w:kern w:val="0"/>
          <w:sz w:val="24"/>
          <w:szCs w:val="24"/>
        </w:rPr>
        <w:t>文件中，加入如下的插件：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w:t>
      </w:r>
      <w:r w:rsidRPr="005E7BAC">
        <w:rPr>
          <w:rFonts w:ascii="Consolas" w:eastAsia="宋体" w:hAnsi="Consolas" w:cs="Consolas"/>
          <w:color w:val="63A35C"/>
          <w:kern w:val="0"/>
          <w:sz w:val="20"/>
          <w:szCs w:val="20"/>
        </w:rPr>
        <w:t>build</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plugins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plugin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artifactId</w:t>
      </w:r>
      <w:r w:rsidRPr="005E7BAC">
        <w:rPr>
          <w:rFonts w:ascii="Consolas" w:eastAsia="宋体" w:hAnsi="Consolas" w:cs="Consolas"/>
          <w:color w:val="24292E"/>
          <w:kern w:val="0"/>
          <w:sz w:val="20"/>
          <w:szCs w:val="20"/>
        </w:rPr>
        <w:t>&gt;maven-assembly-plugin&lt;/</w:t>
      </w:r>
      <w:r w:rsidRPr="005E7BAC">
        <w:rPr>
          <w:rFonts w:ascii="Consolas" w:eastAsia="宋体" w:hAnsi="Consolas" w:cs="Consolas"/>
          <w:color w:val="63A35C"/>
          <w:kern w:val="0"/>
          <w:sz w:val="20"/>
          <w:szCs w:val="20"/>
        </w:rPr>
        <w:t>artifactId</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configuration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archive</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manifest</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&lt;!-- </w:t>
      </w:r>
      <w:r w:rsidRPr="005E7BAC">
        <w:rPr>
          <w:rFonts w:ascii="Consolas" w:eastAsia="宋体" w:hAnsi="Consolas" w:cs="Consolas"/>
          <w:color w:val="969896"/>
          <w:kern w:val="0"/>
          <w:sz w:val="20"/>
          <w:szCs w:val="20"/>
        </w:rPr>
        <w:t>这里是你的项目</w:t>
      </w:r>
      <w:r w:rsidRPr="005E7BAC">
        <w:rPr>
          <w:rFonts w:ascii="Consolas" w:eastAsia="宋体" w:hAnsi="Consolas" w:cs="Consolas"/>
          <w:color w:val="969896"/>
          <w:kern w:val="0"/>
          <w:sz w:val="20"/>
          <w:szCs w:val="20"/>
        </w:rPr>
        <w:t>main</w:t>
      </w:r>
      <w:r w:rsidRPr="005E7BAC">
        <w:rPr>
          <w:rFonts w:ascii="Consolas" w:eastAsia="宋体" w:hAnsi="Consolas" w:cs="Consolas"/>
          <w:color w:val="969896"/>
          <w:kern w:val="0"/>
          <w:sz w:val="20"/>
          <w:szCs w:val="20"/>
        </w:rPr>
        <w:t>函数所在的类的全限定名</w:t>
      </w:r>
      <w:r w:rsidRPr="005E7BAC">
        <w:rPr>
          <w:rFonts w:ascii="Consolas" w:eastAsia="宋体" w:hAnsi="Consolas" w:cs="Consolas"/>
          <w:color w:val="969896"/>
          <w:kern w:val="0"/>
          <w:sz w:val="20"/>
          <w:szCs w:val="20"/>
        </w:rPr>
        <w:t xml:space="preserve"> --&gt;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mainClass</w:t>
      </w:r>
      <w:r w:rsidRPr="005E7BAC">
        <w:rPr>
          <w:rFonts w:ascii="Consolas" w:eastAsia="宋体" w:hAnsi="Consolas" w:cs="Consolas"/>
          <w:color w:val="24292E"/>
          <w:kern w:val="0"/>
          <w:sz w:val="20"/>
          <w:szCs w:val="20"/>
        </w:rPr>
        <w:t>&gt;fully.qualified.MainClass&lt;/</w:t>
      </w:r>
      <w:r w:rsidRPr="005E7BAC">
        <w:rPr>
          <w:rFonts w:ascii="Consolas" w:eastAsia="宋体" w:hAnsi="Consolas" w:cs="Consolas"/>
          <w:color w:val="63A35C"/>
          <w:kern w:val="0"/>
          <w:sz w:val="20"/>
          <w:szCs w:val="20"/>
        </w:rPr>
        <w:t>mainClass</w:t>
      </w:r>
      <w:r w:rsidRPr="005E7BAC">
        <w:rPr>
          <w:rFonts w:ascii="Consolas" w:eastAsia="宋体" w:hAnsi="Consolas" w:cs="Consolas"/>
          <w:color w:val="24292E"/>
          <w:kern w:val="0"/>
          <w:sz w:val="20"/>
          <w:szCs w:val="20"/>
        </w:rPr>
        <w:t xml:space="preserve">&gt;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manifest</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archive</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descriptorRefs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descriptorRef</w:t>
      </w:r>
      <w:r w:rsidRPr="005E7BAC">
        <w:rPr>
          <w:rFonts w:ascii="Consolas" w:eastAsia="宋体" w:hAnsi="Consolas" w:cs="Consolas"/>
          <w:color w:val="24292E"/>
          <w:kern w:val="0"/>
          <w:sz w:val="20"/>
          <w:szCs w:val="20"/>
        </w:rPr>
        <w:t>&gt;jar-with-dependencies&lt;/</w:t>
      </w:r>
      <w:r w:rsidRPr="005E7BAC">
        <w:rPr>
          <w:rFonts w:ascii="Consolas" w:eastAsia="宋体" w:hAnsi="Consolas" w:cs="Consolas"/>
          <w:color w:val="63A35C"/>
          <w:kern w:val="0"/>
          <w:sz w:val="20"/>
          <w:szCs w:val="20"/>
        </w:rPr>
        <w:t>descriptorRef</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descriptorRefs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configuration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plugin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plugins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w:t>
      </w:r>
      <w:r w:rsidRPr="005E7BAC">
        <w:rPr>
          <w:rFonts w:ascii="Consolas" w:eastAsia="宋体" w:hAnsi="Consolas" w:cs="Consolas"/>
          <w:color w:val="63A35C"/>
          <w:kern w:val="0"/>
          <w:sz w:val="20"/>
          <w:szCs w:val="20"/>
        </w:rPr>
        <w:t>build</w:t>
      </w:r>
      <w:r w:rsidRPr="005E7BAC">
        <w:rPr>
          <w:rFonts w:ascii="Consolas" w:eastAsia="宋体" w:hAnsi="Consolas" w:cs="Consolas"/>
          <w:color w:val="24292E"/>
          <w:kern w:val="0"/>
          <w:sz w:val="20"/>
          <w:szCs w:val="20"/>
        </w:rPr>
        <w:t>&gt;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之后，运行</w:t>
      </w:r>
      <w:r w:rsidRPr="005E7BAC">
        <w:rPr>
          <w:rFonts w:ascii="Segoe UI" w:eastAsia="宋体" w:hAnsi="Segoe UI" w:cs="Segoe UI"/>
          <w:color w:val="24292E"/>
          <w:kern w:val="0"/>
          <w:sz w:val="24"/>
          <w:szCs w:val="24"/>
        </w:rPr>
        <w:t>maven</w:t>
      </w:r>
      <w:r w:rsidRPr="005E7BAC">
        <w:rPr>
          <w:rFonts w:ascii="Segoe UI" w:eastAsia="宋体" w:hAnsi="Segoe UI" w:cs="Segoe UI"/>
          <w:color w:val="24292E"/>
          <w:kern w:val="0"/>
          <w:sz w:val="24"/>
          <w:szCs w:val="24"/>
        </w:rPr>
        <w:t>命令：</w:t>
      </w:r>
    </w:p>
    <w:p w:rsidR="005E7BAC" w:rsidRPr="005E7BAC" w:rsidRDefault="005E7BAC" w:rsidP="005E7BAC">
      <w:pPr>
        <w:widowControl/>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mvn clean compile assembly:single</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clean</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compile</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assembly:single</w:t>
      </w:r>
      <w:r w:rsidRPr="005E7BAC">
        <w:rPr>
          <w:rFonts w:ascii="Segoe UI" w:eastAsia="宋体" w:hAnsi="Segoe UI" w:cs="Segoe UI"/>
          <w:color w:val="24292E"/>
          <w:kern w:val="0"/>
          <w:sz w:val="24"/>
          <w:szCs w:val="24"/>
        </w:rPr>
        <w:t>任务将会依次被执行；</w:t>
      </w:r>
      <w:r w:rsidRPr="005E7BAC">
        <w:rPr>
          <w:rFonts w:ascii="Consolas" w:eastAsia="宋体" w:hAnsi="Consolas" w:cs="Consolas"/>
          <w:color w:val="24292E"/>
          <w:kern w:val="0"/>
          <w:sz w:val="20"/>
          <w:szCs w:val="20"/>
        </w:rPr>
        <w:t>compile</w:t>
      </w:r>
      <w:r w:rsidRPr="005E7BAC">
        <w:rPr>
          <w:rFonts w:ascii="Segoe UI" w:eastAsia="宋体" w:hAnsi="Segoe UI" w:cs="Segoe UI"/>
          <w:color w:val="24292E"/>
          <w:kern w:val="0"/>
          <w:sz w:val="24"/>
          <w:szCs w:val="24"/>
        </w:rPr>
        <w:t>任务必须写在</w:t>
      </w:r>
      <w:r w:rsidRPr="005E7BAC">
        <w:rPr>
          <w:rFonts w:ascii="Consolas" w:eastAsia="宋体" w:hAnsi="Consolas" w:cs="Consolas"/>
          <w:color w:val="24292E"/>
          <w:kern w:val="0"/>
          <w:sz w:val="20"/>
          <w:szCs w:val="20"/>
        </w:rPr>
        <w:t>assembly:single</w:t>
      </w:r>
      <w:r w:rsidRPr="005E7BAC">
        <w:rPr>
          <w:rFonts w:ascii="Segoe UI" w:eastAsia="宋体" w:hAnsi="Segoe UI" w:cs="Segoe UI"/>
          <w:color w:val="24292E"/>
          <w:kern w:val="0"/>
          <w:sz w:val="24"/>
          <w:szCs w:val="24"/>
        </w:rPr>
        <w:t>之前，否则打包后的</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包内将不会有你的编译代码。</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（译注：执行完后，会在你的</w:t>
      </w:r>
      <w:r w:rsidRPr="005E7BAC">
        <w:rPr>
          <w:rFonts w:ascii="Segoe UI" w:eastAsia="宋体" w:hAnsi="Segoe UI" w:cs="Segoe UI"/>
          <w:color w:val="24292E"/>
          <w:kern w:val="0"/>
          <w:sz w:val="24"/>
          <w:szCs w:val="24"/>
        </w:rPr>
        <w:t>maven</w:t>
      </w:r>
      <w:r w:rsidRPr="005E7BAC">
        <w:rPr>
          <w:rFonts w:ascii="Segoe UI" w:eastAsia="宋体" w:hAnsi="Segoe UI" w:cs="Segoe UI"/>
          <w:color w:val="24292E"/>
          <w:kern w:val="0"/>
          <w:sz w:val="24"/>
          <w:szCs w:val="24"/>
        </w:rPr>
        <w:t>项目的</w:t>
      </w:r>
      <w:r w:rsidRPr="005E7BAC">
        <w:rPr>
          <w:rFonts w:ascii="Segoe UI" w:eastAsia="宋体" w:hAnsi="Segoe UI" w:cs="Segoe UI"/>
          <w:color w:val="24292E"/>
          <w:kern w:val="0"/>
          <w:sz w:val="24"/>
          <w:szCs w:val="24"/>
        </w:rPr>
        <w:t>target</w:t>
      </w:r>
      <w:r w:rsidRPr="005E7BAC">
        <w:rPr>
          <w:rFonts w:ascii="Segoe UI" w:eastAsia="宋体" w:hAnsi="Segoe UI" w:cs="Segoe UI"/>
          <w:color w:val="24292E"/>
          <w:kern w:val="0"/>
          <w:sz w:val="24"/>
          <w:szCs w:val="24"/>
        </w:rPr>
        <w:t>目录下，生成想要的</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包，而不再需要使用</w:t>
      </w:r>
      <w:r w:rsidRPr="005E7BAC">
        <w:rPr>
          <w:rFonts w:ascii="Consolas" w:eastAsia="宋体" w:hAnsi="Consolas" w:cs="Consolas"/>
          <w:color w:val="24292E"/>
          <w:kern w:val="0"/>
          <w:sz w:val="20"/>
          <w:szCs w:val="20"/>
        </w:rPr>
        <w:t>mvn package</w:t>
      </w:r>
      <w:r w:rsidRPr="005E7BAC">
        <w:rPr>
          <w:rFonts w:ascii="Segoe UI" w:eastAsia="宋体" w:hAnsi="Segoe UI" w:cs="Segoe UI"/>
          <w:color w:val="24292E"/>
          <w:kern w:val="0"/>
          <w:sz w:val="24"/>
          <w:szCs w:val="24"/>
        </w:rPr>
        <w:t>命令进行打包）</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通常情况下，上述</w:t>
      </w:r>
      <w:r w:rsidRPr="005E7BAC">
        <w:rPr>
          <w:rFonts w:ascii="Segoe UI" w:eastAsia="宋体" w:hAnsi="Segoe UI" w:cs="Segoe UI"/>
          <w:color w:val="24292E"/>
          <w:kern w:val="0"/>
          <w:sz w:val="24"/>
          <w:szCs w:val="24"/>
        </w:rPr>
        <w:t>maven</w:t>
      </w:r>
      <w:r w:rsidRPr="005E7BAC">
        <w:rPr>
          <w:rFonts w:ascii="Segoe UI" w:eastAsia="宋体" w:hAnsi="Segoe UI" w:cs="Segoe UI"/>
          <w:color w:val="24292E"/>
          <w:kern w:val="0"/>
          <w:sz w:val="24"/>
          <w:szCs w:val="24"/>
        </w:rPr>
        <w:t>命令执行后会自动绑定到项目的构建阶段，从而保证了以后在执行</w:t>
      </w:r>
      <w:r w:rsidRPr="005E7BAC">
        <w:rPr>
          <w:rFonts w:ascii="Consolas" w:eastAsia="宋体" w:hAnsi="Consolas" w:cs="Consolas"/>
          <w:color w:val="24292E"/>
          <w:kern w:val="0"/>
          <w:sz w:val="20"/>
          <w:szCs w:val="20"/>
        </w:rPr>
        <w:t>mvn install</w:t>
      </w:r>
      <w:r w:rsidRPr="005E7BAC">
        <w:rPr>
          <w:rFonts w:ascii="Segoe UI" w:eastAsia="宋体" w:hAnsi="Segoe UI" w:cs="Segoe UI"/>
          <w:color w:val="24292E"/>
          <w:kern w:val="0"/>
          <w:sz w:val="24"/>
          <w:szCs w:val="24"/>
        </w:rPr>
        <w:t>命令时的</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包也会被构建。</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（译注：下面是实际上完整的默认的</w:t>
      </w:r>
      <w:r w:rsidRPr="005E7BAC">
        <w:rPr>
          <w:rFonts w:ascii="Consolas" w:eastAsia="宋体" w:hAnsi="Consolas" w:cs="Consolas"/>
          <w:color w:val="24292E"/>
          <w:kern w:val="0"/>
          <w:sz w:val="20"/>
          <w:szCs w:val="20"/>
        </w:rPr>
        <w:t>pom.xml</w:t>
      </w:r>
      <w:r w:rsidRPr="005E7BAC">
        <w:rPr>
          <w:rFonts w:ascii="Segoe UI" w:eastAsia="宋体" w:hAnsi="Segoe UI" w:cs="Segoe UI"/>
          <w:color w:val="24292E"/>
          <w:kern w:val="0"/>
          <w:sz w:val="24"/>
          <w:szCs w:val="24"/>
        </w:rPr>
        <w:t>配置，只不过</w:t>
      </w:r>
      <w:r w:rsidRPr="005E7BAC">
        <w:rPr>
          <w:rFonts w:ascii="Consolas" w:eastAsia="宋体" w:hAnsi="Consolas" w:cs="Consolas"/>
          <w:color w:val="24292E"/>
          <w:kern w:val="0"/>
          <w:sz w:val="20"/>
          <w:szCs w:val="20"/>
        </w:rPr>
        <w:t>&lt;executions&gt;</w:t>
      </w:r>
      <w:r w:rsidRPr="005E7BAC">
        <w:rPr>
          <w:rFonts w:ascii="Segoe UI" w:eastAsia="宋体" w:hAnsi="Segoe UI" w:cs="Segoe UI"/>
          <w:color w:val="24292E"/>
          <w:kern w:val="0"/>
          <w:sz w:val="24"/>
          <w:szCs w:val="24"/>
        </w:rPr>
        <w:t>可以被省略，若省略则按照下述默认的配置执行）</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w:t>
      </w:r>
      <w:r w:rsidRPr="005E7BAC">
        <w:rPr>
          <w:rFonts w:ascii="Consolas" w:eastAsia="宋体" w:hAnsi="Consolas" w:cs="Consolas"/>
          <w:color w:val="63A35C"/>
          <w:kern w:val="0"/>
          <w:sz w:val="20"/>
          <w:szCs w:val="20"/>
        </w:rPr>
        <w:t>plugin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artifactId</w:t>
      </w:r>
      <w:r w:rsidRPr="005E7BAC">
        <w:rPr>
          <w:rFonts w:ascii="Consolas" w:eastAsia="宋体" w:hAnsi="Consolas" w:cs="Consolas"/>
          <w:color w:val="24292E"/>
          <w:kern w:val="0"/>
          <w:sz w:val="20"/>
          <w:szCs w:val="20"/>
        </w:rPr>
        <w:t>&gt;maven-assembly-plugin&lt;/</w:t>
      </w:r>
      <w:r w:rsidRPr="005E7BAC">
        <w:rPr>
          <w:rFonts w:ascii="Consolas" w:eastAsia="宋体" w:hAnsi="Consolas" w:cs="Consolas"/>
          <w:color w:val="63A35C"/>
          <w:kern w:val="0"/>
          <w:sz w:val="20"/>
          <w:szCs w:val="20"/>
        </w:rPr>
        <w:t>artifactId</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configuration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archive</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manifest</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mainClass</w:t>
      </w:r>
      <w:r w:rsidRPr="005E7BAC">
        <w:rPr>
          <w:rFonts w:ascii="Consolas" w:eastAsia="宋体" w:hAnsi="Consolas" w:cs="Consolas"/>
          <w:color w:val="24292E"/>
          <w:kern w:val="0"/>
          <w:sz w:val="20"/>
          <w:szCs w:val="20"/>
        </w:rPr>
        <w:t>&gt;fully.qualified.MainClass&lt;/</w:t>
      </w:r>
      <w:r w:rsidRPr="005E7BAC">
        <w:rPr>
          <w:rFonts w:ascii="Consolas" w:eastAsia="宋体" w:hAnsi="Consolas" w:cs="Consolas"/>
          <w:color w:val="63A35C"/>
          <w:kern w:val="0"/>
          <w:sz w:val="20"/>
          <w:szCs w:val="20"/>
        </w:rPr>
        <w:t>mainClass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manifest</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archive</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descriptorRefs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descriptorRef</w:t>
      </w:r>
      <w:r w:rsidRPr="005E7BAC">
        <w:rPr>
          <w:rFonts w:ascii="Consolas" w:eastAsia="宋体" w:hAnsi="Consolas" w:cs="Consolas"/>
          <w:color w:val="24292E"/>
          <w:kern w:val="0"/>
          <w:sz w:val="20"/>
          <w:szCs w:val="20"/>
        </w:rPr>
        <w:t>&gt;jar-with-dependencies&lt;/</w:t>
      </w:r>
      <w:r w:rsidRPr="005E7BAC">
        <w:rPr>
          <w:rFonts w:ascii="Consolas" w:eastAsia="宋体" w:hAnsi="Consolas" w:cs="Consolas"/>
          <w:color w:val="63A35C"/>
          <w:kern w:val="0"/>
          <w:sz w:val="20"/>
          <w:szCs w:val="20"/>
        </w:rPr>
        <w:t>descriptorRef</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descriptorRefs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configuration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executions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execution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id</w:t>
      </w:r>
      <w:r w:rsidRPr="005E7BAC">
        <w:rPr>
          <w:rFonts w:ascii="Consolas" w:eastAsia="宋体" w:hAnsi="Consolas" w:cs="Consolas"/>
          <w:color w:val="24292E"/>
          <w:kern w:val="0"/>
          <w:sz w:val="20"/>
          <w:szCs w:val="20"/>
        </w:rPr>
        <w:t>&gt;make-assembly&lt;/</w:t>
      </w:r>
      <w:r w:rsidRPr="005E7BAC">
        <w:rPr>
          <w:rFonts w:ascii="Consolas" w:eastAsia="宋体" w:hAnsi="Consolas" w:cs="Consolas"/>
          <w:color w:val="63A35C"/>
          <w:kern w:val="0"/>
          <w:sz w:val="20"/>
          <w:szCs w:val="20"/>
        </w:rPr>
        <w:t>id</w:t>
      </w:r>
      <w:r w:rsidRPr="005E7BAC">
        <w:rPr>
          <w:rFonts w:ascii="Consolas" w:eastAsia="宋体" w:hAnsi="Consolas" w:cs="Consolas"/>
          <w:color w:val="24292E"/>
          <w:kern w:val="0"/>
          <w:sz w:val="20"/>
          <w:szCs w:val="20"/>
        </w:rPr>
        <w:t xml:space="preserve">&gt; </w:t>
      </w:r>
      <w:r w:rsidRPr="005E7BAC">
        <w:rPr>
          <w:rFonts w:ascii="Consolas" w:eastAsia="宋体" w:hAnsi="Consolas" w:cs="Consolas"/>
          <w:color w:val="969896"/>
          <w:kern w:val="0"/>
          <w:sz w:val="20"/>
          <w:szCs w:val="20"/>
        </w:rPr>
        <w:t xml:space="preserve">&lt;!-- </w:t>
      </w:r>
      <w:r w:rsidRPr="005E7BAC">
        <w:rPr>
          <w:rFonts w:ascii="Consolas" w:eastAsia="宋体" w:hAnsi="Consolas" w:cs="Consolas"/>
          <w:color w:val="969896"/>
          <w:kern w:val="0"/>
          <w:sz w:val="20"/>
          <w:szCs w:val="20"/>
        </w:rPr>
        <w:t>用于</w:t>
      </w:r>
      <w:r w:rsidRPr="005E7BAC">
        <w:rPr>
          <w:rFonts w:ascii="Consolas" w:eastAsia="宋体" w:hAnsi="Consolas" w:cs="Consolas"/>
          <w:color w:val="969896"/>
          <w:kern w:val="0"/>
          <w:sz w:val="20"/>
          <w:szCs w:val="20"/>
        </w:rPr>
        <w:t>maven</w:t>
      </w:r>
      <w:r w:rsidRPr="005E7BAC">
        <w:rPr>
          <w:rFonts w:ascii="Consolas" w:eastAsia="宋体" w:hAnsi="Consolas" w:cs="Consolas"/>
          <w:color w:val="969896"/>
          <w:kern w:val="0"/>
          <w:sz w:val="20"/>
          <w:szCs w:val="20"/>
        </w:rPr>
        <w:t>继承项目的聚合</w:t>
      </w:r>
      <w:r w:rsidRPr="005E7BAC">
        <w:rPr>
          <w:rFonts w:ascii="Consolas" w:eastAsia="宋体" w:hAnsi="Consolas" w:cs="Consolas"/>
          <w:color w:val="969896"/>
          <w:kern w:val="0"/>
          <w:sz w:val="20"/>
          <w:szCs w:val="20"/>
        </w:rPr>
        <w:t xml:space="preserve"> --&gt;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phase</w:t>
      </w:r>
      <w:r w:rsidRPr="005E7BAC">
        <w:rPr>
          <w:rFonts w:ascii="Consolas" w:eastAsia="宋体" w:hAnsi="Consolas" w:cs="Consolas"/>
          <w:color w:val="24292E"/>
          <w:kern w:val="0"/>
          <w:sz w:val="20"/>
          <w:szCs w:val="20"/>
        </w:rPr>
        <w:t>&gt;package&lt;/</w:t>
      </w:r>
      <w:r w:rsidRPr="005E7BAC">
        <w:rPr>
          <w:rFonts w:ascii="Consolas" w:eastAsia="宋体" w:hAnsi="Consolas" w:cs="Consolas"/>
          <w:color w:val="63A35C"/>
          <w:kern w:val="0"/>
          <w:sz w:val="20"/>
          <w:szCs w:val="20"/>
        </w:rPr>
        <w:t>phase</w:t>
      </w:r>
      <w:r w:rsidRPr="005E7BAC">
        <w:rPr>
          <w:rFonts w:ascii="Consolas" w:eastAsia="宋体" w:hAnsi="Consolas" w:cs="Consolas"/>
          <w:color w:val="24292E"/>
          <w:kern w:val="0"/>
          <w:sz w:val="20"/>
          <w:szCs w:val="20"/>
        </w:rPr>
        <w:t xml:space="preserve">&gt; </w:t>
      </w:r>
      <w:r w:rsidRPr="005E7BAC">
        <w:rPr>
          <w:rFonts w:ascii="Consolas" w:eastAsia="宋体" w:hAnsi="Consolas" w:cs="Consolas"/>
          <w:color w:val="969896"/>
          <w:kern w:val="0"/>
          <w:sz w:val="20"/>
          <w:szCs w:val="20"/>
        </w:rPr>
        <w:t xml:space="preserve">&lt;!-- </w:t>
      </w:r>
      <w:r w:rsidRPr="005E7BAC">
        <w:rPr>
          <w:rFonts w:ascii="Consolas" w:eastAsia="宋体" w:hAnsi="Consolas" w:cs="Consolas"/>
          <w:color w:val="969896"/>
          <w:kern w:val="0"/>
          <w:sz w:val="20"/>
          <w:szCs w:val="20"/>
        </w:rPr>
        <w:t>绑定到</w:t>
      </w:r>
      <w:r w:rsidRPr="005E7BAC">
        <w:rPr>
          <w:rFonts w:ascii="Consolas" w:eastAsia="宋体" w:hAnsi="Consolas" w:cs="Consolas"/>
          <w:color w:val="969896"/>
          <w:kern w:val="0"/>
          <w:sz w:val="20"/>
          <w:szCs w:val="20"/>
        </w:rPr>
        <w:t>package</w:t>
      </w:r>
      <w:r w:rsidRPr="005E7BAC">
        <w:rPr>
          <w:rFonts w:ascii="Consolas" w:eastAsia="宋体" w:hAnsi="Consolas" w:cs="Consolas"/>
          <w:color w:val="969896"/>
          <w:kern w:val="0"/>
          <w:sz w:val="20"/>
          <w:szCs w:val="20"/>
        </w:rPr>
        <w:t>阶段</w:t>
      </w:r>
      <w:r w:rsidRPr="005E7BAC">
        <w:rPr>
          <w:rFonts w:ascii="Consolas" w:eastAsia="宋体" w:hAnsi="Consolas" w:cs="Consolas"/>
          <w:color w:val="969896"/>
          <w:kern w:val="0"/>
          <w:sz w:val="20"/>
          <w:szCs w:val="20"/>
        </w:rPr>
        <w:t xml:space="preserve"> --&gt;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goals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goal</w:t>
      </w:r>
      <w:r w:rsidRPr="005E7BAC">
        <w:rPr>
          <w:rFonts w:ascii="Consolas" w:eastAsia="宋体" w:hAnsi="Consolas" w:cs="Consolas"/>
          <w:color w:val="24292E"/>
          <w:kern w:val="0"/>
          <w:sz w:val="20"/>
          <w:szCs w:val="20"/>
        </w:rPr>
        <w:t>&gt;single&lt;/</w:t>
      </w:r>
      <w:r w:rsidRPr="005E7BAC">
        <w:rPr>
          <w:rFonts w:ascii="Consolas" w:eastAsia="宋体" w:hAnsi="Consolas" w:cs="Consolas"/>
          <w:color w:val="63A35C"/>
          <w:kern w:val="0"/>
          <w:sz w:val="20"/>
          <w:szCs w:val="20"/>
        </w:rPr>
        <w:t>goal</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goals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execution</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&lt;/</w:t>
      </w:r>
      <w:r w:rsidRPr="005E7BAC">
        <w:rPr>
          <w:rFonts w:ascii="Consolas" w:eastAsia="宋体" w:hAnsi="Consolas" w:cs="Consolas"/>
          <w:color w:val="63A35C"/>
          <w:kern w:val="0"/>
          <w:sz w:val="20"/>
          <w:szCs w:val="20"/>
        </w:rPr>
        <w:t>executions</w:t>
      </w:r>
      <w:r w:rsidRPr="005E7BAC">
        <w:rPr>
          <w:rFonts w:ascii="Consolas" w:eastAsia="宋体" w:hAnsi="Consolas" w:cs="Consolas"/>
          <w:color w:val="24292E"/>
          <w:kern w:val="0"/>
          <w:sz w:val="20"/>
          <w:szCs w:val="20"/>
        </w:rPr>
        <w:t>&gt;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&lt;/</w:t>
      </w:r>
      <w:r w:rsidRPr="005E7BAC">
        <w:rPr>
          <w:rFonts w:ascii="Consolas" w:eastAsia="宋体" w:hAnsi="Consolas" w:cs="Consolas"/>
          <w:color w:val="63A35C"/>
          <w:kern w:val="0"/>
          <w:sz w:val="20"/>
          <w:szCs w:val="20"/>
        </w:rPr>
        <w:t>plugin</w:t>
      </w:r>
      <w:r w:rsidRPr="005E7BAC">
        <w:rPr>
          <w:rFonts w:ascii="Consolas" w:eastAsia="宋体" w:hAnsi="Consolas" w:cs="Consolas"/>
          <w:color w:val="24292E"/>
          <w:kern w:val="0"/>
          <w:sz w:val="20"/>
          <w:szCs w:val="20"/>
        </w:rPr>
        <w:t>&gt;</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拓展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怎样去运行打包后的可运行</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w:t>
      </w:r>
    </w:p>
    <w:p w:rsidR="005E7BAC" w:rsidRPr="005E7BAC" w:rsidRDefault="005E7BAC" w:rsidP="005E7BAC">
      <w:pPr>
        <w:widowControl/>
        <w:numPr>
          <w:ilvl w:val="0"/>
          <w:numId w:val="66"/>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对上述配置中已经指定了</w:t>
      </w:r>
      <w:r w:rsidRPr="005E7BAC">
        <w:rPr>
          <w:rFonts w:ascii="Consolas" w:eastAsia="宋体" w:hAnsi="Consolas" w:cs="Consolas"/>
          <w:color w:val="24292E"/>
          <w:kern w:val="0"/>
          <w:sz w:val="20"/>
          <w:szCs w:val="20"/>
        </w:rPr>
        <w:t>main</w:t>
      </w:r>
      <w:r w:rsidRPr="005E7BAC">
        <w:rPr>
          <w:rFonts w:ascii="Segoe UI" w:eastAsia="宋体" w:hAnsi="Segoe UI" w:cs="Segoe UI"/>
          <w:color w:val="24292E"/>
          <w:kern w:val="0"/>
          <w:sz w:val="24"/>
          <w:szCs w:val="24"/>
        </w:rPr>
        <w:t>函数所在类的</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包，打开命令行窗口，输入命令：</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java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jar jar</w:t>
      </w:r>
      <w:r w:rsidRPr="005E7BAC">
        <w:rPr>
          <w:rFonts w:ascii="Consolas" w:eastAsia="宋体" w:hAnsi="Consolas" w:cs="Consolas"/>
          <w:color w:val="24292E"/>
          <w:kern w:val="0"/>
          <w:sz w:val="20"/>
          <w:szCs w:val="20"/>
        </w:rPr>
        <w:t>包的路径</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jar</w:t>
      </w:r>
      <w:r w:rsidRPr="005E7BAC">
        <w:rPr>
          <w:rFonts w:ascii="Consolas" w:eastAsia="宋体" w:hAnsi="Consolas" w:cs="Consolas"/>
          <w:color w:val="24292E"/>
          <w:kern w:val="0"/>
          <w:sz w:val="20"/>
          <w:szCs w:val="20"/>
        </w:rPr>
        <w:t>包的名字</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jar</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例如：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java -jar D:\my_java_project\maven_test.jar</w:t>
      </w:r>
    </w:p>
    <w:p w:rsidR="005E7BAC" w:rsidRPr="005E7BAC" w:rsidRDefault="005E7BAC" w:rsidP="005E7BAC">
      <w:pPr>
        <w:widowControl/>
        <w:numPr>
          <w:ilvl w:val="0"/>
          <w:numId w:val="67"/>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若在</w:t>
      </w:r>
      <w:r w:rsidRPr="005E7BAC">
        <w:rPr>
          <w:rFonts w:ascii="Segoe UI" w:eastAsia="宋体" w:hAnsi="Segoe UI" w:cs="Segoe UI"/>
          <w:color w:val="24292E"/>
          <w:kern w:val="0"/>
          <w:sz w:val="24"/>
          <w:szCs w:val="24"/>
        </w:rPr>
        <w:t>pom.xml</w:t>
      </w:r>
      <w:r w:rsidRPr="005E7BAC">
        <w:rPr>
          <w:rFonts w:ascii="Segoe UI" w:eastAsia="宋体" w:hAnsi="Segoe UI" w:cs="Segoe UI"/>
          <w:color w:val="24292E"/>
          <w:kern w:val="0"/>
          <w:sz w:val="24"/>
          <w:szCs w:val="24"/>
        </w:rPr>
        <w:t>并没有指定</w:t>
      </w:r>
      <w:r w:rsidRPr="005E7BAC">
        <w:rPr>
          <w:rFonts w:ascii="Consolas" w:eastAsia="宋体" w:hAnsi="Consolas" w:cs="Consolas"/>
          <w:color w:val="24292E"/>
          <w:kern w:val="0"/>
          <w:sz w:val="20"/>
          <w:szCs w:val="20"/>
        </w:rPr>
        <w:t>main</w:t>
      </w:r>
      <w:r w:rsidRPr="005E7BAC">
        <w:rPr>
          <w:rFonts w:ascii="Segoe UI" w:eastAsia="宋体" w:hAnsi="Segoe UI" w:cs="Segoe UI"/>
          <w:color w:val="24292E"/>
          <w:kern w:val="0"/>
          <w:sz w:val="24"/>
          <w:szCs w:val="24"/>
        </w:rPr>
        <w:t>方法所在类，那么该</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的运行应采取如下命令：</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java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cp jar</w:t>
      </w:r>
      <w:r w:rsidRPr="005E7BAC">
        <w:rPr>
          <w:rFonts w:ascii="Consolas" w:eastAsia="宋体" w:hAnsi="Consolas" w:cs="Consolas"/>
          <w:color w:val="24292E"/>
          <w:kern w:val="0"/>
          <w:sz w:val="20"/>
          <w:szCs w:val="20"/>
        </w:rPr>
        <w:t>包的路径</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jar</w:t>
      </w:r>
      <w:r w:rsidRPr="005E7BAC">
        <w:rPr>
          <w:rFonts w:ascii="Consolas" w:eastAsia="宋体" w:hAnsi="Consolas" w:cs="Consolas"/>
          <w:color w:val="24292E"/>
          <w:kern w:val="0"/>
          <w:sz w:val="20"/>
          <w:szCs w:val="20"/>
        </w:rPr>
        <w:t>包的名字</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jar main</w:t>
      </w:r>
      <w:r w:rsidRPr="005E7BAC">
        <w:rPr>
          <w:rFonts w:ascii="Consolas" w:eastAsia="宋体" w:hAnsi="Consolas" w:cs="Consolas"/>
          <w:color w:val="24292E"/>
          <w:kern w:val="0"/>
          <w:sz w:val="20"/>
          <w:szCs w:val="20"/>
        </w:rPr>
        <w:t>方法所在类的全限定名</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例如</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java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cp </w:t>
      </w:r>
      <w:r w:rsidRPr="005E7BAC">
        <w:rPr>
          <w:rFonts w:ascii="Consolas" w:eastAsia="宋体" w:hAnsi="Consolas" w:cs="Consolas"/>
          <w:color w:val="333333"/>
          <w:kern w:val="0"/>
          <w:sz w:val="20"/>
          <w:szCs w:val="20"/>
        </w:rPr>
        <w:t>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\my_java_project\maven_test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jar </w:t>
      </w:r>
      <w:r w:rsidRPr="005E7BAC">
        <w:rPr>
          <w:rFonts w:ascii="Consolas" w:eastAsia="宋体" w:hAnsi="Consolas" w:cs="Consolas"/>
          <w:color w:val="333333"/>
          <w:kern w:val="0"/>
          <w:sz w:val="20"/>
          <w:szCs w:val="20"/>
        </w:rPr>
        <w:t>com.my.path</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MainClass</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地址</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45" w:history="1">
        <w:r w:rsidRPr="005E7BAC">
          <w:rPr>
            <w:rFonts w:ascii="Segoe UI" w:eastAsia="宋体" w:hAnsi="Segoe UI" w:cs="Segoe UI"/>
            <w:color w:val="0366D6"/>
            <w:kern w:val="0"/>
            <w:sz w:val="24"/>
            <w:szCs w:val="24"/>
            <w:u w:val="single"/>
          </w:rPr>
          <w:t>http://stackoverflow.com/questions/574594/how-can-i-create-an-executable-jar-with-dependencies-using-maven</w:t>
        </w:r>
      </w:hyperlink>
    </w:p>
    <w:p w:rsidR="005E7BAC" w:rsidRPr="005E7BAC" w:rsidRDefault="005E7BAC" w:rsidP="005E7BAC">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5E7BAC">
        <w:rPr>
          <w:rFonts w:ascii="Segoe UI" w:eastAsia="宋体" w:hAnsi="Segoe UI" w:cs="Segoe UI"/>
          <w:b/>
          <w:bCs/>
          <w:color w:val="24292E"/>
          <w:kern w:val="36"/>
          <w:sz w:val="48"/>
          <w:szCs w:val="48"/>
        </w:rPr>
        <w:t>网络</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46" w:history="1">
        <w:r w:rsidRPr="005E7BAC">
          <w:rPr>
            <w:rFonts w:ascii="Segoe UI" w:eastAsia="宋体" w:hAnsi="Segoe UI" w:cs="Segoe UI"/>
            <w:b/>
            <w:bCs/>
            <w:color w:val="0366D6"/>
            <w:kern w:val="0"/>
            <w:sz w:val="36"/>
            <w:szCs w:val="36"/>
            <w:u w:val="single"/>
          </w:rPr>
          <w:t xml:space="preserve">1. </w:t>
        </w:r>
        <w:r w:rsidRPr="005E7BAC">
          <w:rPr>
            <w:rFonts w:ascii="Segoe UI" w:eastAsia="宋体" w:hAnsi="Segoe UI" w:cs="Segoe UI"/>
            <w:b/>
            <w:bCs/>
            <w:color w:val="0366D6"/>
            <w:kern w:val="0"/>
            <w:sz w:val="36"/>
            <w:szCs w:val="36"/>
            <w:u w:val="single"/>
          </w:rPr>
          <w:t>如何使用</w:t>
        </w:r>
        <w:r w:rsidRPr="005E7BAC">
          <w:rPr>
            <w:rFonts w:ascii="Segoe UI" w:eastAsia="宋体" w:hAnsi="Segoe UI" w:cs="Segoe UI"/>
            <w:b/>
            <w:bCs/>
            <w:color w:val="0366D6"/>
            <w:kern w:val="0"/>
            <w:sz w:val="36"/>
            <w:szCs w:val="36"/>
            <w:u w:val="single"/>
          </w:rPr>
          <w:t>java.net.URLConnection</w:t>
        </w:r>
        <w:r w:rsidRPr="005E7BAC">
          <w:rPr>
            <w:rFonts w:ascii="Segoe UI" w:eastAsia="宋体" w:hAnsi="Segoe UI" w:cs="Segoe UI"/>
            <w:b/>
            <w:bCs/>
            <w:color w:val="0366D6"/>
            <w:kern w:val="0"/>
            <w:sz w:val="36"/>
            <w:szCs w:val="36"/>
            <w:u w:val="single"/>
          </w:rPr>
          <w:t>接收及发送</w:t>
        </w:r>
        <w:r w:rsidRPr="005E7BAC">
          <w:rPr>
            <w:rFonts w:ascii="Segoe UI" w:eastAsia="宋体" w:hAnsi="Segoe UI" w:cs="Segoe UI"/>
            <w:b/>
            <w:bCs/>
            <w:color w:val="0366D6"/>
            <w:kern w:val="0"/>
            <w:sz w:val="36"/>
            <w:szCs w:val="36"/>
            <w:u w:val="single"/>
          </w:rPr>
          <w:t>HTTP</w:t>
        </w:r>
        <w:r w:rsidRPr="005E7BAC">
          <w:rPr>
            <w:rFonts w:ascii="Segoe UI" w:eastAsia="宋体" w:hAnsi="Segoe UI" w:cs="Segoe UI"/>
            <w:b/>
            <w:bCs/>
            <w:color w:val="0366D6"/>
            <w:kern w:val="0"/>
            <w:sz w:val="36"/>
            <w:szCs w:val="36"/>
            <w:u w:val="single"/>
          </w:rPr>
          <w:t>请求</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如何使用</w:t>
      </w:r>
      <w:r w:rsidRPr="005E7BAC">
        <w:rPr>
          <w:rFonts w:ascii="Segoe UI" w:eastAsia="宋体" w:hAnsi="Segoe UI" w:cs="Segoe UI"/>
          <w:b/>
          <w:bCs/>
          <w:color w:val="24292E"/>
          <w:kern w:val="0"/>
          <w:sz w:val="30"/>
          <w:szCs w:val="30"/>
        </w:rPr>
        <w:t>java.net.URLConnection</w:t>
      </w:r>
      <w:r w:rsidRPr="005E7BAC">
        <w:rPr>
          <w:rFonts w:ascii="Segoe UI" w:eastAsia="宋体" w:hAnsi="Segoe UI" w:cs="Segoe UI"/>
          <w:b/>
          <w:bCs/>
          <w:color w:val="24292E"/>
          <w:kern w:val="0"/>
          <w:sz w:val="30"/>
          <w:szCs w:val="30"/>
        </w:rPr>
        <w:t>接收及发送</w:t>
      </w:r>
      <w:r w:rsidRPr="005E7BAC">
        <w:rPr>
          <w:rFonts w:ascii="Segoe UI" w:eastAsia="宋体" w:hAnsi="Segoe UI" w:cs="Segoe UI"/>
          <w:b/>
          <w:bCs/>
          <w:color w:val="24292E"/>
          <w:kern w:val="0"/>
          <w:sz w:val="30"/>
          <w:szCs w:val="30"/>
        </w:rPr>
        <w:t>HTTP</w:t>
      </w:r>
      <w:r w:rsidRPr="005E7BAC">
        <w:rPr>
          <w:rFonts w:ascii="Segoe UI" w:eastAsia="宋体" w:hAnsi="Segoe UI" w:cs="Segoe UI"/>
          <w:b/>
          <w:bCs/>
          <w:color w:val="24292E"/>
          <w:kern w:val="0"/>
          <w:sz w:val="30"/>
          <w:szCs w:val="30"/>
        </w:rPr>
        <w:t>请求</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首先声明，下面的代码，都是基本的例子。更严谨的话，还应加入处理各种异常的代码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如</w:t>
      </w:r>
      <w:r w:rsidRPr="005E7BAC">
        <w:rPr>
          <w:rFonts w:ascii="Segoe UI" w:eastAsia="宋体" w:hAnsi="Segoe UI" w:cs="Segoe UI"/>
          <w:color w:val="24292E"/>
          <w:kern w:val="0"/>
          <w:sz w:val="24"/>
          <w:szCs w:val="24"/>
        </w:rPr>
        <w:t>IOExceptions</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NullPointerException</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ArrayIndexOutOfBoundsException)</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准备</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首先，需要设置请求的</w:t>
      </w:r>
      <w:r w:rsidRPr="005E7BAC">
        <w:rPr>
          <w:rFonts w:ascii="Segoe UI" w:eastAsia="宋体" w:hAnsi="Segoe UI" w:cs="Segoe UI"/>
          <w:color w:val="24292E"/>
          <w:kern w:val="0"/>
          <w:sz w:val="24"/>
          <w:szCs w:val="24"/>
        </w:rPr>
        <w:t>URL</w:t>
      </w:r>
      <w:r w:rsidRPr="005E7BAC">
        <w:rPr>
          <w:rFonts w:ascii="Segoe UI" w:eastAsia="宋体" w:hAnsi="Segoe UI" w:cs="Segoe UI"/>
          <w:color w:val="24292E"/>
          <w:kern w:val="0"/>
          <w:sz w:val="24"/>
          <w:szCs w:val="24"/>
        </w:rPr>
        <w:t>以及</w:t>
      </w:r>
      <w:r w:rsidRPr="005E7BAC">
        <w:rPr>
          <w:rFonts w:ascii="Segoe UI" w:eastAsia="宋体" w:hAnsi="Segoe UI" w:cs="Segoe UI"/>
          <w:color w:val="24292E"/>
          <w:kern w:val="0"/>
          <w:sz w:val="24"/>
          <w:szCs w:val="24"/>
        </w:rPr>
        <w:t>charset(</w:t>
      </w:r>
      <w:r w:rsidRPr="005E7BAC">
        <w:rPr>
          <w:rFonts w:ascii="Segoe UI" w:eastAsia="宋体" w:hAnsi="Segoe UI" w:cs="Segoe UI"/>
          <w:color w:val="24292E"/>
          <w:kern w:val="0"/>
          <w:sz w:val="24"/>
          <w:szCs w:val="24"/>
        </w:rPr>
        <w:t>编码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；额外的参数，则取决于各自</w:t>
      </w:r>
      <w:r w:rsidRPr="005E7BAC">
        <w:rPr>
          <w:rFonts w:ascii="Segoe UI" w:eastAsia="宋体" w:hAnsi="Segoe UI" w:cs="Segoe UI"/>
          <w:color w:val="24292E"/>
          <w:kern w:val="0"/>
          <w:sz w:val="24"/>
          <w:szCs w:val="24"/>
        </w:rPr>
        <w:t>url</w:t>
      </w:r>
      <w:r w:rsidRPr="005E7BAC">
        <w:rPr>
          <w:rFonts w:ascii="Segoe UI" w:eastAsia="宋体" w:hAnsi="Segoe UI" w:cs="Segoe UI"/>
          <w:color w:val="24292E"/>
          <w:kern w:val="0"/>
          <w:sz w:val="24"/>
          <w:szCs w:val="24"/>
        </w:rPr>
        <w:t>的要求。</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url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"http://example.com"</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charset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"UTF-8"</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lastRenderedPageBreak/>
        <w:t>String</w:t>
      </w:r>
      <w:r w:rsidRPr="005E7BAC">
        <w:rPr>
          <w:rFonts w:ascii="Consolas" w:eastAsia="宋体" w:hAnsi="Consolas" w:cs="Consolas"/>
          <w:color w:val="24292E"/>
          <w:kern w:val="0"/>
          <w:sz w:val="20"/>
          <w:szCs w:val="20"/>
        </w:rPr>
        <w:t xml:space="preserve"> param1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"value1"</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param2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"value2"</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query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format(</w:t>
      </w:r>
      <w:r w:rsidRPr="005E7BAC">
        <w:rPr>
          <w:rFonts w:ascii="Consolas" w:eastAsia="宋体" w:hAnsi="Consolas" w:cs="Consolas"/>
          <w:color w:val="183691"/>
          <w:kern w:val="0"/>
          <w:sz w:val="20"/>
          <w:szCs w:val="20"/>
        </w:rPr>
        <w:t>"param1=%s&amp;param2=%s"</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URLEncoder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encode(param1, charset),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URLEncoder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encode(param2, charset));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url</w:t>
      </w:r>
      <w:r w:rsidRPr="005E7BAC">
        <w:rPr>
          <w:rFonts w:ascii="Segoe UI" w:eastAsia="宋体" w:hAnsi="Segoe UI" w:cs="Segoe UI"/>
          <w:color w:val="24292E"/>
          <w:kern w:val="0"/>
          <w:sz w:val="24"/>
          <w:szCs w:val="24"/>
        </w:rPr>
        <w:t>中附带的请求参数，必须是</w:t>
      </w:r>
      <w:r w:rsidRPr="005E7BAC">
        <w:rPr>
          <w:rFonts w:ascii="Segoe UI" w:eastAsia="宋体" w:hAnsi="Segoe UI" w:cs="Segoe UI"/>
          <w:color w:val="24292E"/>
          <w:kern w:val="0"/>
          <w:sz w:val="24"/>
          <w:szCs w:val="24"/>
        </w:rPr>
        <w:t>name=value</w:t>
      </w:r>
      <w:r w:rsidRPr="005E7BAC">
        <w:rPr>
          <w:rFonts w:ascii="Segoe UI" w:eastAsia="宋体" w:hAnsi="Segoe UI" w:cs="Segoe UI"/>
          <w:color w:val="24292E"/>
          <w:kern w:val="0"/>
          <w:sz w:val="24"/>
          <w:szCs w:val="24"/>
        </w:rPr>
        <w:t>这样的格式，每个参数间用</w:t>
      </w:r>
      <w:r w:rsidRPr="005E7BAC">
        <w:rPr>
          <w:rFonts w:ascii="Segoe UI" w:eastAsia="宋体" w:hAnsi="Segoe UI" w:cs="Segoe UI"/>
          <w:color w:val="24292E"/>
          <w:kern w:val="0"/>
          <w:sz w:val="24"/>
          <w:szCs w:val="24"/>
        </w:rPr>
        <w:t>&amp;</w:t>
      </w:r>
      <w:r w:rsidRPr="005E7BAC">
        <w:rPr>
          <w:rFonts w:ascii="Segoe UI" w:eastAsia="宋体" w:hAnsi="Segoe UI" w:cs="Segoe UI"/>
          <w:color w:val="24292E"/>
          <w:kern w:val="0"/>
          <w:sz w:val="24"/>
          <w:szCs w:val="24"/>
        </w:rPr>
        <w:t>连接。一般来说，你还得用</w:t>
      </w:r>
      <w:r w:rsidRPr="005E7BAC">
        <w:rPr>
          <w:rFonts w:ascii="Segoe UI" w:eastAsia="宋体" w:hAnsi="Segoe UI" w:cs="Segoe UI"/>
          <w:color w:val="24292E"/>
          <w:kern w:val="0"/>
          <w:sz w:val="24"/>
          <w:szCs w:val="24"/>
        </w:rPr>
        <w:t> </w:t>
      </w:r>
      <w:hyperlink r:id="rId347" w:history="1">
        <w:r w:rsidRPr="005E7BAC">
          <w:rPr>
            <w:rFonts w:ascii="Segoe UI" w:eastAsia="宋体" w:hAnsi="Segoe UI" w:cs="Segoe UI"/>
            <w:color w:val="0366D6"/>
            <w:kern w:val="0"/>
            <w:sz w:val="24"/>
            <w:szCs w:val="24"/>
            <w:u w:val="single"/>
          </w:rPr>
          <w:t>URLEncoder#encode()</w:t>
        </w:r>
      </w:hyperlink>
      <w:r w:rsidRPr="005E7BAC">
        <w:rPr>
          <w:rFonts w:ascii="Segoe UI" w:eastAsia="宋体" w:hAnsi="Segoe UI" w:cs="Segoe UI"/>
          <w:color w:val="24292E"/>
          <w:kern w:val="0"/>
          <w:sz w:val="24"/>
          <w:szCs w:val="24"/>
        </w:rPr>
        <w:t>对参数做</w:t>
      </w:r>
      <w:hyperlink r:id="rId348" w:history="1">
        <w:r w:rsidRPr="005E7BAC">
          <w:rPr>
            <w:rFonts w:ascii="Segoe UI" w:eastAsia="宋体" w:hAnsi="Segoe UI" w:cs="Segoe UI"/>
            <w:color w:val="0366D6"/>
            <w:kern w:val="0"/>
            <w:sz w:val="24"/>
            <w:szCs w:val="24"/>
            <w:u w:val="single"/>
          </w:rPr>
          <w:t>编码</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上面例子还用到了</w:t>
      </w:r>
      <w:r w:rsidRPr="005E7BAC">
        <w:rPr>
          <w:rFonts w:ascii="Segoe UI" w:eastAsia="宋体" w:hAnsi="Segoe UI" w:cs="Segoe UI"/>
          <w:color w:val="24292E"/>
          <w:kern w:val="0"/>
          <w:sz w:val="24"/>
          <w:szCs w:val="24"/>
        </w:rPr>
        <w:t>String#format()</w:t>
      </w:r>
      <w:r w:rsidRPr="005E7BAC">
        <w:rPr>
          <w:rFonts w:ascii="Segoe UI" w:eastAsia="宋体" w:hAnsi="Segoe UI" w:cs="Segoe UI"/>
          <w:color w:val="24292E"/>
          <w:kern w:val="0"/>
          <w:sz w:val="24"/>
          <w:szCs w:val="24"/>
        </w:rPr>
        <w:t>。字符拼接方式，看个人喜好，我更喜欢用这个方式。</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发送一个</w:t>
      </w:r>
      <w:hyperlink r:id="rId349" w:anchor="sec9.3" w:history="1">
        <w:r w:rsidRPr="005E7BAC">
          <w:rPr>
            <w:rFonts w:ascii="Segoe UI" w:eastAsia="宋体" w:hAnsi="Segoe UI" w:cs="Segoe UI"/>
            <w:b/>
            <w:bCs/>
            <w:color w:val="0366D6"/>
            <w:kern w:val="0"/>
            <w:sz w:val="30"/>
            <w:szCs w:val="30"/>
            <w:u w:val="single"/>
          </w:rPr>
          <w:t>HTTP GET</w:t>
        </w:r>
      </w:hyperlink>
      <w:r w:rsidRPr="005E7BAC">
        <w:rPr>
          <w:rFonts w:ascii="Segoe UI" w:eastAsia="宋体" w:hAnsi="Segoe UI" w:cs="Segoe UI"/>
          <w:b/>
          <w:bCs/>
          <w:color w:val="24292E"/>
          <w:kern w:val="0"/>
          <w:sz w:val="30"/>
          <w:szCs w:val="30"/>
        </w:rPr>
        <w:t>请求（可选：带上参数）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这依然是个繁琐的事情。默认的方式如下：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URLConnection</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 xml:space="preserve">(url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query)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setRequestProperty(</w:t>
      </w:r>
      <w:r w:rsidRPr="005E7BAC">
        <w:rPr>
          <w:rFonts w:ascii="Consolas" w:eastAsia="宋体" w:hAnsi="Consolas" w:cs="Consolas"/>
          <w:color w:val="183691"/>
          <w:kern w:val="0"/>
          <w:sz w:val="20"/>
          <w:szCs w:val="20"/>
        </w:rPr>
        <w:t>"Accept-Charset"</w:t>
      </w:r>
      <w:r w:rsidRPr="005E7BAC">
        <w:rPr>
          <w:rFonts w:ascii="Consolas" w:eastAsia="宋体" w:hAnsi="Consolas" w:cs="Consolas"/>
          <w:color w:val="24292E"/>
          <w:kern w:val="0"/>
          <w:sz w:val="20"/>
          <w:szCs w:val="20"/>
        </w:rPr>
        <w:t>, charset);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InputStream</w:t>
      </w:r>
      <w:r w:rsidRPr="005E7BAC">
        <w:rPr>
          <w:rFonts w:ascii="Consolas" w:eastAsia="宋体" w:hAnsi="Consolas" w:cs="Consolas"/>
          <w:color w:val="24292E"/>
          <w:kern w:val="0"/>
          <w:sz w:val="20"/>
          <w:szCs w:val="20"/>
        </w:rPr>
        <w:t xml:space="preserve"> response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getInputStream();</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url</w:t>
      </w:r>
      <w:r w:rsidRPr="005E7BAC">
        <w:rPr>
          <w:rFonts w:ascii="Segoe UI" w:eastAsia="宋体" w:hAnsi="Segoe UI" w:cs="Segoe UI"/>
          <w:color w:val="24292E"/>
          <w:kern w:val="0"/>
          <w:sz w:val="24"/>
          <w:szCs w:val="24"/>
        </w:rPr>
        <w:t>和参数之间，要用？号连接。请求头（</w:t>
      </w:r>
      <w:r w:rsidRPr="005E7BAC">
        <w:rPr>
          <w:rFonts w:ascii="Segoe UI" w:eastAsia="宋体" w:hAnsi="Segoe UI" w:cs="Segoe UI"/>
          <w:color w:val="24292E"/>
          <w:kern w:val="0"/>
          <w:sz w:val="24"/>
          <w:szCs w:val="24"/>
        </w:rPr>
        <w:t>header</w:t>
      </w:r>
      <w:r w:rsidRPr="005E7BAC">
        <w:rPr>
          <w:rFonts w:ascii="Segoe UI" w:eastAsia="宋体" w:hAnsi="Segoe UI" w:cs="Segoe UI"/>
          <w:color w:val="24292E"/>
          <w:kern w:val="0"/>
          <w:sz w:val="24"/>
          <w:szCs w:val="24"/>
        </w:rPr>
        <w:t>）中的</w:t>
      </w:r>
      <w:hyperlink r:id="rId350" w:anchor="sec14.2" w:history="1">
        <w:r w:rsidRPr="005E7BAC">
          <w:rPr>
            <w:rFonts w:ascii="Segoe UI" w:eastAsia="宋体" w:hAnsi="Segoe UI" w:cs="Segoe UI"/>
            <w:color w:val="0366D6"/>
            <w:kern w:val="0"/>
            <w:sz w:val="24"/>
            <w:szCs w:val="24"/>
            <w:u w:val="single"/>
          </w:rPr>
          <w:t>Accept-Charset</w:t>
        </w:r>
      </w:hyperlink>
      <w:r w:rsidRPr="005E7BAC">
        <w:rPr>
          <w:rFonts w:ascii="Segoe UI" w:eastAsia="宋体" w:hAnsi="Segoe UI" w:cs="Segoe UI"/>
          <w:color w:val="24292E"/>
          <w:kern w:val="0"/>
          <w:sz w:val="24"/>
          <w:szCs w:val="24"/>
        </w:rPr>
        <w:t>，用于告诉服务器，你所发送参数的编码。如果你不带送任何参数，也可以不管</w:t>
      </w:r>
      <w:r w:rsidRPr="005E7BAC">
        <w:rPr>
          <w:rFonts w:ascii="Segoe UI" w:eastAsia="宋体" w:hAnsi="Segoe UI" w:cs="Segoe UI"/>
          <w:color w:val="24292E"/>
          <w:kern w:val="0"/>
          <w:sz w:val="24"/>
          <w:szCs w:val="24"/>
        </w:rPr>
        <w:t>Accept-Charset</w:t>
      </w:r>
      <w:r w:rsidRPr="005E7BAC">
        <w:rPr>
          <w:rFonts w:ascii="Segoe UI" w:eastAsia="宋体" w:hAnsi="Segoe UI" w:cs="Segoe UI"/>
          <w:color w:val="24292E"/>
          <w:kern w:val="0"/>
          <w:sz w:val="24"/>
          <w:szCs w:val="24"/>
        </w:rPr>
        <w:t>。另外如果你无需设置</w:t>
      </w:r>
      <w:r w:rsidRPr="005E7BAC">
        <w:rPr>
          <w:rFonts w:ascii="Segoe UI" w:eastAsia="宋体" w:hAnsi="Segoe UI" w:cs="Segoe UI"/>
          <w:color w:val="24292E"/>
          <w:kern w:val="0"/>
          <w:sz w:val="24"/>
          <w:szCs w:val="24"/>
        </w:rPr>
        <w:t>header</w:t>
      </w:r>
      <w:r w:rsidRPr="005E7BAC">
        <w:rPr>
          <w:rFonts w:ascii="Segoe UI" w:eastAsia="宋体" w:hAnsi="Segoe UI" w:cs="Segoe UI"/>
          <w:color w:val="24292E"/>
          <w:kern w:val="0"/>
          <w:sz w:val="24"/>
          <w:szCs w:val="24"/>
        </w:rPr>
        <w:t>，也可以用</w:t>
      </w:r>
      <w:hyperlink r:id="rId351" w:anchor="openStream%28%29" w:history="1">
        <w:r w:rsidRPr="005E7BAC">
          <w:rPr>
            <w:rFonts w:ascii="Segoe UI" w:eastAsia="宋体" w:hAnsi="Segoe UI" w:cs="Segoe UI"/>
            <w:color w:val="0366D6"/>
            <w:kern w:val="0"/>
            <w:sz w:val="24"/>
            <w:szCs w:val="24"/>
            <w:u w:val="single"/>
          </w:rPr>
          <w:t>URL#openStream()</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而非</w:t>
      </w:r>
      <w:r w:rsidRPr="005E7BAC">
        <w:rPr>
          <w:rFonts w:ascii="Segoe UI" w:eastAsia="宋体" w:hAnsi="Segoe UI" w:cs="Segoe UI"/>
          <w:color w:val="24292E"/>
          <w:kern w:val="0"/>
          <w:sz w:val="24"/>
          <w:szCs w:val="24"/>
        </w:rPr>
        <w:t>openConnection</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不管那种方式，假设服务器端是</w:t>
      </w:r>
      <w:r w:rsidRPr="005E7BAC">
        <w:rPr>
          <w:rFonts w:ascii="Segoe UI" w:eastAsia="宋体" w:hAnsi="Segoe UI" w:cs="Segoe UI"/>
          <w:color w:val="24292E"/>
          <w:kern w:val="0"/>
          <w:sz w:val="24"/>
          <w:szCs w:val="24"/>
        </w:rPr>
        <w:t> </w:t>
      </w:r>
      <w:hyperlink r:id="rId352" w:history="1">
        <w:r w:rsidRPr="005E7BAC">
          <w:rPr>
            <w:rFonts w:ascii="Segoe UI" w:eastAsia="宋体" w:hAnsi="Segoe UI" w:cs="Segoe UI"/>
            <w:color w:val="0366D6"/>
            <w:kern w:val="0"/>
            <w:sz w:val="24"/>
            <w:szCs w:val="24"/>
            <w:u w:val="single"/>
          </w:rPr>
          <w:t>HttpServlet</w:t>
        </w:r>
      </w:hyperlink>
      <w:r w:rsidRPr="005E7BAC">
        <w:rPr>
          <w:rFonts w:ascii="Segoe UI" w:eastAsia="宋体" w:hAnsi="Segoe UI" w:cs="Segoe UI"/>
          <w:color w:val="24292E"/>
          <w:kern w:val="0"/>
          <w:sz w:val="24"/>
          <w:szCs w:val="24"/>
        </w:rPr>
        <w:t>，那么你的</w:t>
      </w:r>
      <w:r w:rsidRPr="005E7BAC">
        <w:rPr>
          <w:rFonts w:ascii="Segoe UI" w:eastAsia="宋体" w:hAnsi="Segoe UI" w:cs="Segoe UI"/>
          <w:color w:val="24292E"/>
          <w:kern w:val="0"/>
          <w:sz w:val="24"/>
          <w:szCs w:val="24"/>
        </w:rPr>
        <w:t>get</w:t>
      </w:r>
      <w:r w:rsidRPr="005E7BAC">
        <w:rPr>
          <w:rFonts w:ascii="Segoe UI" w:eastAsia="宋体" w:hAnsi="Segoe UI" w:cs="Segoe UI"/>
          <w:color w:val="24292E"/>
          <w:kern w:val="0"/>
          <w:sz w:val="24"/>
          <w:szCs w:val="24"/>
        </w:rPr>
        <w:t>请求将会触发它的</w:t>
      </w:r>
      <w:r w:rsidRPr="005E7BAC">
        <w:rPr>
          <w:rFonts w:ascii="Segoe UI" w:eastAsia="宋体" w:hAnsi="Segoe UI" w:cs="Segoe UI"/>
          <w:color w:val="24292E"/>
          <w:kern w:val="0"/>
          <w:sz w:val="24"/>
          <w:szCs w:val="24"/>
        </w:rPr>
        <w:t>doGet()</w:t>
      </w:r>
      <w:r w:rsidRPr="005E7BAC">
        <w:rPr>
          <w:rFonts w:ascii="Segoe UI" w:eastAsia="宋体" w:hAnsi="Segoe UI" w:cs="Segoe UI"/>
          <w:color w:val="24292E"/>
          <w:kern w:val="0"/>
          <w:sz w:val="24"/>
          <w:szCs w:val="24"/>
        </w:rPr>
        <w:t>方法，它能通过</w:t>
      </w:r>
      <w:hyperlink r:id="rId353" w:anchor="getParameter%28java.lang.String%29" w:history="1">
        <w:r w:rsidRPr="005E7BAC">
          <w:rPr>
            <w:rFonts w:ascii="Segoe UI" w:eastAsia="宋体" w:hAnsi="Segoe UI" w:cs="Segoe UI"/>
            <w:color w:val="0366D6"/>
            <w:kern w:val="0"/>
            <w:sz w:val="24"/>
            <w:szCs w:val="24"/>
            <w:u w:val="single"/>
          </w:rPr>
          <w:t>HttpServletRequest#getParameter()</w:t>
        </w:r>
      </w:hyperlink>
      <w:r w:rsidRPr="005E7BAC">
        <w:rPr>
          <w:rFonts w:ascii="Segoe UI" w:eastAsia="宋体" w:hAnsi="Segoe UI" w:cs="Segoe UI"/>
          <w:color w:val="24292E"/>
          <w:kern w:val="0"/>
          <w:sz w:val="24"/>
          <w:szCs w:val="24"/>
        </w:rPr>
        <w:t>获取你传递的参数。</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发送一个</w:t>
      </w:r>
      <w:hyperlink r:id="rId354" w:anchor="sec9.5" w:history="1">
        <w:r w:rsidRPr="005E7BAC">
          <w:rPr>
            <w:rFonts w:ascii="Segoe UI" w:eastAsia="宋体" w:hAnsi="Segoe UI" w:cs="Segoe UI"/>
            <w:b/>
            <w:bCs/>
            <w:color w:val="0366D6"/>
            <w:kern w:val="0"/>
            <w:sz w:val="30"/>
            <w:szCs w:val="30"/>
            <w:u w:val="single"/>
          </w:rPr>
          <w:t>HTTP POST</w:t>
        </w:r>
      </w:hyperlink>
      <w:r w:rsidRPr="005E7BAC">
        <w:rPr>
          <w:rFonts w:ascii="Segoe UI" w:eastAsia="宋体" w:hAnsi="Segoe UI" w:cs="Segoe UI"/>
          <w:b/>
          <w:bCs/>
          <w:color w:val="24292E"/>
          <w:kern w:val="0"/>
          <w:sz w:val="30"/>
          <w:szCs w:val="30"/>
        </w:rPr>
        <w:t>请求，并带上参数</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设置</w:t>
      </w:r>
      <w:hyperlink r:id="rId355" w:anchor="setDoOutput%28boolean%29" w:history="1">
        <w:r w:rsidRPr="005E7BAC">
          <w:rPr>
            <w:rFonts w:ascii="Segoe UI" w:eastAsia="宋体" w:hAnsi="Segoe UI" w:cs="Segoe UI"/>
            <w:color w:val="0366D6"/>
            <w:kern w:val="0"/>
            <w:sz w:val="24"/>
            <w:szCs w:val="24"/>
            <w:u w:val="single"/>
          </w:rPr>
          <w:t>URLConnection#setDoOutput()</w:t>
        </w:r>
      </w:hyperlink>
      <w:r w:rsidRPr="005E7BAC">
        <w:rPr>
          <w:rFonts w:ascii="Segoe UI" w:eastAsia="宋体" w:hAnsi="Segoe UI" w:cs="Segoe UI"/>
          <w:color w:val="24292E"/>
          <w:kern w:val="0"/>
          <w:sz w:val="24"/>
          <w:szCs w:val="24"/>
        </w:rPr>
        <w:t>，等于隐式地将请求方法设为</w:t>
      </w:r>
      <w:r w:rsidRPr="005E7BAC">
        <w:rPr>
          <w:rFonts w:ascii="Segoe UI" w:eastAsia="宋体" w:hAnsi="Segoe UI" w:cs="Segoe UI"/>
          <w:color w:val="24292E"/>
          <w:kern w:val="0"/>
          <w:sz w:val="24"/>
          <w:szCs w:val="24"/>
        </w:rPr>
        <w:t>POST</w:t>
      </w:r>
      <w:r w:rsidRPr="005E7BAC">
        <w:rPr>
          <w:rFonts w:ascii="Segoe UI" w:eastAsia="宋体" w:hAnsi="Segoe UI" w:cs="Segoe UI"/>
          <w:color w:val="24292E"/>
          <w:kern w:val="0"/>
          <w:sz w:val="24"/>
          <w:szCs w:val="24"/>
        </w:rPr>
        <w:t>。标准的</w:t>
      </w:r>
      <w:r w:rsidRPr="005E7BAC">
        <w:rPr>
          <w:rFonts w:ascii="Segoe UI" w:eastAsia="宋体" w:hAnsi="Segoe UI" w:cs="Segoe UI"/>
          <w:color w:val="24292E"/>
          <w:kern w:val="0"/>
          <w:sz w:val="24"/>
          <w:szCs w:val="24"/>
        </w:rPr>
        <w:t xml:space="preserve">HTTP POST </w:t>
      </w:r>
      <w:r w:rsidRPr="005E7BAC">
        <w:rPr>
          <w:rFonts w:ascii="Segoe UI" w:eastAsia="宋体" w:hAnsi="Segoe UI" w:cs="Segoe UI"/>
          <w:color w:val="24292E"/>
          <w:kern w:val="0"/>
          <w:sz w:val="24"/>
          <w:szCs w:val="24"/>
        </w:rPr>
        <w:t>表单，其</w:t>
      </w:r>
      <w:r w:rsidRPr="005E7BAC">
        <w:rPr>
          <w:rFonts w:ascii="Segoe UI" w:eastAsia="宋体" w:hAnsi="Segoe UI" w:cs="Segoe UI"/>
          <w:color w:val="24292E"/>
          <w:kern w:val="0"/>
          <w:sz w:val="24"/>
          <w:szCs w:val="24"/>
        </w:rPr>
        <w:t>Content-Tyep</w:t>
      </w:r>
      <w:r w:rsidRPr="005E7BAC">
        <w:rPr>
          <w:rFonts w:ascii="Segoe UI" w:eastAsia="宋体" w:hAnsi="Segoe UI" w:cs="Segoe UI"/>
          <w:color w:val="24292E"/>
          <w:kern w:val="0"/>
          <w:sz w:val="24"/>
          <w:szCs w:val="24"/>
        </w:rPr>
        <w:t>为</w:t>
      </w:r>
      <w:r w:rsidRPr="005E7BAC">
        <w:rPr>
          <w:rFonts w:ascii="Segoe UI" w:eastAsia="宋体" w:hAnsi="Segoe UI" w:cs="Segoe UI"/>
          <w:color w:val="24292E"/>
          <w:kern w:val="0"/>
          <w:sz w:val="24"/>
          <w:szCs w:val="24"/>
        </w:rPr>
        <w:t>application/x-www-form-urlencoded</w:t>
      </w:r>
      <w:r w:rsidRPr="005E7BAC">
        <w:rPr>
          <w:rFonts w:ascii="Segoe UI" w:eastAsia="宋体" w:hAnsi="Segoe UI" w:cs="Segoe UI"/>
          <w:color w:val="24292E"/>
          <w:kern w:val="0"/>
          <w:sz w:val="24"/>
          <w:szCs w:val="24"/>
        </w:rPr>
        <w:t>，请求的内容放到到</w:t>
      </w:r>
      <w:r w:rsidRPr="005E7BAC">
        <w:rPr>
          <w:rFonts w:ascii="Segoe UI" w:eastAsia="宋体" w:hAnsi="Segoe UI" w:cs="Segoe UI"/>
          <w:color w:val="24292E"/>
          <w:kern w:val="0"/>
          <w:sz w:val="24"/>
          <w:szCs w:val="24"/>
        </w:rPr>
        <w:t>body</w:t>
      </w:r>
      <w:r w:rsidRPr="005E7BAC">
        <w:rPr>
          <w:rFonts w:ascii="Segoe UI" w:eastAsia="宋体" w:hAnsi="Segoe UI" w:cs="Segoe UI"/>
          <w:color w:val="24292E"/>
          <w:kern w:val="0"/>
          <w:sz w:val="24"/>
          <w:szCs w:val="24"/>
        </w:rPr>
        <w:t>中。也就是如下代码：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lastRenderedPageBreak/>
        <w:t>URLConnection</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setDoOutput(</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Triggers POST.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setRequestProperty(</w:t>
      </w:r>
      <w:r w:rsidRPr="005E7BAC">
        <w:rPr>
          <w:rFonts w:ascii="Consolas" w:eastAsia="宋体" w:hAnsi="Consolas" w:cs="Consolas"/>
          <w:color w:val="183691"/>
          <w:kern w:val="0"/>
          <w:sz w:val="20"/>
          <w:szCs w:val="20"/>
        </w:rPr>
        <w:t>"Accept-Charset"</w:t>
      </w:r>
      <w:r w:rsidRPr="005E7BAC">
        <w:rPr>
          <w:rFonts w:ascii="Consolas" w:eastAsia="宋体" w:hAnsi="Consolas" w:cs="Consolas"/>
          <w:color w:val="24292E"/>
          <w:kern w:val="0"/>
          <w:sz w:val="20"/>
          <w:szCs w:val="20"/>
        </w:rPr>
        <w:t>, charset);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setRequestProperty(</w:t>
      </w:r>
      <w:r w:rsidRPr="005E7BAC">
        <w:rPr>
          <w:rFonts w:ascii="Consolas" w:eastAsia="宋体" w:hAnsi="Consolas" w:cs="Consolas"/>
          <w:color w:val="183691"/>
          <w:kern w:val="0"/>
          <w:sz w:val="20"/>
          <w:szCs w:val="20"/>
        </w:rPr>
        <w:t>"Content-Type"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"application/x-www-form-urlencoded;charset="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charset);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t>
      </w: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getOutputStream())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write(query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getBytes(charset));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InputStream</w:t>
      </w:r>
      <w:r w:rsidRPr="005E7BAC">
        <w:rPr>
          <w:rFonts w:ascii="Consolas" w:eastAsia="宋体" w:hAnsi="Consolas" w:cs="Consolas"/>
          <w:color w:val="24292E"/>
          <w:kern w:val="0"/>
          <w:sz w:val="20"/>
          <w:szCs w:val="20"/>
        </w:rPr>
        <w:t xml:space="preserve"> response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getInputStream();</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提醒：</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当你要提交一个</w:t>
      </w:r>
      <w:r w:rsidRPr="005E7BAC">
        <w:rPr>
          <w:rFonts w:ascii="Segoe UI" w:eastAsia="宋体" w:hAnsi="Segoe UI" w:cs="Segoe UI"/>
          <w:color w:val="24292E"/>
          <w:kern w:val="0"/>
          <w:sz w:val="24"/>
          <w:szCs w:val="24"/>
        </w:rPr>
        <w:t>HTML</w:t>
      </w:r>
      <w:r w:rsidRPr="005E7BAC">
        <w:rPr>
          <w:rFonts w:ascii="Segoe UI" w:eastAsia="宋体" w:hAnsi="Segoe UI" w:cs="Segoe UI"/>
          <w:color w:val="24292E"/>
          <w:kern w:val="0"/>
          <w:sz w:val="24"/>
          <w:szCs w:val="24"/>
        </w:rPr>
        <w:t>表单时，务必要把</w:t>
      </w:r>
      <w:r w:rsidRPr="005E7BAC">
        <w:rPr>
          <w:rFonts w:ascii="Consolas" w:eastAsia="宋体" w:hAnsi="Consolas" w:cs="Consolas"/>
          <w:color w:val="24292E"/>
          <w:kern w:val="0"/>
          <w:sz w:val="20"/>
          <w:szCs w:val="20"/>
        </w:rPr>
        <w:t>&lt;input type="hidden"</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&lt;input type="submit"&gt;</w:t>
      </w:r>
      <w:r w:rsidRPr="005E7BAC">
        <w:rPr>
          <w:rFonts w:ascii="Segoe UI" w:eastAsia="宋体" w:hAnsi="Segoe UI" w:cs="Segoe UI"/>
          <w:color w:val="24292E"/>
          <w:kern w:val="0"/>
          <w:sz w:val="24"/>
          <w:szCs w:val="24"/>
        </w:rPr>
        <w:t>这类元素的值，也以</w:t>
      </w:r>
      <w:r w:rsidRPr="005E7BAC">
        <w:rPr>
          <w:rFonts w:ascii="Segoe UI" w:eastAsia="宋体" w:hAnsi="Segoe UI" w:cs="Segoe UI"/>
          <w:color w:val="24292E"/>
          <w:kern w:val="0"/>
          <w:sz w:val="24"/>
          <w:szCs w:val="24"/>
        </w:rPr>
        <w:t>name=value</w:t>
      </w:r>
      <w:r w:rsidRPr="005E7BAC">
        <w:rPr>
          <w:rFonts w:ascii="Segoe UI" w:eastAsia="宋体" w:hAnsi="Segoe UI" w:cs="Segoe UI"/>
          <w:color w:val="24292E"/>
          <w:kern w:val="0"/>
          <w:sz w:val="24"/>
          <w:szCs w:val="24"/>
        </w:rPr>
        <w:t>的形式提交，因为，服务端通常也需要这个信息，已确认哪一个按钮触发了这个提交动作。</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也可以使用</w:t>
      </w:r>
      <w:hyperlink r:id="rId356" w:history="1">
        <w:r w:rsidRPr="005E7BAC">
          <w:rPr>
            <w:rFonts w:ascii="Segoe UI" w:eastAsia="宋体" w:hAnsi="Segoe UI" w:cs="Segoe UI"/>
            <w:color w:val="0366D6"/>
            <w:kern w:val="0"/>
            <w:sz w:val="24"/>
            <w:szCs w:val="24"/>
            <w:u w:val="single"/>
          </w:rPr>
          <w:t>HttpURLConnection</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来代替</w:t>
      </w:r>
      <w:hyperlink r:id="rId357" w:history="1">
        <w:r w:rsidRPr="005E7BAC">
          <w:rPr>
            <w:rFonts w:ascii="Segoe UI" w:eastAsia="宋体" w:hAnsi="Segoe UI" w:cs="Segoe UI"/>
            <w:color w:val="0366D6"/>
            <w:kern w:val="0"/>
            <w:sz w:val="24"/>
            <w:szCs w:val="24"/>
            <w:u w:val="single"/>
          </w:rPr>
          <w:t>URLConnection</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，然后调用</w:t>
      </w:r>
      <w:hyperlink r:id="rId358" w:anchor="setRequestMethod%28java.lang.String%29" w:history="1">
        <w:r w:rsidRPr="005E7BAC">
          <w:rPr>
            <w:rFonts w:ascii="Segoe UI" w:eastAsia="宋体" w:hAnsi="Segoe UI" w:cs="Segoe UI"/>
            <w:color w:val="0366D6"/>
            <w:kern w:val="0"/>
            <w:sz w:val="24"/>
            <w:szCs w:val="24"/>
            <w:u w:val="single"/>
          </w:rPr>
          <w:t>HttpURLConnection#setRequestMethod()</w:t>
        </w:r>
      </w:hyperlink>
      <w:r w:rsidRPr="005E7BAC">
        <w:rPr>
          <w:rFonts w:ascii="Segoe UI" w:eastAsia="宋体" w:hAnsi="Segoe UI" w:cs="Segoe UI"/>
          <w:color w:val="24292E"/>
          <w:kern w:val="0"/>
          <w:sz w:val="24"/>
          <w:szCs w:val="24"/>
        </w:rPr>
        <w:t>来将请求设为</w:t>
      </w:r>
      <w:r w:rsidRPr="005E7BAC">
        <w:rPr>
          <w:rFonts w:ascii="Segoe UI" w:eastAsia="宋体" w:hAnsi="Segoe UI" w:cs="Segoe UI"/>
          <w:color w:val="24292E"/>
          <w:kern w:val="0"/>
          <w:sz w:val="24"/>
          <w:szCs w:val="24"/>
        </w:rPr>
        <w:t>POST</w:t>
      </w:r>
      <w:r w:rsidRPr="005E7BAC">
        <w:rPr>
          <w:rFonts w:ascii="Segoe UI" w:eastAsia="宋体" w:hAnsi="Segoe UI" w:cs="Segoe UI"/>
          <w:color w:val="24292E"/>
          <w:kern w:val="0"/>
          <w:sz w:val="24"/>
          <w:szCs w:val="24"/>
        </w:rPr>
        <w:t>类型。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HttpURLConnection</w:t>
      </w:r>
      <w:r w:rsidRPr="005E7BAC">
        <w:rPr>
          <w:rFonts w:ascii="Consolas" w:eastAsia="宋体" w:hAnsi="Consolas" w:cs="Consolas"/>
          <w:color w:val="24292E"/>
          <w:kern w:val="0"/>
          <w:sz w:val="20"/>
          <w:szCs w:val="20"/>
        </w:rPr>
        <w:t xml:space="preserve"> httpConnection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HttpURLConnection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httpConnection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setRequestMethod(</w:t>
      </w:r>
      <w:r w:rsidRPr="005E7BAC">
        <w:rPr>
          <w:rFonts w:ascii="Consolas" w:eastAsia="宋体" w:hAnsi="Consolas" w:cs="Consolas"/>
          <w:color w:val="183691"/>
          <w:kern w:val="0"/>
          <w:sz w:val="20"/>
          <w:szCs w:val="20"/>
        </w:rPr>
        <w:t>"POST"</w:t>
      </w: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同样的，如果服务端是</w:t>
      </w:r>
      <w:hyperlink r:id="rId359" w:history="1">
        <w:r w:rsidRPr="005E7BAC">
          <w:rPr>
            <w:rFonts w:ascii="Segoe UI" w:eastAsia="宋体" w:hAnsi="Segoe UI" w:cs="Segoe UI"/>
            <w:color w:val="0366D6"/>
            <w:kern w:val="0"/>
            <w:sz w:val="24"/>
            <w:szCs w:val="24"/>
            <w:u w:val="single"/>
          </w:rPr>
          <w:t>HttpServlet</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将会触发它的</w:t>
      </w:r>
      <w:hyperlink r:id="rId360" w:anchor="doPost%28javax.servlet.http.HttpServletRequest,%20javax.servlet.http.HttpServletResponse%29" w:history="1">
        <w:r w:rsidRPr="005E7BAC">
          <w:rPr>
            <w:rFonts w:ascii="Segoe UI" w:eastAsia="宋体" w:hAnsi="Segoe UI" w:cs="Segoe UI"/>
            <w:color w:val="0366D6"/>
            <w:kern w:val="0"/>
            <w:sz w:val="24"/>
            <w:szCs w:val="24"/>
            <w:u w:val="single"/>
          </w:rPr>
          <w:t>doPost()</w:t>
        </w:r>
      </w:hyperlink>
      <w:r w:rsidRPr="005E7BAC">
        <w:rPr>
          <w:rFonts w:ascii="Segoe UI" w:eastAsia="宋体" w:hAnsi="Segoe UI" w:cs="Segoe UI"/>
          <w:color w:val="24292E"/>
          <w:kern w:val="0"/>
          <w:sz w:val="24"/>
          <w:szCs w:val="24"/>
        </w:rPr>
        <w:t>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可以通过</w:t>
      </w:r>
      <w:hyperlink r:id="rId361" w:anchor="getParameter%28java.lang.String%29" w:history="1">
        <w:r w:rsidRPr="005E7BAC">
          <w:rPr>
            <w:rFonts w:ascii="Segoe UI" w:eastAsia="宋体" w:hAnsi="Segoe UI" w:cs="Segoe UI"/>
            <w:color w:val="0366D6"/>
            <w:kern w:val="0"/>
            <w:sz w:val="24"/>
            <w:szCs w:val="24"/>
            <w:u w:val="single"/>
          </w:rPr>
          <w:t>HttpServletRequest#getParameter()</w:t>
        </w:r>
      </w:hyperlink>
      <w:r w:rsidRPr="005E7BAC">
        <w:rPr>
          <w:rFonts w:ascii="Segoe UI" w:eastAsia="宋体" w:hAnsi="Segoe UI" w:cs="Segoe UI"/>
          <w:color w:val="24292E"/>
          <w:kern w:val="0"/>
          <w:sz w:val="24"/>
          <w:szCs w:val="24"/>
        </w:rPr>
        <w:t>获取</w:t>
      </w:r>
      <w:r w:rsidRPr="005E7BAC">
        <w:rPr>
          <w:rFonts w:ascii="Segoe UI" w:eastAsia="宋体" w:hAnsi="Segoe UI" w:cs="Segoe UI"/>
          <w:color w:val="24292E"/>
          <w:kern w:val="0"/>
          <w:sz w:val="24"/>
          <w:szCs w:val="24"/>
        </w:rPr>
        <w:t>post</w:t>
      </w:r>
      <w:r w:rsidRPr="005E7BAC">
        <w:rPr>
          <w:rFonts w:ascii="Segoe UI" w:eastAsia="宋体" w:hAnsi="Segoe UI" w:cs="Segoe UI"/>
          <w:color w:val="24292E"/>
          <w:kern w:val="0"/>
          <w:sz w:val="24"/>
          <w:szCs w:val="24"/>
        </w:rPr>
        <w:t>参数</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触发</w:t>
      </w:r>
      <w:r w:rsidRPr="005E7BAC">
        <w:rPr>
          <w:rFonts w:ascii="Segoe UI" w:eastAsia="宋体" w:hAnsi="Segoe UI" w:cs="Segoe UI"/>
          <w:b/>
          <w:bCs/>
          <w:color w:val="24292E"/>
          <w:kern w:val="0"/>
          <w:sz w:val="30"/>
          <w:szCs w:val="30"/>
        </w:rPr>
        <w:t>HTTP</w:t>
      </w:r>
      <w:r w:rsidRPr="005E7BAC">
        <w:rPr>
          <w:rFonts w:ascii="Segoe UI" w:eastAsia="宋体" w:hAnsi="Segoe UI" w:cs="Segoe UI"/>
          <w:b/>
          <w:bCs/>
          <w:color w:val="24292E"/>
          <w:kern w:val="0"/>
          <w:sz w:val="30"/>
          <w:szCs w:val="30"/>
        </w:rPr>
        <w:t>请求的发送</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你可以显式地通过</w:t>
      </w:r>
      <w:hyperlink r:id="rId362" w:anchor="connect%28%29" w:history="1">
        <w:r w:rsidRPr="005E7BAC">
          <w:rPr>
            <w:rFonts w:ascii="Segoe UI" w:eastAsia="宋体" w:hAnsi="Segoe UI" w:cs="Segoe UI"/>
            <w:color w:val="0366D6"/>
            <w:kern w:val="0"/>
            <w:sz w:val="24"/>
            <w:szCs w:val="24"/>
            <w:u w:val="single"/>
          </w:rPr>
          <w:t>URLConnection#connect()</w:t>
        </w:r>
      </w:hyperlink>
      <w:r w:rsidRPr="005E7BAC">
        <w:rPr>
          <w:rFonts w:ascii="Segoe UI" w:eastAsia="宋体" w:hAnsi="Segoe UI" w:cs="Segoe UI"/>
          <w:color w:val="24292E"/>
          <w:kern w:val="0"/>
          <w:sz w:val="24"/>
          <w:szCs w:val="24"/>
        </w:rPr>
        <w:t>来发送请求，但是，当你调用获取响应信息的方法时，一样将自动发送请求。例如当你使用</w:t>
      </w:r>
      <w:hyperlink r:id="rId363" w:anchor="getInputStream%28%29" w:history="1">
        <w:r w:rsidRPr="005E7BAC">
          <w:rPr>
            <w:rFonts w:ascii="Segoe UI" w:eastAsia="宋体" w:hAnsi="Segoe UI" w:cs="Segoe UI"/>
            <w:color w:val="0366D6"/>
            <w:kern w:val="0"/>
            <w:sz w:val="24"/>
            <w:szCs w:val="24"/>
            <w:u w:val="single"/>
          </w:rPr>
          <w:t>URLConnection#getInputStream()</w:t>
        </w:r>
      </w:hyperlink>
      <w:r w:rsidRPr="005E7BAC">
        <w:rPr>
          <w:rFonts w:ascii="Segoe UI" w:eastAsia="宋体" w:hAnsi="Segoe UI" w:cs="Segoe UI"/>
          <w:color w:val="24292E"/>
          <w:kern w:val="0"/>
          <w:sz w:val="24"/>
          <w:szCs w:val="24"/>
        </w:rPr>
        <w:t>时，就会自动触发请求，因此，</w:t>
      </w:r>
      <w:r w:rsidRPr="005E7BAC">
        <w:rPr>
          <w:rFonts w:ascii="Segoe UI" w:eastAsia="宋体" w:hAnsi="Segoe UI" w:cs="Segoe UI"/>
          <w:color w:val="24292E"/>
          <w:kern w:val="0"/>
          <w:sz w:val="24"/>
          <w:szCs w:val="24"/>
        </w:rPr>
        <w:t>connect()</w:t>
      </w:r>
      <w:r w:rsidRPr="005E7BAC">
        <w:rPr>
          <w:rFonts w:ascii="Segoe UI" w:eastAsia="宋体" w:hAnsi="Segoe UI" w:cs="Segoe UI"/>
          <w:color w:val="24292E"/>
          <w:kern w:val="0"/>
          <w:sz w:val="24"/>
          <w:szCs w:val="24"/>
        </w:rPr>
        <w:t>方法往往都是多余的。上面我的例子，也都是直接调用</w:t>
      </w:r>
      <w:r w:rsidRPr="005E7BAC">
        <w:rPr>
          <w:rFonts w:ascii="Segoe UI" w:eastAsia="宋体" w:hAnsi="Segoe UI" w:cs="Segoe UI"/>
          <w:color w:val="24292E"/>
          <w:kern w:val="0"/>
          <w:sz w:val="24"/>
          <w:szCs w:val="24"/>
        </w:rPr>
        <w:t>getInputStream()</w:t>
      </w:r>
      <w:r w:rsidRPr="005E7BAC">
        <w:rPr>
          <w:rFonts w:ascii="Segoe UI" w:eastAsia="宋体" w:hAnsi="Segoe UI" w:cs="Segoe UI"/>
          <w:color w:val="24292E"/>
          <w:kern w:val="0"/>
          <w:sz w:val="24"/>
          <w:szCs w:val="24"/>
        </w:rPr>
        <w:t>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获取</w:t>
      </w:r>
      <w:r w:rsidRPr="005E7BAC">
        <w:rPr>
          <w:rFonts w:ascii="Segoe UI" w:eastAsia="宋体" w:hAnsi="Segoe UI" w:cs="Segoe UI"/>
          <w:color w:val="24292E"/>
          <w:kern w:val="0"/>
          <w:sz w:val="24"/>
          <w:szCs w:val="24"/>
        </w:rPr>
        <w:t>HTTP</w:t>
      </w:r>
      <w:r w:rsidRPr="005E7BAC">
        <w:rPr>
          <w:rFonts w:ascii="Segoe UI" w:eastAsia="宋体" w:hAnsi="Segoe UI" w:cs="Segoe UI"/>
          <w:color w:val="24292E"/>
          <w:kern w:val="0"/>
          <w:sz w:val="24"/>
          <w:szCs w:val="24"/>
        </w:rPr>
        <w:t>响应信息</w:t>
      </w:r>
    </w:p>
    <w:p w:rsidR="005E7BAC" w:rsidRPr="005E7BAC" w:rsidRDefault="005E7BAC" w:rsidP="005E7BAC">
      <w:pPr>
        <w:widowControl/>
        <w:numPr>
          <w:ilvl w:val="0"/>
          <w:numId w:val="68"/>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HTTP</w:t>
      </w:r>
      <w:r w:rsidRPr="005E7BAC">
        <w:rPr>
          <w:rFonts w:ascii="Segoe UI" w:eastAsia="宋体" w:hAnsi="Segoe UI" w:cs="Segoe UI"/>
          <w:color w:val="24292E"/>
          <w:kern w:val="0"/>
          <w:sz w:val="24"/>
          <w:szCs w:val="24"/>
        </w:rPr>
        <w:t>响应码：</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首先默认你使用了</w:t>
      </w:r>
      <w:r w:rsidRPr="005E7BAC">
        <w:rPr>
          <w:rFonts w:ascii="Segoe UI" w:eastAsia="宋体" w:hAnsi="Segoe UI" w:cs="Segoe UI"/>
          <w:color w:val="24292E"/>
          <w:kern w:val="0"/>
          <w:sz w:val="24"/>
          <w:szCs w:val="24"/>
        </w:rPr>
        <w:t> </w:t>
      </w:r>
      <w:hyperlink r:id="rId364" w:history="1">
        <w:r w:rsidRPr="005E7BAC">
          <w:rPr>
            <w:rFonts w:ascii="Segoe UI" w:eastAsia="宋体" w:hAnsi="Segoe UI" w:cs="Segoe UI"/>
            <w:color w:val="0366D6"/>
            <w:kern w:val="0"/>
            <w:sz w:val="24"/>
            <w:szCs w:val="24"/>
            <w:u w:val="single"/>
          </w:rPr>
          <w:t>HttpURLConnection</w:t>
        </w:r>
      </w:hyperlink>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status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httpConnection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getResponseCode();</w:t>
      </w:r>
    </w:p>
    <w:p w:rsidR="005E7BAC" w:rsidRPr="005E7BAC" w:rsidRDefault="005E7BAC" w:rsidP="005E7BAC">
      <w:pPr>
        <w:widowControl/>
        <w:numPr>
          <w:ilvl w:val="0"/>
          <w:numId w:val="69"/>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HTTP </w:t>
      </w:r>
      <w:r w:rsidRPr="005E7BAC">
        <w:rPr>
          <w:rFonts w:ascii="Segoe UI" w:eastAsia="宋体" w:hAnsi="Segoe UI" w:cs="Segoe UI"/>
          <w:color w:val="24292E"/>
          <w:kern w:val="0"/>
          <w:sz w:val="24"/>
          <w:szCs w:val="24"/>
        </w:rPr>
        <w:t>响应头（</w:t>
      </w:r>
      <w:r w:rsidRPr="005E7BAC">
        <w:rPr>
          <w:rFonts w:ascii="Segoe UI" w:eastAsia="宋体" w:hAnsi="Segoe UI" w:cs="Segoe UI"/>
          <w:color w:val="24292E"/>
          <w:kern w:val="0"/>
          <w:sz w:val="24"/>
          <w:szCs w:val="24"/>
        </w:rPr>
        <w:t>headers)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Entry&lt;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 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&gt;&gt;</w:t>
      </w:r>
      <w:r w:rsidRPr="005E7BAC">
        <w:rPr>
          <w:rFonts w:ascii="Consolas" w:eastAsia="宋体" w:hAnsi="Consolas" w:cs="Consolas"/>
          <w:color w:val="24292E"/>
          <w:kern w:val="0"/>
          <w:sz w:val="20"/>
          <w:szCs w:val="20"/>
        </w:rPr>
        <w:t xml:space="preserve"> header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getHeaderFields()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entrySet())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println(header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getKey()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header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numPr>
          <w:ilvl w:val="0"/>
          <w:numId w:val="70"/>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HTTP</w:t>
      </w:r>
      <w:r w:rsidRPr="005E7BAC">
        <w:rPr>
          <w:rFonts w:ascii="Segoe UI" w:eastAsia="宋体" w:hAnsi="Segoe UI" w:cs="Segoe UI"/>
          <w:color w:val="24292E"/>
          <w:kern w:val="0"/>
          <w:sz w:val="24"/>
          <w:szCs w:val="24"/>
        </w:rPr>
        <w:t>响应编码：</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当</w:t>
      </w:r>
      <w:r w:rsidRPr="005E7BAC">
        <w:rPr>
          <w:rFonts w:ascii="Segoe UI" w:eastAsia="宋体" w:hAnsi="Segoe UI" w:cs="Segoe UI"/>
          <w:color w:val="24292E"/>
          <w:kern w:val="0"/>
          <w:sz w:val="24"/>
          <w:szCs w:val="24"/>
        </w:rPr>
        <w:t>Content-Type</w:t>
      </w:r>
      <w:r w:rsidRPr="005E7BAC">
        <w:rPr>
          <w:rFonts w:ascii="Segoe UI" w:eastAsia="宋体" w:hAnsi="Segoe UI" w:cs="Segoe UI"/>
          <w:color w:val="24292E"/>
          <w:kern w:val="0"/>
          <w:sz w:val="24"/>
          <w:szCs w:val="24"/>
        </w:rPr>
        <w:t>中包含</w:t>
      </w:r>
      <w:r w:rsidRPr="005E7BAC">
        <w:rPr>
          <w:rFonts w:ascii="Segoe UI" w:eastAsia="宋体" w:hAnsi="Segoe UI" w:cs="Segoe UI"/>
          <w:color w:val="24292E"/>
          <w:kern w:val="0"/>
          <w:sz w:val="24"/>
          <w:szCs w:val="24"/>
        </w:rPr>
        <w:t>charset</w:t>
      </w:r>
      <w:r w:rsidRPr="005E7BAC">
        <w:rPr>
          <w:rFonts w:ascii="Segoe UI" w:eastAsia="宋体" w:hAnsi="Segoe UI" w:cs="Segoe UI"/>
          <w:color w:val="24292E"/>
          <w:kern w:val="0"/>
          <w:sz w:val="24"/>
          <w:szCs w:val="24"/>
        </w:rPr>
        <w:t>参数时，说明响应内容是基于</w:t>
      </w:r>
      <w:r w:rsidRPr="005E7BAC">
        <w:rPr>
          <w:rFonts w:ascii="Segoe UI" w:eastAsia="宋体" w:hAnsi="Segoe UI" w:cs="Segoe UI"/>
          <w:color w:val="24292E"/>
          <w:kern w:val="0"/>
          <w:sz w:val="24"/>
          <w:szCs w:val="24"/>
        </w:rPr>
        <w:t>charset</w:t>
      </w:r>
      <w:r w:rsidRPr="005E7BAC">
        <w:rPr>
          <w:rFonts w:ascii="Segoe UI" w:eastAsia="宋体" w:hAnsi="Segoe UI" w:cs="Segoe UI"/>
          <w:color w:val="24292E"/>
          <w:kern w:val="0"/>
          <w:sz w:val="24"/>
          <w:szCs w:val="24"/>
        </w:rPr>
        <w:t>参数指定的编码。因此，解码响应信息时，也要按照这个编码格式来。</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contentType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getHeaderField(</w:t>
      </w:r>
      <w:r w:rsidRPr="005E7BAC">
        <w:rPr>
          <w:rFonts w:ascii="Consolas" w:eastAsia="宋体" w:hAnsi="Consolas" w:cs="Consolas"/>
          <w:color w:val="183691"/>
          <w:kern w:val="0"/>
          <w:sz w:val="20"/>
          <w:szCs w:val="20"/>
        </w:rPr>
        <w:t>"Content-Type"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charset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param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contentType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replace(</w:t>
      </w:r>
      <w:r w:rsidRPr="005E7BAC">
        <w:rPr>
          <w:rFonts w:ascii="Consolas" w:eastAsia="宋体" w:hAnsi="Consolas" w:cs="Consolas"/>
          <w:color w:val="183691"/>
          <w:kern w:val="0"/>
          <w:sz w:val="20"/>
          <w:szCs w:val="20"/>
        </w:rPr>
        <w:t>" "</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split(</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(param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startsWith(</w:t>
      </w:r>
      <w:r w:rsidRPr="005E7BAC">
        <w:rPr>
          <w:rFonts w:ascii="Consolas" w:eastAsia="宋体" w:hAnsi="Consolas" w:cs="Consolas"/>
          <w:color w:val="183691"/>
          <w:kern w:val="0"/>
          <w:sz w:val="20"/>
          <w:szCs w:val="20"/>
        </w:rPr>
        <w:t>"charset="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charset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param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split(</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break</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(charset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BufferedReader</w:t>
      </w:r>
      <w:r w:rsidRPr="005E7BAC">
        <w:rPr>
          <w:rFonts w:ascii="Consolas" w:eastAsia="宋体" w:hAnsi="Consolas" w:cs="Consolas"/>
          <w:color w:val="24292E"/>
          <w:kern w:val="0"/>
          <w:sz w:val="20"/>
          <w:szCs w:val="20"/>
        </w:rPr>
        <w:t xml:space="preserve"> reader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BufferedReader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InputStreamReader</w:t>
      </w:r>
      <w:r w:rsidRPr="005E7BAC">
        <w:rPr>
          <w:rFonts w:ascii="Consolas" w:eastAsia="宋体" w:hAnsi="Consolas" w:cs="Consolas"/>
          <w:color w:val="24292E"/>
          <w:kern w:val="0"/>
          <w:sz w:val="20"/>
          <w:szCs w:val="20"/>
        </w:rPr>
        <w:t>(response, charset)))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line; (line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reader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readLine())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 System.out.println(line)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else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It's likely binary content, use InputStream/OutputStream.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session</w:t>
      </w:r>
      <w:r w:rsidRPr="005E7BAC">
        <w:rPr>
          <w:rFonts w:ascii="Segoe UI" w:eastAsia="宋体" w:hAnsi="Segoe UI" w:cs="Segoe UI"/>
          <w:b/>
          <w:bCs/>
          <w:color w:val="24292E"/>
          <w:kern w:val="0"/>
          <w:sz w:val="30"/>
          <w:szCs w:val="30"/>
        </w:rPr>
        <w:t>的维护</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服务端</w:t>
      </w:r>
      <w:r w:rsidRPr="005E7BAC">
        <w:rPr>
          <w:rFonts w:ascii="Segoe UI" w:eastAsia="宋体" w:hAnsi="Segoe UI" w:cs="Segoe UI"/>
          <w:color w:val="24292E"/>
          <w:kern w:val="0"/>
          <w:sz w:val="24"/>
          <w:szCs w:val="24"/>
        </w:rPr>
        <w:t>session</w:t>
      </w:r>
      <w:r w:rsidRPr="005E7BAC">
        <w:rPr>
          <w:rFonts w:ascii="Segoe UI" w:eastAsia="宋体" w:hAnsi="Segoe UI" w:cs="Segoe UI"/>
          <w:color w:val="24292E"/>
          <w:kern w:val="0"/>
          <w:sz w:val="24"/>
          <w:szCs w:val="24"/>
        </w:rPr>
        <w:t>，通常是基于</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实现的。你可以通过</w:t>
      </w:r>
      <w:hyperlink r:id="rId365" w:history="1">
        <w:r w:rsidRPr="005E7BAC">
          <w:rPr>
            <w:rFonts w:ascii="Segoe UI" w:eastAsia="宋体" w:hAnsi="Segoe UI" w:cs="Segoe UI"/>
            <w:color w:val="0366D6"/>
            <w:kern w:val="0"/>
            <w:sz w:val="24"/>
            <w:szCs w:val="24"/>
            <w:u w:val="single"/>
          </w:rPr>
          <w:t>CookieHandlerAPI</w:t>
        </w:r>
      </w:hyperlink>
      <w:r w:rsidRPr="005E7BAC">
        <w:rPr>
          <w:rFonts w:ascii="Segoe UI" w:eastAsia="宋体" w:hAnsi="Segoe UI" w:cs="Segoe UI"/>
          <w:color w:val="24292E"/>
          <w:kern w:val="0"/>
          <w:sz w:val="24"/>
          <w:szCs w:val="24"/>
        </w:rPr>
        <w:t>来管理</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。在发送</w:t>
      </w:r>
      <w:r w:rsidRPr="005E7BAC">
        <w:rPr>
          <w:rFonts w:ascii="Segoe UI" w:eastAsia="宋体" w:hAnsi="Segoe UI" w:cs="Segoe UI"/>
          <w:color w:val="24292E"/>
          <w:kern w:val="0"/>
          <w:sz w:val="24"/>
          <w:szCs w:val="24"/>
        </w:rPr>
        <w:t>HTTP</w:t>
      </w:r>
      <w:r w:rsidRPr="005E7BAC">
        <w:rPr>
          <w:rFonts w:ascii="Segoe UI" w:eastAsia="宋体" w:hAnsi="Segoe UI" w:cs="Segoe UI"/>
          <w:color w:val="24292E"/>
          <w:kern w:val="0"/>
          <w:sz w:val="24"/>
          <w:szCs w:val="24"/>
        </w:rPr>
        <w:t>请求前，初始化一个</w:t>
      </w:r>
      <w:hyperlink r:id="rId366" w:history="1">
        <w:r w:rsidRPr="005E7BAC">
          <w:rPr>
            <w:rFonts w:ascii="Segoe UI" w:eastAsia="宋体" w:hAnsi="Segoe UI" w:cs="Segoe UI"/>
            <w:color w:val="0366D6"/>
            <w:kern w:val="0"/>
            <w:sz w:val="24"/>
            <w:szCs w:val="24"/>
            <w:u w:val="single"/>
          </w:rPr>
          <w:t>CookieManager</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然后设置参数为</w:t>
      </w:r>
      <w:hyperlink r:id="rId367" w:history="1">
        <w:r w:rsidRPr="005E7BAC">
          <w:rPr>
            <w:rFonts w:ascii="Segoe UI" w:eastAsia="宋体" w:hAnsi="Segoe UI" w:cs="Segoe UI"/>
            <w:color w:val="0366D6"/>
            <w:kern w:val="0"/>
            <w:sz w:val="24"/>
            <w:szCs w:val="24"/>
            <w:u w:val="single"/>
          </w:rPr>
          <w:t>CookiePolicy</w:t>
        </w:r>
      </w:hyperlink>
      <w:r w:rsidRPr="005E7BAC">
        <w:rPr>
          <w:rFonts w:ascii="Segoe UI" w:eastAsia="宋体" w:hAnsi="Segoe UI" w:cs="Segoe UI"/>
          <w:color w:val="24292E"/>
          <w:kern w:val="0"/>
          <w:sz w:val="24"/>
          <w:szCs w:val="24"/>
        </w:rPr>
        <w:t>.</w:t>
      </w:r>
      <w:hyperlink r:id="rId368" w:anchor="ACCEPT_ALL" w:history="1">
        <w:r w:rsidRPr="005E7BAC">
          <w:rPr>
            <w:rFonts w:ascii="Segoe UI" w:eastAsia="宋体" w:hAnsi="Segoe UI" w:cs="Segoe UI"/>
            <w:color w:val="0366D6"/>
            <w:kern w:val="0"/>
            <w:sz w:val="24"/>
            <w:szCs w:val="24"/>
            <w:u w:val="single"/>
          </w:rPr>
          <w:t>CCEPT_ALL</w:t>
        </w:r>
      </w:hyperlink>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First set the default cookie manager.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CookieHandler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setDefault(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CookieManager</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CookiePolicy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ACCEPT_ALL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All the following subsequent URLConnections will use the same cookie manager.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URLConnection</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请注意，这个方式并非适用于所有场景。如果使用这个方式失败了，你可以尝试自己设置</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：你需要从响应头中拿到</w:t>
      </w:r>
      <w:r w:rsidRPr="005E7BAC">
        <w:rPr>
          <w:rFonts w:ascii="Segoe UI" w:eastAsia="宋体" w:hAnsi="Segoe UI" w:cs="Segoe UI"/>
          <w:color w:val="24292E"/>
          <w:kern w:val="0"/>
          <w:sz w:val="24"/>
          <w:szCs w:val="24"/>
        </w:rPr>
        <w:t>Set-Cookie</w:t>
      </w:r>
      <w:r w:rsidRPr="005E7BAC">
        <w:rPr>
          <w:rFonts w:ascii="Segoe UI" w:eastAsia="宋体" w:hAnsi="Segoe UI" w:cs="Segoe UI"/>
          <w:color w:val="24292E"/>
          <w:kern w:val="0"/>
          <w:sz w:val="24"/>
          <w:szCs w:val="24"/>
        </w:rPr>
        <w:t>参数，然后再把</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设置到接下来的其他请求中。</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Gather all cookies on the first request.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URLConnection</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List&lt;</w:t>
      </w:r>
      <w:r w:rsidRPr="005E7BAC">
        <w:rPr>
          <w:rFonts w:ascii="Consolas" w:eastAsia="宋体" w:hAnsi="Consolas" w:cs="Consolas"/>
          <w:color w:val="333333"/>
          <w:kern w:val="0"/>
          <w:sz w:val="20"/>
          <w:szCs w:val="20"/>
        </w:rPr>
        <w:t>String</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cookies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getHeaderFields()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183691"/>
          <w:kern w:val="0"/>
          <w:sz w:val="20"/>
          <w:szCs w:val="20"/>
        </w:rPr>
        <w:t>"Set-Cookie"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Then use the same cookies on all subsequent requests.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cookie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cookies)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addRequestProperty(</w:t>
      </w:r>
      <w:r w:rsidRPr="005E7BAC">
        <w:rPr>
          <w:rFonts w:ascii="Consolas" w:eastAsia="宋体" w:hAnsi="Consolas" w:cs="Consolas"/>
          <w:color w:val="183691"/>
          <w:kern w:val="0"/>
          <w:sz w:val="20"/>
          <w:szCs w:val="20"/>
        </w:rPr>
        <w:t>"Cookie"</w:t>
      </w:r>
      <w:r w:rsidRPr="005E7BAC">
        <w:rPr>
          <w:rFonts w:ascii="Consolas" w:eastAsia="宋体" w:hAnsi="Consolas" w:cs="Consolas"/>
          <w:color w:val="24292E"/>
          <w:kern w:val="0"/>
          <w:sz w:val="20"/>
          <w:szCs w:val="20"/>
        </w:rPr>
        <w:t>, cookie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split(</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2</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上面的</w:t>
      </w:r>
      <w:r w:rsidRPr="005E7BAC">
        <w:rPr>
          <w:rFonts w:ascii="Segoe UI" w:eastAsia="宋体" w:hAnsi="Segoe UI" w:cs="Segoe UI"/>
          <w:color w:val="24292E"/>
          <w:kern w:val="0"/>
          <w:sz w:val="24"/>
          <w:szCs w:val="24"/>
        </w:rPr>
        <w:t>split(";", 2)[0],</w:t>
      </w:r>
      <w:r w:rsidRPr="005E7BAC">
        <w:rPr>
          <w:rFonts w:ascii="Segoe UI" w:eastAsia="宋体" w:hAnsi="Segoe UI" w:cs="Segoe UI"/>
          <w:color w:val="24292E"/>
          <w:kern w:val="0"/>
          <w:sz w:val="24"/>
          <w:szCs w:val="24"/>
        </w:rPr>
        <w:t>作用是去掉一些跟服务端无关的</w:t>
      </w:r>
      <w:r w:rsidRPr="005E7BAC">
        <w:rPr>
          <w:rFonts w:ascii="Segoe UI" w:eastAsia="宋体" w:hAnsi="Segoe UI" w:cs="Segoe UI"/>
          <w:color w:val="24292E"/>
          <w:kern w:val="0"/>
          <w:sz w:val="24"/>
          <w:szCs w:val="24"/>
        </w:rPr>
        <w:t>cookie</w:t>
      </w:r>
      <w:r w:rsidRPr="005E7BAC">
        <w:rPr>
          <w:rFonts w:ascii="Segoe UI" w:eastAsia="宋体" w:hAnsi="Segoe UI" w:cs="Segoe UI"/>
          <w:color w:val="24292E"/>
          <w:kern w:val="0"/>
          <w:sz w:val="24"/>
          <w:szCs w:val="24"/>
        </w:rPr>
        <w:t>信息（例如</w:t>
      </w:r>
      <w:r w:rsidRPr="005E7BAC">
        <w:rPr>
          <w:rFonts w:ascii="Segoe UI" w:eastAsia="宋体" w:hAnsi="Segoe UI" w:cs="Segoe UI"/>
          <w:color w:val="24292E"/>
          <w:kern w:val="0"/>
          <w:sz w:val="24"/>
          <w:szCs w:val="24"/>
        </w:rPr>
        <w:t>expores</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path</w:t>
      </w:r>
      <w:r w:rsidRPr="005E7BAC">
        <w:rPr>
          <w:rFonts w:ascii="Segoe UI" w:eastAsia="宋体" w:hAnsi="Segoe UI" w:cs="Segoe UI"/>
          <w:color w:val="24292E"/>
          <w:kern w:val="0"/>
          <w:sz w:val="24"/>
          <w:szCs w:val="24"/>
        </w:rPr>
        <w:t>等）。也可用</w:t>
      </w:r>
      <w:r w:rsidRPr="005E7BAC">
        <w:rPr>
          <w:rFonts w:ascii="Segoe UI" w:eastAsia="宋体" w:hAnsi="Segoe UI" w:cs="Segoe UI"/>
          <w:color w:val="24292E"/>
          <w:kern w:val="0"/>
          <w:sz w:val="24"/>
          <w:szCs w:val="24"/>
        </w:rPr>
        <w:t>cookie.substring(0, cookie.indexOf(';'))</w:t>
      </w:r>
      <w:r w:rsidRPr="005E7BAC">
        <w:rPr>
          <w:rFonts w:ascii="Segoe UI" w:eastAsia="宋体" w:hAnsi="Segoe UI" w:cs="Segoe UI"/>
          <w:color w:val="24292E"/>
          <w:kern w:val="0"/>
          <w:sz w:val="24"/>
          <w:szCs w:val="24"/>
        </w:rPr>
        <w:t>达到同样的目的</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流的处理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不管你是否通过</w:t>
      </w:r>
      <w:r w:rsidRPr="005E7BAC">
        <w:rPr>
          <w:rFonts w:ascii="Segoe UI" w:eastAsia="宋体" w:hAnsi="Segoe UI" w:cs="Segoe UI"/>
          <w:color w:val="24292E"/>
          <w:kern w:val="0"/>
          <w:sz w:val="24"/>
          <w:szCs w:val="24"/>
        </w:rPr>
        <w:t>connection.setRequestProperty("Content-Length", contentLength)</w:t>
      </w:r>
      <w:r w:rsidRPr="005E7BAC">
        <w:rPr>
          <w:rFonts w:ascii="Segoe UI" w:eastAsia="宋体" w:hAnsi="Segoe UI" w:cs="Segoe UI"/>
          <w:color w:val="24292E"/>
          <w:kern w:val="0"/>
          <w:sz w:val="24"/>
          <w:szCs w:val="24"/>
        </w:rPr>
        <w:t>方法，为</w:t>
      </w:r>
      <w:r w:rsidRPr="005E7BAC">
        <w:rPr>
          <w:rFonts w:ascii="Segoe UI" w:eastAsia="宋体" w:hAnsi="Segoe UI" w:cs="Segoe UI"/>
          <w:color w:val="24292E"/>
          <w:kern w:val="0"/>
          <w:sz w:val="24"/>
          <w:szCs w:val="24"/>
        </w:rPr>
        <w:t>content</w:t>
      </w:r>
      <w:r w:rsidRPr="005E7BAC">
        <w:rPr>
          <w:rFonts w:ascii="Segoe UI" w:eastAsia="宋体" w:hAnsi="Segoe UI" w:cs="Segoe UI"/>
          <w:color w:val="24292E"/>
          <w:kern w:val="0"/>
          <w:sz w:val="24"/>
          <w:szCs w:val="24"/>
        </w:rPr>
        <w:t>设置了定长，</w:t>
      </w:r>
      <w:hyperlink r:id="rId369" w:history="1">
        <w:r w:rsidRPr="005E7BAC">
          <w:rPr>
            <w:rFonts w:ascii="Segoe UI" w:eastAsia="宋体" w:hAnsi="Segoe UI" w:cs="Segoe UI"/>
            <w:color w:val="0366D6"/>
            <w:kern w:val="0"/>
            <w:sz w:val="24"/>
            <w:szCs w:val="24"/>
            <w:u w:val="single"/>
          </w:rPr>
          <w:t>HttpURLConnection</w:t>
        </w:r>
      </w:hyperlink>
      <w:r w:rsidRPr="005E7BAC">
        <w:rPr>
          <w:rFonts w:ascii="Segoe UI" w:eastAsia="宋体" w:hAnsi="Segoe UI" w:cs="Segoe UI"/>
          <w:color w:val="24292E"/>
          <w:kern w:val="0"/>
          <w:sz w:val="24"/>
          <w:szCs w:val="24"/>
        </w:rPr>
        <w:t>在发送请求前，默认都会缓存整个请求的</w:t>
      </w:r>
      <w:r w:rsidRPr="005E7BAC">
        <w:rPr>
          <w:rFonts w:ascii="Segoe UI" w:eastAsia="宋体" w:hAnsi="Segoe UI" w:cs="Segoe UI"/>
          <w:color w:val="24292E"/>
          <w:kern w:val="0"/>
          <w:sz w:val="24"/>
          <w:szCs w:val="24"/>
        </w:rPr>
        <w:t>body</w:t>
      </w:r>
      <w:r w:rsidRPr="005E7BAC">
        <w:rPr>
          <w:rFonts w:ascii="Segoe UI" w:eastAsia="宋体" w:hAnsi="Segoe UI" w:cs="Segoe UI"/>
          <w:color w:val="24292E"/>
          <w:kern w:val="0"/>
          <w:sz w:val="24"/>
          <w:szCs w:val="24"/>
        </w:rPr>
        <w:t>。如果发送一个比较大的</w:t>
      </w:r>
      <w:r w:rsidRPr="005E7BAC">
        <w:rPr>
          <w:rFonts w:ascii="Segoe UI" w:eastAsia="宋体" w:hAnsi="Segoe UI" w:cs="Segoe UI"/>
          <w:color w:val="24292E"/>
          <w:kern w:val="0"/>
          <w:sz w:val="24"/>
          <w:szCs w:val="24"/>
        </w:rPr>
        <w:t>post</w:t>
      </w:r>
      <w:r w:rsidRPr="005E7BAC">
        <w:rPr>
          <w:rFonts w:ascii="Segoe UI" w:eastAsia="宋体" w:hAnsi="Segoe UI" w:cs="Segoe UI"/>
          <w:color w:val="24292E"/>
          <w:kern w:val="0"/>
          <w:sz w:val="24"/>
          <w:szCs w:val="24"/>
        </w:rPr>
        <w:t>请求（例如上传文件），有可能会导致</w:t>
      </w:r>
      <w:r w:rsidRPr="005E7BAC">
        <w:rPr>
          <w:rFonts w:ascii="Segoe UI" w:eastAsia="宋体" w:hAnsi="Segoe UI" w:cs="Segoe UI"/>
          <w:color w:val="24292E"/>
          <w:kern w:val="0"/>
          <w:sz w:val="24"/>
          <w:szCs w:val="24"/>
        </w:rPr>
        <w:t>OutOfMemoryException</w:t>
      </w:r>
      <w:r w:rsidRPr="005E7BAC">
        <w:rPr>
          <w:rFonts w:ascii="Segoe UI" w:eastAsia="宋体" w:hAnsi="Segoe UI" w:cs="Segoe UI"/>
          <w:color w:val="24292E"/>
          <w:kern w:val="0"/>
          <w:sz w:val="24"/>
          <w:szCs w:val="24"/>
        </w:rPr>
        <w:t>。为了避免这个问题，可以设置</w:t>
      </w:r>
      <w:hyperlink r:id="rId370" w:anchor="setFixedLengthStreamingMode%28int%29" w:history="1">
        <w:r w:rsidRPr="005E7BAC">
          <w:rPr>
            <w:rFonts w:ascii="Segoe UI" w:eastAsia="宋体" w:hAnsi="Segoe UI" w:cs="Segoe UI"/>
            <w:color w:val="0366D6"/>
            <w:kern w:val="0"/>
            <w:sz w:val="24"/>
            <w:szCs w:val="24"/>
            <w:u w:val="single"/>
          </w:rPr>
          <w:t>HttpURLConnection#setFixedLengthStreamingMode()</w:t>
        </w:r>
      </w:hyperlink>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httpConnection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setFixedLengthStreamingMode(contentLength);</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但如果</w:t>
      </w:r>
      <w:r w:rsidRPr="005E7BAC">
        <w:rPr>
          <w:rFonts w:ascii="Segoe UI" w:eastAsia="宋体" w:hAnsi="Segoe UI" w:cs="Segoe UI"/>
          <w:color w:val="24292E"/>
          <w:kern w:val="0"/>
          <w:sz w:val="24"/>
          <w:szCs w:val="24"/>
        </w:rPr>
        <w:t>content</w:t>
      </w:r>
      <w:r w:rsidRPr="005E7BAC">
        <w:rPr>
          <w:rFonts w:ascii="Segoe UI" w:eastAsia="宋体" w:hAnsi="Segoe UI" w:cs="Segoe UI"/>
          <w:color w:val="24292E"/>
          <w:kern w:val="0"/>
          <w:sz w:val="24"/>
          <w:szCs w:val="24"/>
        </w:rPr>
        <w:t>长度是未知的，则可以用</w:t>
      </w:r>
      <w:hyperlink r:id="rId371" w:anchor="setChunkedStreamingMode%28int%29" w:history="1">
        <w:r w:rsidRPr="005E7BAC">
          <w:rPr>
            <w:rFonts w:ascii="Segoe UI" w:eastAsia="宋体" w:hAnsi="Segoe UI" w:cs="Segoe UI"/>
            <w:color w:val="0366D6"/>
            <w:kern w:val="0"/>
            <w:sz w:val="24"/>
            <w:szCs w:val="24"/>
            <w:u w:val="single"/>
          </w:rPr>
          <w:t>HttpURLConnection#setChunkedStreamingMode()</w:t>
        </w:r>
      </w:hyperlink>
      <w:r w:rsidRPr="005E7BAC">
        <w:rPr>
          <w:rFonts w:ascii="Segoe UI" w:eastAsia="宋体" w:hAnsi="Segoe UI" w:cs="Segoe UI"/>
          <w:color w:val="24292E"/>
          <w:kern w:val="0"/>
          <w:sz w:val="24"/>
          <w:szCs w:val="24"/>
        </w:rPr>
        <w:t>。这样，</w:t>
      </w:r>
      <w:r w:rsidRPr="005E7BAC">
        <w:rPr>
          <w:rFonts w:ascii="Segoe UI" w:eastAsia="宋体" w:hAnsi="Segoe UI" w:cs="Segoe UI"/>
          <w:color w:val="24292E"/>
          <w:kern w:val="0"/>
          <w:sz w:val="24"/>
          <w:szCs w:val="24"/>
        </w:rPr>
        <w:t>header</w:t>
      </w:r>
      <w:r w:rsidRPr="005E7BAC">
        <w:rPr>
          <w:rFonts w:ascii="Segoe UI" w:eastAsia="宋体" w:hAnsi="Segoe UI" w:cs="Segoe UI"/>
          <w:color w:val="24292E"/>
          <w:kern w:val="0"/>
          <w:sz w:val="24"/>
          <w:szCs w:val="24"/>
        </w:rPr>
        <w:t>中</w:t>
      </w:r>
      <w:r w:rsidRPr="005E7BAC">
        <w:rPr>
          <w:rFonts w:ascii="Segoe UI" w:eastAsia="宋体" w:hAnsi="Segoe UI" w:cs="Segoe UI"/>
          <w:color w:val="24292E"/>
          <w:kern w:val="0"/>
          <w:sz w:val="24"/>
          <w:szCs w:val="24"/>
        </w:rPr>
        <w:t>Transfer-Encoding</w:t>
      </w:r>
      <w:r w:rsidRPr="005E7BAC">
        <w:rPr>
          <w:rFonts w:ascii="Segoe UI" w:eastAsia="宋体" w:hAnsi="Segoe UI" w:cs="Segoe UI"/>
          <w:color w:val="24292E"/>
          <w:kern w:val="0"/>
          <w:sz w:val="24"/>
          <w:szCs w:val="24"/>
        </w:rPr>
        <w:t>会变成</w:t>
      </w:r>
      <w:r w:rsidRPr="005E7BAC">
        <w:rPr>
          <w:rFonts w:ascii="Segoe UI" w:eastAsia="宋体" w:hAnsi="Segoe UI" w:cs="Segoe UI"/>
          <w:color w:val="24292E"/>
          <w:kern w:val="0"/>
          <w:sz w:val="24"/>
          <w:szCs w:val="24"/>
        </w:rPr>
        <w:t>chunked</w:t>
      </w:r>
      <w:r w:rsidRPr="005E7BAC">
        <w:rPr>
          <w:rFonts w:ascii="Segoe UI" w:eastAsia="宋体" w:hAnsi="Segoe UI" w:cs="Segoe UI"/>
          <w:color w:val="24292E"/>
          <w:kern w:val="0"/>
          <w:sz w:val="24"/>
          <w:szCs w:val="24"/>
        </w:rPr>
        <w:t>，你的请求将会分块发送，例如下面的例子，请求的</w:t>
      </w:r>
      <w:r w:rsidRPr="005E7BAC">
        <w:rPr>
          <w:rFonts w:ascii="Segoe UI" w:eastAsia="宋体" w:hAnsi="Segoe UI" w:cs="Segoe UI"/>
          <w:color w:val="24292E"/>
          <w:kern w:val="0"/>
          <w:sz w:val="24"/>
          <w:szCs w:val="24"/>
        </w:rPr>
        <w:t>body</w:t>
      </w:r>
      <w:r w:rsidRPr="005E7BAC">
        <w:rPr>
          <w:rFonts w:ascii="Segoe UI" w:eastAsia="宋体" w:hAnsi="Segoe UI" w:cs="Segoe UI"/>
          <w:color w:val="24292E"/>
          <w:kern w:val="0"/>
          <w:sz w:val="24"/>
          <w:szCs w:val="24"/>
        </w:rPr>
        <w:t>，将会按</w:t>
      </w:r>
      <w:r w:rsidRPr="005E7BAC">
        <w:rPr>
          <w:rFonts w:ascii="Segoe UI" w:eastAsia="宋体" w:hAnsi="Segoe UI" w:cs="Segoe UI"/>
          <w:color w:val="24292E"/>
          <w:kern w:val="0"/>
          <w:sz w:val="24"/>
          <w:szCs w:val="24"/>
        </w:rPr>
        <w:t>1KB</w:t>
      </w:r>
      <w:r w:rsidRPr="005E7BAC">
        <w:rPr>
          <w:rFonts w:ascii="Segoe UI" w:eastAsia="宋体" w:hAnsi="Segoe UI" w:cs="Segoe UI"/>
          <w:color w:val="24292E"/>
          <w:kern w:val="0"/>
          <w:sz w:val="24"/>
          <w:szCs w:val="24"/>
        </w:rPr>
        <w:t>一块，分块发送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httpConnection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setChunkedStreamingMode(</w:t>
      </w:r>
      <w:r w:rsidRPr="005E7BAC">
        <w:rPr>
          <w:rFonts w:ascii="Consolas" w:eastAsia="宋体" w:hAnsi="Consolas" w:cs="Consolas"/>
          <w:color w:val="0086B3"/>
          <w:kern w:val="0"/>
          <w:sz w:val="20"/>
          <w:szCs w:val="20"/>
        </w:rPr>
        <w:t>1024</w:t>
      </w: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User-Agent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有时候，你发送的请求，可能只有在浏览器下才能正常返回，而其他方式却不行。这可能跟请求头中的</w:t>
      </w:r>
      <w:r w:rsidRPr="005E7BAC">
        <w:rPr>
          <w:rFonts w:ascii="Segoe UI" w:eastAsia="宋体" w:hAnsi="Segoe UI" w:cs="Segoe UI"/>
          <w:color w:val="24292E"/>
          <w:kern w:val="0"/>
          <w:sz w:val="24"/>
          <w:szCs w:val="24"/>
        </w:rPr>
        <w:t>User-Agent</w:t>
      </w:r>
      <w:r w:rsidRPr="005E7BAC">
        <w:rPr>
          <w:rFonts w:ascii="Segoe UI" w:eastAsia="宋体" w:hAnsi="Segoe UI" w:cs="Segoe UI"/>
          <w:color w:val="24292E"/>
          <w:kern w:val="0"/>
          <w:sz w:val="24"/>
          <w:szCs w:val="24"/>
        </w:rPr>
        <w:t>有关。通过</w:t>
      </w:r>
      <w:r w:rsidRPr="005E7BAC">
        <w:rPr>
          <w:rFonts w:ascii="Segoe UI" w:eastAsia="宋体" w:hAnsi="Segoe UI" w:cs="Segoe UI"/>
          <w:color w:val="24292E"/>
          <w:kern w:val="0"/>
          <w:sz w:val="24"/>
          <w:szCs w:val="24"/>
        </w:rPr>
        <w:t>URLConnection</w:t>
      </w:r>
      <w:r w:rsidRPr="005E7BAC">
        <w:rPr>
          <w:rFonts w:ascii="Segoe UI" w:eastAsia="宋体" w:hAnsi="Segoe UI" w:cs="Segoe UI"/>
          <w:color w:val="24292E"/>
          <w:kern w:val="0"/>
          <w:sz w:val="24"/>
          <w:szCs w:val="24"/>
        </w:rPr>
        <w:t>发送的请求，默认会带上的</w:t>
      </w:r>
      <w:r w:rsidRPr="005E7BAC">
        <w:rPr>
          <w:rFonts w:ascii="Segoe UI" w:eastAsia="宋体" w:hAnsi="Segoe UI" w:cs="Segoe UI"/>
          <w:color w:val="24292E"/>
          <w:kern w:val="0"/>
          <w:sz w:val="24"/>
          <w:szCs w:val="24"/>
        </w:rPr>
        <w:t>User-Agent</w:t>
      </w:r>
      <w:r w:rsidRPr="005E7BAC">
        <w:rPr>
          <w:rFonts w:ascii="Segoe UI" w:eastAsia="宋体" w:hAnsi="Segoe UI" w:cs="Segoe UI"/>
          <w:color w:val="24292E"/>
          <w:kern w:val="0"/>
          <w:sz w:val="24"/>
          <w:szCs w:val="24"/>
        </w:rPr>
        <w:t>信息是</w:t>
      </w:r>
      <w:r w:rsidRPr="005E7BAC">
        <w:rPr>
          <w:rFonts w:ascii="Segoe UI" w:eastAsia="宋体" w:hAnsi="Segoe UI" w:cs="Segoe UI"/>
          <w:color w:val="24292E"/>
          <w:kern w:val="0"/>
          <w:sz w:val="24"/>
          <w:szCs w:val="24"/>
        </w:rPr>
        <w:t>Java/1.6.0_19,</w:t>
      </w:r>
      <w:r w:rsidRPr="005E7BAC">
        <w:rPr>
          <w:rFonts w:ascii="Segoe UI" w:eastAsia="宋体" w:hAnsi="Segoe UI" w:cs="Segoe UI"/>
          <w:color w:val="24292E"/>
          <w:kern w:val="0"/>
          <w:sz w:val="24"/>
          <w:szCs w:val="24"/>
        </w:rPr>
        <w:t>也就是</w:t>
      </w:r>
      <w:r w:rsidRPr="005E7BAC">
        <w:rPr>
          <w:rFonts w:ascii="Segoe UI" w:eastAsia="宋体" w:hAnsi="Segoe UI" w:cs="Segoe UI"/>
          <w:color w:val="24292E"/>
          <w:kern w:val="0"/>
          <w:sz w:val="24"/>
          <w:szCs w:val="24"/>
        </w:rPr>
        <w:t>java+jre</w:t>
      </w:r>
      <w:r w:rsidRPr="005E7BAC">
        <w:rPr>
          <w:rFonts w:ascii="Segoe UI" w:eastAsia="宋体" w:hAnsi="Segoe UI" w:cs="Segoe UI"/>
          <w:color w:val="24292E"/>
          <w:kern w:val="0"/>
          <w:sz w:val="24"/>
          <w:szCs w:val="24"/>
        </w:rPr>
        <w:t>的版本。你可以重写这个信息：</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setRequestProperty(</w:t>
      </w:r>
      <w:r w:rsidRPr="005E7BAC">
        <w:rPr>
          <w:rFonts w:ascii="Consolas" w:eastAsia="宋体" w:hAnsi="Consolas" w:cs="Consolas"/>
          <w:color w:val="183691"/>
          <w:kern w:val="0"/>
          <w:sz w:val="20"/>
          <w:szCs w:val="20"/>
        </w:rPr>
        <w:t>"User-Agent"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"Mozilla/5.0 (Windows; U; Windows NT 5.1; en-US; rv:1.9.2.3) Gecko/20100401"</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Do as if you're using Firefox 3.6.3.</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这里有一份更全的浏览器</w:t>
      </w:r>
      <w:hyperlink r:id="rId372" w:history="1">
        <w:r w:rsidRPr="005E7BAC">
          <w:rPr>
            <w:rFonts w:ascii="Segoe UI" w:eastAsia="宋体" w:hAnsi="Segoe UI" w:cs="Segoe UI"/>
            <w:color w:val="0366D6"/>
            <w:kern w:val="0"/>
            <w:sz w:val="24"/>
            <w:szCs w:val="24"/>
            <w:u w:val="single"/>
          </w:rPr>
          <w:t>User-Agent</w:t>
        </w:r>
        <w:r w:rsidRPr="005E7BAC">
          <w:rPr>
            <w:rFonts w:ascii="Segoe UI" w:eastAsia="宋体" w:hAnsi="Segoe UI" w:cs="Segoe UI"/>
            <w:color w:val="0366D6"/>
            <w:kern w:val="0"/>
            <w:sz w:val="24"/>
            <w:szCs w:val="24"/>
            <w:u w:val="single"/>
          </w:rPr>
          <w:t>清单</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错误处理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如果</w:t>
      </w:r>
      <w:r w:rsidRPr="005E7BAC">
        <w:rPr>
          <w:rFonts w:ascii="Segoe UI" w:eastAsia="宋体" w:hAnsi="Segoe UI" w:cs="Segoe UI"/>
          <w:color w:val="24292E"/>
          <w:kern w:val="0"/>
          <w:sz w:val="24"/>
          <w:szCs w:val="24"/>
        </w:rPr>
        <w:t>HTTP</w:t>
      </w:r>
      <w:r w:rsidRPr="005E7BAC">
        <w:rPr>
          <w:rFonts w:ascii="Segoe UI" w:eastAsia="宋体" w:hAnsi="Segoe UI" w:cs="Segoe UI"/>
          <w:color w:val="24292E"/>
          <w:kern w:val="0"/>
          <w:sz w:val="24"/>
          <w:szCs w:val="24"/>
        </w:rPr>
        <w:t>的响应码是</w:t>
      </w:r>
      <w:r w:rsidRPr="005E7BAC">
        <w:rPr>
          <w:rFonts w:ascii="Segoe UI" w:eastAsia="宋体" w:hAnsi="Segoe UI" w:cs="Segoe UI"/>
          <w:color w:val="24292E"/>
          <w:kern w:val="0"/>
          <w:sz w:val="24"/>
          <w:szCs w:val="24"/>
        </w:rPr>
        <w:t>4xx(</w:t>
      </w:r>
      <w:r w:rsidRPr="005E7BAC">
        <w:rPr>
          <w:rFonts w:ascii="Segoe UI" w:eastAsia="宋体" w:hAnsi="Segoe UI" w:cs="Segoe UI"/>
          <w:color w:val="24292E"/>
          <w:kern w:val="0"/>
          <w:sz w:val="24"/>
          <w:szCs w:val="24"/>
        </w:rPr>
        <w:t>客户端异常）或者</w:t>
      </w:r>
      <w:r w:rsidRPr="005E7BAC">
        <w:rPr>
          <w:rFonts w:ascii="Segoe UI" w:eastAsia="宋体" w:hAnsi="Segoe UI" w:cs="Segoe UI"/>
          <w:color w:val="24292E"/>
          <w:kern w:val="0"/>
          <w:sz w:val="24"/>
          <w:szCs w:val="24"/>
        </w:rPr>
        <w:t>5xx(</w:t>
      </w:r>
      <w:r w:rsidRPr="005E7BAC">
        <w:rPr>
          <w:rFonts w:ascii="Segoe UI" w:eastAsia="宋体" w:hAnsi="Segoe UI" w:cs="Segoe UI"/>
          <w:color w:val="24292E"/>
          <w:kern w:val="0"/>
          <w:sz w:val="24"/>
          <w:szCs w:val="24"/>
        </w:rPr>
        <w:t>服务端异常），你可以通过</w:t>
      </w:r>
      <w:r w:rsidRPr="005E7BAC">
        <w:rPr>
          <w:rFonts w:ascii="Segoe UI" w:eastAsia="宋体" w:hAnsi="Segoe UI" w:cs="Segoe UI"/>
          <w:color w:val="24292E"/>
          <w:kern w:val="0"/>
          <w:sz w:val="24"/>
          <w:szCs w:val="24"/>
        </w:rPr>
        <w:t>HttpURLConnection#getErrorStream()</w:t>
      </w:r>
      <w:r w:rsidRPr="005E7BAC">
        <w:rPr>
          <w:rFonts w:ascii="Segoe UI" w:eastAsia="宋体" w:hAnsi="Segoe UI" w:cs="Segoe UI"/>
          <w:color w:val="24292E"/>
          <w:kern w:val="0"/>
          <w:sz w:val="24"/>
          <w:szCs w:val="24"/>
        </w:rPr>
        <w:t>获取信息，服务端可能会将一些有用的错误信息放到这里面。</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InputStream</w:t>
      </w:r>
      <w:r w:rsidRPr="005E7BAC">
        <w:rPr>
          <w:rFonts w:ascii="Consolas" w:eastAsia="宋体" w:hAnsi="Consolas" w:cs="Consolas"/>
          <w:color w:val="24292E"/>
          <w:kern w:val="0"/>
          <w:sz w:val="20"/>
          <w:szCs w:val="20"/>
        </w:rPr>
        <w:t xml:space="preserve"> error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HttpURLConnection</w:t>
      </w:r>
      <w:r w:rsidRPr="005E7BAC">
        <w:rPr>
          <w:rFonts w:ascii="Consolas" w:eastAsia="宋体" w:hAnsi="Consolas" w:cs="Consolas"/>
          <w:color w:val="24292E"/>
          <w:kern w:val="0"/>
          <w:sz w:val="20"/>
          <w:szCs w:val="20"/>
        </w:rPr>
        <w:t>)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getErrorStream();</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上传文件</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一般来说，你需要将</w:t>
      </w:r>
      <w:r w:rsidRPr="005E7BAC">
        <w:rPr>
          <w:rFonts w:ascii="Segoe UI" w:eastAsia="宋体" w:hAnsi="Segoe UI" w:cs="Segoe UI"/>
          <w:color w:val="24292E"/>
          <w:kern w:val="0"/>
          <w:sz w:val="24"/>
          <w:szCs w:val="24"/>
        </w:rPr>
        <w:t>post</w:t>
      </w:r>
      <w:r w:rsidRPr="005E7BAC">
        <w:rPr>
          <w:rFonts w:ascii="Segoe UI" w:eastAsia="宋体" w:hAnsi="Segoe UI" w:cs="Segoe UI"/>
          <w:color w:val="24292E"/>
          <w:kern w:val="0"/>
          <w:sz w:val="24"/>
          <w:szCs w:val="24"/>
        </w:rPr>
        <w:t>的内容设为</w:t>
      </w:r>
      <w:hyperlink r:id="rId373" w:anchor="h-17.13.4.2" w:history="1">
        <w:r w:rsidRPr="005E7BAC">
          <w:rPr>
            <w:rFonts w:ascii="Segoe UI" w:eastAsia="宋体" w:hAnsi="Segoe UI" w:cs="Segoe UI"/>
            <w:color w:val="0366D6"/>
            <w:kern w:val="0"/>
            <w:sz w:val="24"/>
            <w:szCs w:val="24"/>
            <w:u w:val="single"/>
          </w:rPr>
          <w:t>multipart/form-data</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相关的</w:t>
      </w:r>
      <w:r w:rsidRPr="005E7BAC">
        <w:rPr>
          <w:rFonts w:ascii="Segoe UI" w:eastAsia="宋体" w:hAnsi="Segoe UI" w:cs="Segoe UI"/>
          <w:color w:val="24292E"/>
          <w:kern w:val="0"/>
          <w:sz w:val="24"/>
          <w:szCs w:val="24"/>
        </w:rPr>
        <w:t>RFC</w:t>
      </w:r>
      <w:r w:rsidRPr="005E7BAC">
        <w:rPr>
          <w:rFonts w:ascii="Segoe UI" w:eastAsia="宋体" w:hAnsi="Segoe UI" w:cs="Segoe UI"/>
          <w:color w:val="24292E"/>
          <w:kern w:val="0"/>
          <w:sz w:val="24"/>
          <w:szCs w:val="24"/>
        </w:rPr>
        <w:t>文档：</w:t>
      </w:r>
      <w:hyperlink r:id="rId374" w:history="1">
        <w:r w:rsidRPr="005E7BAC">
          <w:rPr>
            <w:rFonts w:ascii="Segoe UI" w:eastAsia="宋体" w:hAnsi="Segoe UI" w:cs="Segoe UI"/>
            <w:color w:val="0366D6"/>
            <w:kern w:val="0"/>
            <w:sz w:val="24"/>
            <w:szCs w:val="24"/>
            <w:u w:val="single"/>
          </w:rPr>
          <w:t>RFC2388</w:t>
        </w:r>
      </w:hyperlink>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param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"value"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 xml:space="preserve"> textFile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"/path/to/file.txt"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 xml:space="preserve"> binaryFile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"/path/to/file.bin"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boundary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Long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toHexString(</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currentTimeMillis()); </w:t>
      </w:r>
      <w:r w:rsidRPr="005E7BAC">
        <w:rPr>
          <w:rFonts w:ascii="Consolas" w:eastAsia="宋体" w:hAnsi="Consolas" w:cs="Consolas"/>
          <w:color w:val="969896"/>
          <w:kern w:val="0"/>
          <w:sz w:val="20"/>
          <w:szCs w:val="20"/>
        </w:rPr>
        <w:t>// Just generate some unique random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Line separator required by multipart/form-data.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URLConnection</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setDoOutput(</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setRequestProperty(</w:t>
      </w:r>
      <w:r w:rsidRPr="005E7BAC">
        <w:rPr>
          <w:rFonts w:ascii="Consolas" w:eastAsia="宋体" w:hAnsi="Consolas" w:cs="Consolas"/>
          <w:color w:val="183691"/>
          <w:kern w:val="0"/>
          <w:sz w:val="20"/>
          <w:szCs w:val="20"/>
        </w:rPr>
        <w:t>"Content-Type"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"multipart/form-data; boundary="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boundary);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t>
      </w: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getOutputStream();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PrintWriter</w:t>
      </w:r>
      <w:r w:rsidRPr="005E7BAC">
        <w:rPr>
          <w:rFonts w:ascii="Consolas" w:eastAsia="宋体" w:hAnsi="Consolas" w:cs="Consolas"/>
          <w:color w:val="24292E"/>
          <w:kern w:val="0"/>
          <w:sz w:val="20"/>
          <w:szCs w:val="20"/>
        </w:rPr>
        <w:t xml:space="preserve"> writer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PrintWriter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OutputStreamWriter</w:t>
      </w:r>
      <w:r w:rsidRPr="005E7BAC">
        <w:rPr>
          <w:rFonts w:ascii="Consolas" w:eastAsia="宋体" w:hAnsi="Consolas" w:cs="Consolas"/>
          <w:color w:val="24292E"/>
          <w:kern w:val="0"/>
          <w:sz w:val="20"/>
          <w:szCs w:val="20"/>
        </w:rPr>
        <w:t xml:space="preserve">(output, charset), </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Send normal param.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boundary)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"Content-Disposition: form-data; name=\"param\""</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"Content-Type: text/plain; charset="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charset)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append(param)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flush();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Send text file.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boundary)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"Content-Disposition: form-data; name=\"textFile\"; filename=\""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textFile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getName()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"Content-Type: text/plain; charset="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charset)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Text file itself must be saved in this charset!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flush();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copy(textFile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toPath(), output);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flush(); </w:t>
      </w:r>
      <w:r w:rsidRPr="005E7BAC">
        <w:rPr>
          <w:rFonts w:ascii="Consolas" w:eastAsia="宋体" w:hAnsi="Consolas" w:cs="Consolas"/>
          <w:color w:val="969896"/>
          <w:kern w:val="0"/>
          <w:sz w:val="20"/>
          <w:szCs w:val="20"/>
        </w:rPr>
        <w:t>// Important before continuing with writer!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flush(); </w:t>
      </w:r>
      <w:r w:rsidRPr="005E7BAC">
        <w:rPr>
          <w:rFonts w:ascii="Consolas" w:eastAsia="宋体" w:hAnsi="Consolas" w:cs="Consolas"/>
          <w:color w:val="969896"/>
          <w:kern w:val="0"/>
          <w:sz w:val="20"/>
          <w:szCs w:val="20"/>
        </w:rPr>
        <w:t>// CRLF is important! It indicates end of boundary.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Send binary file.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boundary)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"Content-Disposition: form-data; name=\"binaryFile\"; filename=\""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binaryFile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getName()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"Content-Type: "</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guessContentTypeFromName(binaryFile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getName()))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"Content-Transfer-Encoding: binary"</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flush();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copy(binaryFile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toPath(), output);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flush(); </w:t>
      </w:r>
      <w:r w:rsidRPr="005E7BAC">
        <w:rPr>
          <w:rFonts w:ascii="Consolas" w:eastAsia="宋体" w:hAnsi="Consolas" w:cs="Consolas"/>
          <w:color w:val="969896"/>
          <w:kern w:val="0"/>
          <w:sz w:val="20"/>
          <w:szCs w:val="20"/>
        </w:rPr>
        <w:t>// Important before continuing with writer!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flush(); </w:t>
      </w:r>
      <w:r w:rsidRPr="005E7BAC">
        <w:rPr>
          <w:rFonts w:ascii="Consolas" w:eastAsia="宋体" w:hAnsi="Consolas" w:cs="Consolas"/>
          <w:color w:val="969896"/>
          <w:kern w:val="0"/>
          <w:sz w:val="20"/>
          <w:szCs w:val="20"/>
        </w:rPr>
        <w:t>// CRLF is important! It indicates end of boundary.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End of multipart/form-data.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writer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boundary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0086B3"/>
          <w:kern w:val="0"/>
          <w:sz w:val="20"/>
          <w:szCs w:val="20"/>
        </w:rPr>
        <w:t>CRLF</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flush();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假设服务端还是一个</w:t>
      </w:r>
      <w:hyperlink r:id="rId375" w:history="1">
        <w:r w:rsidRPr="005E7BAC">
          <w:rPr>
            <w:rFonts w:ascii="Segoe UI" w:eastAsia="宋体" w:hAnsi="Segoe UI" w:cs="Segoe UI"/>
            <w:color w:val="0366D6"/>
            <w:kern w:val="0"/>
            <w:sz w:val="24"/>
            <w:szCs w:val="24"/>
            <w:u w:val="single"/>
          </w:rPr>
          <w:t>HttpServlet</w:t>
        </w:r>
      </w:hyperlink>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它的</w:t>
      </w:r>
      <w:r w:rsidRPr="005E7BAC">
        <w:rPr>
          <w:rFonts w:ascii="Segoe UI" w:eastAsia="宋体" w:hAnsi="Segoe UI" w:cs="Segoe UI"/>
          <w:color w:val="24292E"/>
          <w:kern w:val="0"/>
          <w:sz w:val="24"/>
          <w:szCs w:val="24"/>
        </w:rPr>
        <w:t>doPost()</w:t>
      </w:r>
      <w:r w:rsidRPr="005E7BAC">
        <w:rPr>
          <w:rFonts w:ascii="Segoe UI" w:eastAsia="宋体" w:hAnsi="Segoe UI" w:cs="Segoe UI"/>
          <w:color w:val="24292E"/>
          <w:kern w:val="0"/>
          <w:sz w:val="24"/>
          <w:szCs w:val="24"/>
        </w:rPr>
        <w:t>方法将会处理这个请求，服务端通过</w:t>
      </w:r>
      <w:hyperlink r:id="rId376" w:anchor="getPart%28java.lang.String%29" w:history="1">
        <w:r w:rsidRPr="005E7BAC">
          <w:rPr>
            <w:rFonts w:ascii="Segoe UI" w:eastAsia="宋体" w:hAnsi="Segoe UI" w:cs="Segoe UI"/>
            <w:color w:val="0366D6"/>
            <w:kern w:val="0"/>
            <w:sz w:val="24"/>
            <w:szCs w:val="24"/>
            <w:u w:val="single"/>
          </w:rPr>
          <w:t>HttpServletRequest#getPart()</w:t>
        </w:r>
      </w:hyperlink>
      <w:r w:rsidRPr="005E7BAC">
        <w:rPr>
          <w:rFonts w:ascii="Segoe UI" w:eastAsia="宋体" w:hAnsi="Segoe UI" w:cs="Segoe UI"/>
          <w:color w:val="24292E"/>
          <w:kern w:val="0"/>
          <w:sz w:val="24"/>
          <w:szCs w:val="24"/>
        </w:rPr>
        <w:t>获取你发送的内容（注意了，不是</w:t>
      </w:r>
      <w:r w:rsidRPr="005E7BAC">
        <w:rPr>
          <w:rFonts w:ascii="Segoe UI" w:eastAsia="宋体" w:hAnsi="Segoe UI" w:cs="Segoe UI"/>
          <w:color w:val="24292E"/>
          <w:kern w:val="0"/>
          <w:sz w:val="24"/>
          <w:szCs w:val="24"/>
        </w:rPr>
        <w:t>getParameter()</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getPart()</w:t>
      </w:r>
      <w:r w:rsidRPr="005E7BAC">
        <w:rPr>
          <w:rFonts w:ascii="Segoe UI" w:eastAsia="宋体" w:hAnsi="Segoe UI" w:cs="Segoe UI"/>
          <w:color w:val="24292E"/>
          <w:kern w:val="0"/>
          <w:sz w:val="24"/>
          <w:szCs w:val="24"/>
        </w:rPr>
        <w:t>是个比较新的方法，是在</w:t>
      </w:r>
      <w:r w:rsidRPr="005E7BAC">
        <w:rPr>
          <w:rFonts w:ascii="Segoe UI" w:eastAsia="宋体" w:hAnsi="Segoe UI" w:cs="Segoe UI"/>
          <w:color w:val="24292E"/>
          <w:kern w:val="0"/>
          <w:sz w:val="24"/>
          <w:szCs w:val="24"/>
        </w:rPr>
        <w:t>Servlet 3.0</w:t>
      </w:r>
      <w:r w:rsidRPr="005E7BAC">
        <w:rPr>
          <w:rFonts w:ascii="Segoe UI" w:eastAsia="宋体" w:hAnsi="Segoe UI" w:cs="Segoe UI"/>
          <w:color w:val="24292E"/>
          <w:kern w:val="0"/>
          <w:sz w:val="24"/>
          <w:szCs w:val="24"/>
        </w:rPr>
        <w:t>后才引入的。如果你是</w:t>
      </w:r>
      <w:r w:rsidRPr="005E7BAC">
        <w:rPr>
          <w:rFonts w:ascii="Segoe UI" w:eastAsia="宋体" w:hAnsi="Segoe UI" w:cs="Segoe UI"/>
          <w:color w:val="24292E"/>
          <w:kern w:val="0"/>
          <w:sz w:val="24"/>
          <w:szCs w:val="24"/>
        </w:rPr>
        <w:t>Servlet 3.0</w:t>
      </w:r>
      <w:r w:rsidRPr="005E7BAC">
        <w:rPr>
          <w:rFonts w:ascii="Segoe UI" w:eastAsia="宋体" w:hAnsi="Segoe UI" w:cs="Segoe UI"/>
          <w:color w:val="24292E"/>
          <w:kern w:val="0"/>
          <w:sz w:val="24"/>
          <w:szCs w:val="24"/>
        </w:rPr>
        <w:t>之前的版本，则可以选用</w:t>
      </w:r>
      <w:r w:rsidRPr="005E7BAC">
        <w:rPr>
          <w:rFonts w:ascii="Segoe UI" w:eastAsia="宋体" w:hAnsi="Segoe UI" w:cs="Segoe UI"/>
          <w:color w:val="24292E"/>
          <w:kern w:val="0"/>
          <w:sz w:val="24"/>
          <w:szCs w:val="24"/>
        </w:rPr>
        <w:t>[Apache Commons FileUpload](</w:t>
      </w:r>
      <w:hyperlink r:id="rId377" w:anchor="2424824)" w:history="1">
        <w:r w:rsidRPr="005E7BAC">
          <w:rPr>
            <w:rFonts w:ascii="Segoe UI" w:eastAsia="宋体" w:hAnsi="Segoe UI" w:cs="Segoe UI"/>
            <w:color w:val="0366D6"/>
            <w:kern w:val="0"/>
            <w:sz w:val="24"/>
            <w:szCs w:val="24"/>
            <w:u w:val="single"/>
          </w:rPr>
          <w:t>http://commons.apache.org/fileupload]</w:t>
        </w:r>
        <w:r w:rsidRPr="005E7BAC">
          <w:rPr>
            <w:rFonts w:ascii="Segoe UI" w:eastAsia="宋体" w:hAnsi="Segoe UI" w:cs="Segoe UI"/>
            <w:color w:val="0366D6"/>
            <w:kern w:val="0"/>
            <w:sz w:val="24"/>
            <w:szCs w:val="24"/>
            <w:u w:val="single"/>
          </w:rPr>
          <w:t>来解析</w:t>
        </w:r>
        <w:r w:rsidRPr="005E7BAC">
          <w:rPr>
            <w:rFonts w:ascii="Segoe UI" w:eastAsia="宋体" w:hAnsi="Segoe UI" w:cs="Segoe UI"/>
            <w:color w:val="0366D6"/>
            <w:kern w:val="0"/>
            <w:sz w:val="24"/>
            <w:szCs w:val="24"/>
            <w:u w:val="single"/>
          </w:rPr>
          <w:t>multipart/form-data</w:t>
        </w:r>
        <w:r w:rsidRPr="005E7BAC">
          <w:rPr>
            <w:rFonts w:ascii="Segoe UI" w:eastAsia="宋体" w:hAnsi="Segoe UI" w:cs="Segoe UI"/>
            <w:color w:val="0366D6"/>
            <w:kern w:val="0"/>
            <w:sz w:val="24"/>
            <w:szCs w:val="24"/>
            <w:u w:val="single"/>
          </w:rPr>
          <w:t>的请求。可以参考这里的</w:t>
        </w:r>
        <w:r w:rsidRPr="005E7BAC">
          <w:rPr>
            <w:rFonts w:ascii="Segoe UI" w:eastAsia="宋体" w:hAnsi="Segoe UI" w:cs="Segoe UI"/>
            <w:color w:val="0366D6"/>
            <w:kern w:val="0"/>
            <w:sz w:val="24"/>
            <w:szCs w:val="24"/>
            <w:u w:val="single"/>
          </w:rPr>
          <w:t>[</w:t>
        </w:r>
        <w:r w:rsidRPr="005E7BAC">
          <w:rPr>
            <w:rFonts w:ascii="Segoe UI" w:eastAsia="宋体" w:hAnsi="Segoe UI" w:cs="Segoe UI"/>
            <w:color w:val="0366D6"/>
            <w:kern w:val="0"/>
            <w:sz w:val="24"/>
            <w:szCs w:val="24"/>
            <w:u w:val="single"/>
          </w:rPr>
          <w:t>例子</w:t>
        </w:r>
        <w:r w:rsidRPr="005E7BAC">
          <w:rPr>
            <w:rFonts w:ascii="Segoe UI" w:eastAsia="宋体" w:hAnsi="Segoe UI" w:cs="Segoe UI"/>
            <w:color w:val="0366D6"/>
            <w:kern w:val="0"/>
            <w:sz w:val="24"/>
            <w:szCs w:val="24"/>
            <w:u w:val="single"/>
          </w:rPr>
          <w:t>](http://stackoverflow.com/questions/2422468/upload-big-file-to-servlet/2424824#2424824)</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最后的话</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上面啰嗦了很多，</w:t>
      </w:r>
      <w:r w:rsidRPr="005E7BAC">
        <w:rPr>
          <w:rFonts w:ascii="Segoe UI" w:eastAsia="宋体" w:hAnsi="Segoe UI" w:cs="Segoe UI"/>
          <w:color w:val="24292E"/>
          <w:kern w:val="0"/>
          <w:sz w:val="24"/>
          <w:szCs w:val="24"/>
        </w:rPr>
        <w:t>Apache</w:t>
      </w:r>
      <w:r w:rsidRPr="005E7BAC">
        <w:rPr>
          <w:rFonts w:ascii="Segoe UI" w:eastAsia="宋体" w:hAnsi="Segoe UI" w:cs="Segoe UI"/>
          <w:color w:val="24292E"/>
          <w:kern w:val="0"/>
          <w:sz w:val="24"/>
          <w:szCs w:val="24"/>
        </w:rPr>
        <w:t>提供了工具包，帮助我们更方便地完成这些事情</w:t>
      </w:r>
      <w:r w:rsidRPr="005E7BAC">
        <w:rPr>
          <w:rFonts w:ascii="Segoe UI" w:eastAsia="宋体" w:hAnsi="Segoe UI" w:cs="Segoe UI"/>
          <w:color w:val="24292E"/>
          <w:kern w:val="0"/>
          <w:sz w:val="24"/>
          <w:szCs w:val="24"/>
        </w:rPr>
        <w:t> </w:t>
      </w:r>
      <w:hyperlink r:id="rId378" w:anchor="2424824" w:history="1">
        <w:r w:rsidRPr="005E7BAC">
          <w:rPr>
            <w:rFonts w:ascii="Segoe UI" w:eastAsia="宋体" w:hAnsi="Segoe UI" w:cs="Segoe UI"/>
            <w:color w:val="0366D6"/>
            <w:kern w:val="0"/>
            <w:sz w:val="24"/>
            <w:szCs w:val="24"/>
            <w:u w:val="single"/>
          </w:rPr>
          <w:t>Apache HttpComponents HttpClient</w:t>
        </w:r>
      </w:hyperlink>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71"/>
        </w:numPr>
        <w:spacing w:before="100" w:beforeAutospacing="1" w:after="100" w:afterAutospacing="1"/>
        <w:jc w:val="left"/>
        <w:rPr>
          <w:rFonts w:ascii="Segoe UI" w:eastAsia="宋体" w:hAnsi="Segoe UI" w:cs="Segoe UI"/>
          <w:color w:val="24292E"/>
          <w:kern w:val="0"/>
          <w:sz w:val="24"/>
          <w:szCs w:val="24"/>
        </w:rPr>
      </w:pPr>
      <w:hyperlink r:id="rId379" w:history="1">
        <w:r w:rsidRPr="005E7BAC">
          <w:rPr>
            <w:rFonts w:ascii="Segoe UI" w:eastAsia="宋体" w:hAnsi="Segoe UI" w:cs="Segoe UI"/>
            <w:color w:val="0366D6"/>
            <w:kern w:val="0"/>
            <w:sz w:val="24"/>
            <w:szCs w:val="24"/>
            <w:u w:val="single"/>
          </w:rPr>
          <w:t>HttpClient Tutorial</w:t>
        </w:r>
      </w:hyperlink>
    </w:p>
    <w:p w:rsidR="005E7BAC" w:rsidRPr="005E7BAC" w:rsidRDefault="005E7BAC" w:rsidP="005E7BAC">
      <w:pPr>
        <w:widowControl/>
        <w:numPr>
          <w:ilvl w:val="0"/>
          <w:numId w:val="71"/>
        </w:numPr>
        <w:spacing w:before="60" w:after="100" w:afterAutospacing="1"/>
        <w:jc w:val="left"/>
        <w:rPr>
          <w:rFonts w:ascii="Segoe UI" w:eastAsia="宋体" w:hAnsi="Segoe UI" w:cs="Segoe UI"/>
          <w:color w:val="24292E"/>
          <w:kern w:val="0"/>
          <w:sz w:val="24"/>
          <w:szCs w:val="24"/>
        </w:rPr>
      </w:pPr>
      <w:hyperlink r:id="rId380" w:history="1">
        <w:r w:rsidRPr="005E7BAC">
          <w:rPr>
            <w:rFonts w:ascii="Segoe UI" w:eastAsia="宋体" w:hAnsi="Segoe UI" w:cs="Segoe UI"/>
            <w:color w:val="0366D6"/>
            <w:kern w:val="0"/>
            <w:sz w:val="24"/>
            <w:szCs w:val="24"/>
            <w:u w:val="single"/>
          </w:rPr>
          <w:t>HttpClient Examples</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google</w:t>
      </w:r>
      <w:r w:rsidRPr="005E7BAC">
        <w:rPr>
          <w:rFonts w:ascii="Segoe UI" w:eastAsia="宋体" w:hAnsi="Segoe UI" w:cs="Segoe UI"/>
          <w:color w:val="24292E"/>
          <w:kern w:val="0"/>
          <w:sz w:val="24"/>
          <w:szCs w:val="24"/>
        </w:rPr>
        <w:t>也有类似的</w:t>
      </w:r>
      <w:hyperlink r:id="rId381" w:history="1">
        <w:r w:rsidRPr="005E7BAC">
          <w:rPr>
            <w:rFonts w:ascii="Segoe UI" w:eastAsia="宋体" w:hAnsi="Segoe UI" w:cs="Segoe UI"/>
            <w:color w:val="0366D6"/>
            <w:kern w:val="0"/>
            <w:sz w:val="24"/>
            <w:szCs w:val="24"/>
            <w:u w:val="single"/>
          </w:rPr>
          <w:t>工具包</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解析、提取</w:t>
      </w:r>
      <w:r w:rsidRPr="005E7BAC">
        <w:rPr>
          <w:rFonts w:ascii="Segoe UI" w:eastAsia="宋体" w:hAnsi="Segoe UI" w:cs="Segoe UI"/>
          <w:color w:val="24292E"/>
          <w:kern w:val="0"/>
          <w:sz w:val="24"/>
          <w:szCs w:val="24"/>
        </w:rPr>
        <w:t>HTML</w:t>
      </w:r>
      <w:r w:rsidRPr="005E7BAC">
        <w:rPr>
          <w:rFonts w:ascii="Segoe UI" w:eastAsia="宋体" w:hAnsi="Segoe UI" w:cs="Segoe UI"/>
          <w:color w:val="24292E"/>
          <w:kern w:val="0"/>
          <w:sz w:val="24"/>
          <w:szCs w:val="24"/>
        </w:rPr>
        <w:t>内容</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如果你是想解析提取</w:t>
      </w:r>
      <w:r w:rsidRPr="005E7BAC">
        <w:rPr>
          <w:rFonts w:ascii="Segoe UI" w:eastAsia="宋体" w:hAnsi="Segoe UI" w:cs="Segoe UI"/>
          <w:color w:val="24292E"/>
          <w:kern w:val="0"/>
          <w:sz w:val="24"/>
          <w:szCs w:val="24"/>
        </w:rPr>
        <w:t>html</w:t>
      </w:r>
      <w:r w:rsidRPr="005E7BAC">
        <w:rPr>
          <w:rFonts w:ascii="Segoe UI" w:eastAsia="宋体" w:hAnsi="Segoe UI" w:cs="Segoe UI"/>
          <w:color w:val="24292E"/>
          <w:kern w:val="0"/>
          <w:sz w:val="24"/>
          <w:szCs w:val="24"/>
        </w:rPr>
        <w:t>的内容，你可以用</w:t>
      </w:r>
      <w:hyperlink r:id="rId382" w:history="1">
        <w:r w:rsidRPr="005E7BAC">
          <w:rPr>
            <w:rFonts w:ascii="Segoe UI" w:eastAsia="宋体" w:hAnsi="Segoe UI" w:cs="Segoe UI"/>
            <w:color w:val="0366D6"/>
            <w:kern w:val="0"/>
            <w:sz w:val="24"/>
            <w:szCs w:val="24"/>
            <w:u w:val="single"/>
          </w:rPr>
          <w:t>Jsoup</w:t>
        </w:r>
      </w:hyperlink>
      <w:r w:rsidRPr="005E7BAC">
        <w:rPr>
          <w:rFonts w:ascii="Segoe UI" w:eastAsia="宋体" w:hAnsi="Segoe UI" w:cs="Segoe UI"/>
          <w:color w:val="24292E"/>
          <w:kern w:val="0"/>
          <w:sz w:val="24"/>
          <w:szCs w:val="24"/>
        </w:rPr>
        <w:t>等解析器</w:t>
      </w:r>
    </w:p>
    <w:p w:rsidR="005E7BAC" w:rsidRPr="005E7BAC" w:rsidRDefault="005E7BAC" w:rsidP="005E7BAC">
      <w:pPr>
        <w:widowControl/>
        <w:numPr>
          <w:ilvl w:val="0"/>
          <w:numId w:val="72"/>
        </w:numPr>
        <w:spacing w:before="100" w:beforeAutospacing="1" w:after="100" w:afterAutospacing="1"/>
        <w:jc w:val="left"/>
        <w:rPr>
          <w:rFonts w:ascii="Segoe UI" w:eastAsia="宋体" w:hAnsi="Segoe UI" w:cs="Segoe UI"/>
          <w:color w:val="24292E"/>
          <w:kern w:val="0"/>
          <w:sz w:val="24"/>
          <w:szCs w:val="24"/>
        </w:rPr>
      </w:pPr>
      <w:hyperlink r:id="rId383" w:anchor="3154281" w:history="1">
        <w:r w:rsidRPr="005E7BAC">
          <w:rPr>
            <w:rFonts w:ascii="Segoe UI" w:eastAsia="宋体" w:hAnsi="Segoe UI" w:cs="Segoe UI"/>
            <w:color w:val="0366D6"/>
            <w:kern w:val="0"/>
            <w:sz w:val="24"/>
            <w:szCs w:val="24"/>
            <w:u w:val="single"/>
          </w:rPr>
          <w:t>一些比较有名的</w:t>
        </w:r>
        <w:r w:rsidRPr="005E7BAC">
          <w:rPr>
            <w:rFonts w:ascii="Segoe UI" w:eastAsia="宋体" w:hAnsi="Segoe UI" w:cs="Segoe UI"/>
            <w:color w:val="0366D6"/>
            <w:kern w:val="0"/>
            <w:sz w:val="24"/>
            <w:szCs w:val="24"/>
            <w:u w:val="single"/>
          </w:rPr>
          <w:t>HTML</w:t>
        </w:r>
        <w:r w:rsidRPr="005E7BAC">
          <w:rPr>
            <w:rFonts w:ascii="Segoe UI" w:eastAsia="宋体" w:hAnsi="Segoe UI" w:cs="Segoe UI"/>
            <w:color w:val="0366D6"/>
            <w:kern w:val="0"/>
            <w:sz w:val="24"/>
            <w:szCs w:val="24"/>
            <w:u w:val="single"/>
          </w:rPr>
          <w:t>解析器的优缺点</w:t>
        </w:r>
      </w:hyperlink>
    </w:p>
    <w:p w:rsidR="005E7BAC" w:rsidRPr="005E7BAC" w:rsidRDefault="005E7BAC" w:rsidP="005E7BAC">
      <w:pPr>
        <w:widowControl/>
        <w:numPr>
          <w:ilvl w:val="0"/>
          <w:numId w:val="72"/>
        </w:numPr>
        <w:spacing w:before="60" w:after="100" w:afterAutospacing="1"/>
        <w:jc w:val="left"/>
        <w:rPr>
          <w:rFonts w:ascii="Segoe UI" w:eastAsia="宋体" w:hAnsi="Segoe UI" w:cs="Segoe UI"/>
          <w:color w:val="24292E"/>
          <w:kern w:val="0"/>
          <w:sz w:val="24"/>
          <w:szCs w:val="24"/>
        </w:rPr>
      </w:pPr>
      <w:hyperlink r:id="rId384" w:anchor="2835555" w:history="1">
        <w:r w:rsidRPr="005E7BAC">
          <w:rPr>
            <w:rFonts w:ascii="Segoe UI" w:eastAsia="宋体" w:hAnsi="Segoe UI" w:cs="Segoe UI"/>
            <w:color w:val="0366D6"/>
            <w:kern w:val="0"/>
            <w:sz w:val="24"/>
            <w:szCs w:val="24"/>
            <w:u w:val="single"/>
          </w:rPr>
          <w:t>用</w:t>
        </w:r>
        <w:r w:rsidRPr="005E7BAC">
          <w:rPr>
            <w:rFonts w:ascii="Segoe UI" w:eastAsia="宋体" w:hAnsi="Segoe UI" w:cs="Segoe UI"/>
            <w:color w:val="0366D6"/>
            <w:kern w:val="0"/>
            <w:sz w:val="24"/>
            <w:szCs w:val="24"/>
            <w:u w:val="single"/>
          </w:rPr>
          <w:t>java</w:t>
        </w:r>
        <w:r w:rsidRPr="005E7BAC">
          <w:rPr>
            <w:rFonts w:ascii="Segoe UI" w:eastAsia="宋体" w:hAnsi="Segoe UI" w:cs="Segoe UI"/>
            <w:color w:val="0366D6"/>
            <w:kern w:val="0"/>
            <w:sz w:val="24"/>
            <w:szCs w:val="24"/>
            <w:u w:val="single"/>
          </w:rPr>
          <w:t>如何扫描和解析网页</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 </w:t>
      </w:r>
      <w:hyperlink r:id="rId385" w:history="1">
        <w:r w:rsidRPr="005E7BAC">
          <w:rPr>
            <w:rFonts w:ascii="Segoe UI" w:eastAsia="宋体" w:hAnsi="Segoe UI" w:cs="Segoe UI"/>
            <w:color w:val="0366D6"/>
            <w:kern w:val="0"/>
            <w:sz w:val="24"/>
            <w:szCs w:val="24"/>
            <w:u w:val="single"/>
          </w:rPr>
          <w:t>http://stackoverflow.com/questions/2793150/using-java-net-urlconnection-to-fire-and-handle-http-requests</w:t>
        </w:r>
      </w:hyperlink>
    </w:p>
    <w:p w:rsidR="005E7BAC" w:rsidRPr="005E7BAC" w:rsidRDefault="005E7BAC" w:rsidP="005E7BAC">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5E7BAC">
        <w:rPr>
          <w:rFonts w:ascii="Segoe UI" w:eastAsia="宋体" w:hAnsi="Segoe UI" w:cs="Segoe UI"/>
          <w:b/>
          <w:bCs/>
          <w:color w:val="24292E"/>
          <w:kern w:val="36"/>
          <w:sz w:val="48"/>
          <w:szCs w:val="48"/>
        </w:rPr>
        <w:t>性能</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86" w:history="1">
        <w:r w:rsidRPr="005E7BAC">
          <w:rPr>
            <w:rFonts w:ascii="Segoe UI" w:eastAsia="宋体" w:hAnsi="Segoe UI" w:cs="Segoe UI"/>
            <w:b/>
            <w:bCs/>
            <w:color w:val="0366D6"/>
            <w:kern w:val="0"/>
            <w:sz w:val="36"/>
            <w:szCs w:val="36"/>
            <w:u w:val="single"/>
          </w:rPr>
          <w:t>1. LinkedList</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ArrayList</w:t>
        </w:r>
        <w:r w:rsidRPr="005E7BAC">
          <w:rPr>
            <w:rFonts w:ascii="Segoe UI" w:eastAsia="宋体" w:hAnsi="Segoe UI" w:cs="Segoe UI"/>
            <w:b/>
            <w:bCs/>
            <w:color w:val="0366D6"/>
            <w:kern w:val="0"/>
            <w:sz w:val="36"/>
            <w:szCs w:val="36"/>
            <w:u w:val="single"/>
          </w:rPr>
          <w:t>各自的使用场景，如何确认应该用哪一个呢？</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LinkedList</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ArrayList</w:t>
      </w:r>
      <w:r w:rsidRPr="005E7BAC">
        <w:rPr>
          <w:rFonts w:ascii="Segoe UI" w:eastAsia="宋体" w:hAnsi="Segoe UI" w:cs="Segoe UI"/>
          <w:b/>
          <w:bCs/>
          <w:color w:val="24292E"/>
          <w:kern w:val="0"/>
          <w:sz w:val="30"/>
          <w:szCs w:val="30"/>
        </w:rPr>
        <w:t>各自的使用场景，如何确认应该用哪一个呢？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一言以蔽之，在大部分情况下，使用</w:t>
      </w:r>
      <w:r w:rsidRPr="005E7BAC">
        <w:rPr>
          <w:rFonts w:ascii="Segoe UI" w:eastAsia="宋体" w:hAnsi="Segoe UI" w:cs="Segoe UI"/>
          <w:color w:val="24292E"/>
          <w:kern w:val="0"/>
          <w:sz w:val="24"/>
          <w:szCs w:val="24"/>
        </w:rPr>
        <w:t>ArrayList</w:t>
      </w:r>
      <w:r w:rsidRPr="005E7BAC">
        <w:rPr>
          <w:rFonts w:ascii="Segoe UI" w:eastAsia="宋体" w:hAnsi="Segoe UI" w:cs="Segoe UI"/>
          <w:color w:val="24292E"/>
          <w:kern w:val="0"/>
          <w:sz w:val="24"/>
          <w:szCs w:val="24"/>
        </w:rPr>
        <w:t>会好一些。</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耗时上各有优缺点。</w:t>
      </w:r>
      <w:r w:rsidRPr="005E7BAC">
        <w:rPr>
          <w:rFonts w:ascii="Segoe UI" w:eastAsia="宋体" w:hAnsi="Segoe UI" w:cs="Segoe UI"/>
          <w:b/>
          <w:bCs/>
          <w:color w:val="24292E"/>
          <w:kern w:val="0"/>
          <w:sz w:val="30"/>
          <w:szCs w:val="30"/>
        </w:rPr>
        <w:t>ArrayList</w:t>
      </w:r>
      <w:r w:rsidRPr="005E7BAC">
        <w:rPr>
          <w:rFonts w:ascii="Segoe UI" w:eastAsia="宋体" w:hAnsi="Segoe UI" w:cs="Segoe UI"/>
          <w:b/>
          <w:bCs/>
          <w:color w:val="24292E"/>
          <w:kern w:val="0"/>
          <w:sz w:val="30"/>
          <w:szCs w:val="30"/>
        </w:rPr>
        <w:t>稍有优势</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只是一个接口，而</w:t>
      </w:r>
      <w:r w:rsidRPr="005E7BAC">
        <w:rPr>
          <w:rFonts w:ascii="Segoe UI" w:eastAsia="宋体" w:hAnsi="Segoe UI" w:cs="Segoe UI"/>
          <w:color w:val="24292E"/>
          <w:kern w:val="0"/>
          <w:sz w:val="24"/>
          <w:szCs w:val="24"/>
        </w:rPr>
        <w:t>LinkedList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ArrayList</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的不同实现。</w:t>
      </w:r>
      <w:r w:rsidRPr="005E7BAC">
        <w:rPr>
          <w:rFonts w:ascii="Segoe UI" w:eastAsia="宋体" w:hAnsi="Segoe UI" w:cs="Segoe UI"/>
          <w:color w:val="24292E"/>
          <w:kern w:val="0"/>
          <w:sz w:val="24"/>
          <w:szCs w:val="24"/>
        </w:rPr>
        <w:t>LinkedList</w:t>
      </w:r>
      <w:r w:rsidRPr="005E7BAC">
        <w:rPr>
          <w:rFonts w:ascii="Segoe UI" w:eastAsia="宋体" w:hAnsi="Segoe UI" w:cs="Segoe UI"/>
          <w:color w:val="24292E"/>
          <w:kern w:val="0"/>
          <w:sz w:val="24"/>
          <w:szCs w:val="24"/>
        </w:rPr>
        <w:t>的模型是双向链表，而</w:t>
      </w:r>
      <w:r w:rsidRPr="005E7BAC">
        <w:rPr>
          <w:rFonts w:ascii="Segoe UI" w:eastAsia="宋体" w:hAnsi="Segoe UI" w:cs="Segoe UI"/>
          <w:color w:val="24292E"/>
          <w:kern w:val="0"/>
          <w:sz w:val="24"/>
          <w:szCs w:val="24"/>
        </w:rPr>
        <w:t>ArrayList</w:t>
      </w:r>
      <w:r w:rsidRPr="005E7BAC">
        <w:rPr>
          <w:rFonts w:ascii="Segoe UI" w:eastAsia="宋体" w:hAnsi="Segoe UI" w:cs="Segoe UI"/>
          <w:color w:val="24292E"/>
          <w:kern w:val="0"/>
          <w:sz w:val="24"/>
          <w:szCs w:val="24"/>
        </w:rPr>
        <w:t>则是动态数组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首先对比下常用操作的算法复杂度</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LinkedList</w:t>
      </w:r>
    </w:p>
    <w:p w:rsidR="005E7BAC" w:rsidRPr="005E7BAC" w:rsidRDefault="005E7BAC" w:rsidP="005E7BAC">
      <w:pPr>
        <w:widowControl/>
        <w:numPr>
          <w:ilvl w:val="0"/>
          <w:numId w:val="73"/>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get(int index) : O(n)</w:t>
      </w:r>
    </w:p>
    <w:p w:rsidR="005E7BAC" w:rsidRPr="005E7BAC" w:rsidRDefault="005E7BAC" w:rsidP="005E7BAC">
      <w:pPr>
        <w:widowControl/>
        <w:numPr>
          <w:ilvl w:val="0"/>
          <w:numId w:val="73"/>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add(E element) : O(1)</w:t>
      </w:r>
    </w:p>
    <w:p w:rsidR="005E7BAC" w:rsidRPr="005E7BAC" w:rsidRDefault="005E7BAC" w:rsidP="005E7BAC">
      <w:pPr>
        <w:widowControl/>
        <w:numPr>
          <w:ilvl w:val="0"/>
          <w:numId w:val="73"/>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add(int index, E element) : O(n)</w:t>
      </w:r>
    </w:p>
    <w:p w:rsidR="005E7BAC" w:rsidRPr="005E7BAC" w:rsidRDefault="005E7BAC" w:rsidP="005E7BAC">
      <w:pPr>
        <w:widowControl/>
        <w:numPr>
          <w:ilvl w:val="0"/>
          <w:numId w:val="73"/>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remove(int index) : O(n)</w:t>
      </w:r>
    </w:p>
    <w:p w:rsidR="005E7BAC" w:rsidRPr="005E7BAC" w:rsidRDefault="005E7BAC" w:rsidP="005E7BAC">
      <w:pPr>
        <w:widowControl/>
        <w:numPr>
          <w:ilvl w:val="0"/>
          <w:numId w:val="73"/>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Iterator.remove() : O(1) &lt;--- LinkedList</w:t>
      </w:r>
      <w:r w:rsidRPr="005E7BAC">
        <w:rPr>
          <w:rFonts w:ascii="Segoe UI" w:eastAsia="宋体" w:hAnsi="Segoe UI" w:cs="Segoe UI"/>
          <w:color w:val="24292E"/>
          <w:kern w:val="0"/>
          <w:sz w:val="24"/>
          <w:szCs w:val="24"/>
        </w:rPr>
        <w:t>的主要优点</w:t>
      </w:r>
    </w:p>
    <w:p w:rsidR="005E7BAC" w:rsidRPr="005E7BAC" w:rsidRDefault="005E7BAC" w:rsidP="005E7BAC">
      <w:pPr>
        <w:widowControl/>
        <w:numPr>
          <w:ilvl w:val="0"/>
          <w:numId w:val="73"/>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ListIterator.add(E element) is O(1) &lt;--- LinkedList</w:t>
      </w:r>
      <w:r w:rsidRPr="005E7BAC">
        <w:rPr>
          <w:rFonts w:ascii="Segoe UI" w:eastAsia="宋体" w:hAnsi="Segoe UI" w:cs="Segoe UI"/>
          <w:color w:val="24292E"/>
          <w:kern w:val="0"/>
          <w:sz w:val="24"/>
          <w:szCs w:val="24"/>
        </w:rPr>
        <w:t>的主要优点</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ArrayList</w:t>
      </w:r>
    </w:p>
    <w:p w:rsidR="005E7BAC" w:rsidRPr="005E7BAC" w:rsidRDefault="005E7BAC" w:rsidP="005E7BAC">
      <w:pPr>
        <w:widowControl/>
        <w:numPr>
          <w:ilvl w:val="0"/>
          <w:numId w:val="74"/>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get(int index) : O(1) &lt;--- ArrayList</w:t>
      </w:r>
      <w:r w:rsidRPr="005E7BAC">
        <w:rPr>
          <w:rFonts w:ascii="Segoe UI" w:eastAsia="宋体" w:hAnsi="Segoe UI" w:cs="Segoe UI"/>
          <w:color w:val="24292E"/>
          <w:kern w:val="0"/>
          <w:sz w:val="24"/>
          <w:szCs w:val="24"/>
        </w:rPr>
        <w:t>的主要优点</w:t>
      </w:r>
    </w:p>
    <w:p w:rsidR="005E7BAC" w:rsidRPr="005E7BAC" w:rsidRDefault="005E7BAC" w:rsidP="005E7BAC">
      <w:pPr>
        <w:widowControl/>
        <w:numPr>
          <w:ilvl w:val="0"/>
          <w:numId w:val="7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add(E element) : </w:t>
      </w:r>
      <w:r w:rsidRPr="005E7BAC">
        <w:rPr>
          <w:rFonts w:ascii="Segoe UI" w:eastAsia="宋体" w:hAnsi="Segoe UI" w:cs="Segoe UI"/>
          <w:color w:val="24292E"/>
          <w:kern w:val="0"/>
          <w:sz w:val="24"/>
          <w:szCs w:val="24"/>
        </w:rPr>
        <w:t>基本是</w:t>
      </w:r>
      <w:r w:rsidRPr="005E7BAC">
        <w:rPr>
          <w:rFonts w:ascii="Segoe UI" w:eastAsia="宋体" w:hAnsi="Segoe UI" w:cs="Segoe UI"/>
          <w:color w:val="24292E"/>
          <w:kern w:val="0"/>
          <w:sz w:val="24"/>
          <w:szCs w:val="24"/>
        </w:rPr>
        <w:t xml:space="preserve">O(1) , </w:t>
      </w:r>
      <w:r w:rsidRPr="005E7BAC">
        <w:rPr>
          <w:rFonts w:ascii="Segoe UI" w:eastAsia="宋体" w:hAnsi="Segoe UI" w:cs="Segoe UI"/>
          <w:color w:val="24292E"/>
          <w:kern w:val="0"/>
          <w:sz w:val="24"/>
          <w:szCs w:val="24"/>
        </w:rPr>
        <w:t>因为动态扩容的关系，最差时是</w:t>
      </w:r>
      <w:r w:rsidRPr="005E7BAC">
        <w:rPr>
          <w:rFonts w:ascii="Segoe UI" w:eastAsia="宋体" w:hAnsi="Segoe UI" w:cs="Segoe UI"/>
          <w:color w:val="24292E"/>
          <w:kern w:val="0"/>
          <w:sz w:val="24"/>
          <w:szCs w:val="24"/>
        </w:rPr>
        <w:t xml:space="preserve"> O(n)</w:t>
      </w:r>
    </w:p>
    <w:p w:rsidR="005E7BAC" w:rsidRPr="005E7BAC" w:rsidRDefault="005E7BAC" w:rsidP="005E7BAC">
      <w:pPr>
        <w:widowControl/>
        <w:numPr>
          <w:ilvl w:val="0"/>
          <w:numId w:val="7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add(int index, E element) : </w:t>
      </w:r>
      <w:r w:rsidRPr="005E7BAC">
        <w:rPr>
          <w:rFonts w:ascii="Segoe UI" w:eastAsia="宋体" w:hAnsi="Segoe UI" w:cs="Segoe UI"/>
          <w:color w:val="24292E"/>
          <w:kern w:val="0"/>
          <w:sz w:val="24"/>
          <w:szCs w:val="24"/>
        </w:rPr>
        <w:t>基本是</w:t>
      </w:r>
      <w:r w:rsidRPr="005E7BAC">
        <w:rPr>
          <w:rFonts w:ascii="Segoe UI" w:eastAsia="宋体" w:hAnsi="Segoe UI" w:cs="Segoe UI"/>
          <w:color w:val="24292E"/>
          <w:kern w:val="0"/>
          <w:sz w:val="24"/>
          <w:szCs w:val="24"/>
        </w:rPr>
        <w:t xml:space="preserve">O( n - index) , </w:t>
      </w:r>
      <w:r w:rsidRPr="005E7BAC">
        <w:rPr>
          <w:rFonts w:ascii="Segoe UI" w:eastAsia="宋体" w:hAnsi="Segoe UI" w:cs="Segoe UI"/>
          <w:color w:val="24292E"/>
          <w:kern w:val="0"/>
          <w:sz w:val="24"/>
          <w:szCs w:val="24"/>
        </w:rPr>
        <w:t>因为动态扩容的关系，最差时是</w:t>
      </w:r>
      <w:r w:rsidRPr="005E7BAC">
        <w:rPr>
          <w:rFonts w:ascii="Segoe UI" w:eastAsia="宋体" w:hAnsi="Segoe UI" w:cs="Segoe UI"/>
          <w:color w:val="24292E"/>
          <w:kern w:val="0"/>
          <w:sz w:val="24"/>
          <w:szCs w:val="24"/>
        </w:rPr>
        <w:t xml:space="preserve"> O(n)</w:t>
      </w:r>
    </w:p>
    <w:p w:rsidR="005E7BAC" w:rsidRPr="005E7BAC" w:rsidRDefault="005E7BAC" w:rsidP="005E7BAC">
      <w:pPr>
        <w:widowControl/>
        <w:numPr>
          <w:ilvl w:val="0"/>
          <w:numId w:val="7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remove(int index) : O(n - index) (</w:t>
      </w:r>
      <w:r w:rsidRPr="005E7BAC">
        <w:rPr>
          <w:rFonts w:ascii="Segoe UI" w:eastAsia="宋体" w:hAnsi="Segoe UI" w:cs="Segoe UI"/>
          <w:color w:val="24292E"/>
          <w:kern w:val="0"/>
          <w:sz w:val="24"/>
          <w:szCs w:val="24"/>
        </w:rPr>
        <w:t>例如，移除最后一个元素，是</w:t>
      </w:r>
      <w:r w:rsidRPr="005E7BAC">
        <w:rPr>
          <w:rFonts w:ascii="Segoe UI" w:eastAsia="宋体" w:hAnsi="Segoe UI" w:cs="Segoe UI"/>
          <w:color w:val="24292E"/>
          <w:kern w:val="0"/>
          <w:sz w:val="24"/>
          <w:szCs w:val="24"/>
        </w:rPr>
        <w:t xml:space="preserve"> O(1))</w:t>
      </w:r>
    </w:p>
    <w:p w:rsidR="005E7BAC" w:rsidRPr="005E7BAC" w:rsidRDefault="005E7BAC" w:rsidP="005E7BAC">
      <w:pPr>
        <w:widowControl/>
        <w:numPr>
          <w:ilvl w:val="0"/>
          <w:numId w:val="7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Iterator.remove() : O(n - index)</w:t>
      </w:r>
    </w:p>
    <w:p w:rsidR="005E7BAC" w:rsidRPr="005E7BAC" w:rsidRDefault="005E7BAC" w:rsidP="005E7BAC">
      <w:pPr>
        <w:widowControl/>
        <w:numPr>
          <w:ilvl w:val="0"/>
          <w:numId w:val="7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ListIterator.add(E element) : O(n - index)</w:t>
      </w:r>
    </w:p>
    <w:p w:rsidR="005E7BAC" w:rsidRPr="005E7BAC" w:rsidRDefault="005E7BAC" w:rsidP="005E7BAC">
      <w:pPr>
        <w:widowControl/>
        <w:numPr>
          <w:ilvl w:val="0"/>
          <w:numId w:val="7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LinkedList</w:t>
      </w:r>
      <w:r w:rsidRPr="005E7BAC">
        <w:rPr>
          <w:rFonts w:ascii="Segoe UI" w:eastAsia="宋体" w:hAnsi="Segoe UI" w:cs="Segoe UI"/>
          <w:color w:val="24292E"/>
          <w:kern w:val="0"/>
          <w:sz w:val="24"/>
          <w:szCs w:val="24"/>
        </w:rPr>
        <w:t>，因为本质是个链表，所以通过</w:t>
      </w:r>
      <w:r w:rsidRPr="005E7BAC">
        <w:rPr>
          <w:rFonts w:ascii="Segoe UI" w:eastAsia="宋体" w:hAnsi="Segoe UI" w:cs="Segoe UI"/>
          <w:color w:val="24292E"/>
          <w:kern w:val="0"/>
          <w:sz w:val="24"/>
          <w:szCs w:val="24"/>
        </w:rPr>
        <w:t>Iterator</w:t>
      </w:r>
      <w:r w:rsidRPr="005E7BAC">
        <w:rPr>
          <w:rFonts w:ascii="Segoe UI" w:eastAsia="宋体" w:hAnsi="Segoe UI" w:cs="Segoe UI"/>
          <w:color w:val="24292E"/>
          <w:kern w:val="0"/>
          <w:sz w:val="24"/>
          <w:szCs w:val="24"/>
        </w:rPr>
        <w:t>来插入和移除操作的耗时，都是个恒量，但如果要获取某个位置的元素，则要做指针遍历。因此，</w:t>
      </w:r>
      <w:r w:rsidRPr="005E7BAC">
        <w:rPr>
          <w:rFonts w:ascii="Segoe UI" w:eastAsia="宋体" w:hAnsi="Segoe UI" w:cs="Segoe UI"/>
          <w:color w:val="24292E"/>
          <w:kern w:val="0"/>
          <w:sz w:val="24"/>
          <w:szCs w:val="24"/>
        </w:rPr>
        <w:t>get</w:t>
      </w:r>
      <w:r w:rsidRPr="005E7BAC">
        <w:rPr>
          <w:rFonts w:ascii="Segoe UI" w:eastAsia="宋体" w:hAnsi="Segoe UI" w:cs="Segoe UI"/>
          <w:color w:val="24292E"/>
          <w:kern w:val="0"/>
          <w:sz w:val="24"/>
          <w:szCs w:val="24"/>
        </w:rPr>
        <w:t>操作的耗时会跟</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长度有关</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对于</w:t>
      </w:r>
      <w:r w:rsidRPr="005E7BAC">
        <w:rPr>
          <w:rFonts w:ascii="Segoe UI" w:eastAsia="宋体" w:hAnsi="Segoe UI" w:cs="Segoe UI"/>
          <w:color w:val="24292E"/>
          <w:kern w:val="0"/>
          <w:sz w:val="24"/>
          <w:szCs w:val="24"/>
        </w:rPr>
        <w:t>ArrayList</w:t>
      </w:r>
      <w:r w:rsidRPr="005E7BAC">
        <w:rPr>
          <w:rFonts w:ascii="Segoe UI" w:eastAsia="宋体" w:hAnsi="Segoe UI" w:cs="Segoe UI"/>
          <w:color w:val="24292E"/>
          <w:kern w:val="0"/>
          <w:sz w:val="24"/>
          <w:szCs w:val="24"/>
        </w:rPr>
        <w:t>来说，得益于快速随机访问的特性，获取任意位置元素的耗时，是常量的。但是，如果是</w:t>
      </w:r>
      <w:r w:rsidRPr="005E7BAC">
        <w:rPr>
          <w:rFonts w:ascii="Segoe UI" w:eastAsia="宋体" w:hAnsi="Segoe UI" w:cs="Segoe UI"/>
          <w:color w:val="24292E"/>
          <w:kern w:val="0"/>
          <w:sz w:val="24"/>
          <w:szCs w:val="24"/>
        </w:rPr>
        <w:t>add</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remove</w:t>
      </w:r>
      <w:r w:rsidRPr="005E7BAC">
        <w:rPr>
          <w:rFonts w:ascii="Segoe UI" w:eastAsia="宋体" w:hAnsi="Segoe UI" w:cs="Segoe UI"/>
          <w:color w:val="24292E"/>
          <w:kern w:val="0"/>
          <w:sz w:val="24"/>
          <w:szCs w:val="24"/>
        </w:rPr>
        <w:t>操作，要分两种情况，如果是在尾部做</w:t>
      </w:r>
      <w:r w:rsidRPr="005E7BAC">
        <w:rPr>
          <w:rFonts w:ascii="Segoe UI" w:eastAsia="宋体" w:hAnsi="Segoe UI" w:cs="Segoe UI"/>
          <w:color w:val="24292E"/>
          <w:kern w:val="0"/>
          <w:sz w:val="24"/>
          <w:szCs w:val="24"/>
        </w:rPr>
        <w:t>add</w:t>
      </w:r>
      <w:r w:rsidRPr="005E7BAC">
        <w:rPr>
          <w:rFonts w:ascii="Segoe UI" w:eastAsia="宋体" w:hAnsi="Segoe UI" w:cs="Segoe UI"/>
          <w:color w:val="24292E"/>
          <w:kern w:val="0"/>
          <w:sz w:val="24"/>
          <w:szCs w:val="24"/>
        </w:rPr>
        <w:t>，也就是执行</w:t>
      </w:r>
      <w:r w:rsidRPr="005E7BAC">
        <w:rPr>
          <w:rFonts w:ascii="Segoe UI" w:eastAsia="宋体" w:hAnsi="Segoe UI" w:cs="Segoe UI"/>
          <w:color w:val="24292E"/>
          <w:kern w:val="0"/>
          <w:sz w:val="24"/>
          <w:szCs w:val="24"/>
        </w:rPr>
        <w:t>add</w:t>
      </w:r>
      <w:r w:rsidRPr="005E7BAC">
        <w:rPr>
          <w:rFonts w:ascii="Segoe UI" w:eastAsia="宋体" w:hAnsi="Segoe UI" w:cs="Segoe UI"/>
          <w:color w:val="24292E"/>
          <w:kern w:val="0"/>
          <w:sz w:val="24"/>
          <w:szCs w:val="24"/>
        </w:rPr>
        <w:t>方法（没有</w:t>
      </w:r>
      <w:r w:rsidRPr="005E7BAC">
        <w:rPr>
          <w:rFonts w:ascii="Segoe UI" w:eastAsia="宋体" w:hAnsi="Segoe UI" w:cs="Segoe UI"/>
          <w:color w:val="24292E"/>
          <w:kern w:val="0"/>
          <w:sz w:val="24"/>
          <w:szCs w:val="24"/>
        </w:rPr>
        <w:t>index</w:t>
      </w:r>
      <w:r w:rsidRPr="005E7BAC">
        <w:rPr>
          <w:rFonts w:ascii="Segoe UI" w:eastAsia="宋体" w:hAnsi="Segoe UI" w:cs="Segoe UI"/>
          <w:color w:val="24292E"/>
          <w:kern w:val="0"/>
          <w:sz w:val="24"/>
          <w:szCs w:val="24"/>
        </w:rPr>
        <w:t>参数），此时不需要移动其他元素，耗时是</w:t>
      </w:r>
      <w:r w:rsidRPr="005E7BAC">
        <w:rPr>
          <w:rFonts w:ascii="Segoe UI" w:eastAsia="宋体" w:hAnsi="Segoe UI" w:cs="Segoe UI"/>
          <w:color w:val="24292E"/>
          <w:kern w:val="0"/>
          <w:sz w:val="24"/>
          <w:szCs w:val="24"/>
        </w:rPr>
        <w:t>O(1),</w:t>
      </w:r>
      <w:r w:rsidRPr="005E7BAC">
        <w:rPr>
          <w:rFonts w:ascii="Segoe UI" w:eastAsia="宋体" w:hAnsi="Segoe UI" w:cs="Segoe UI"/>
          <w:color w:val="24292E"/>
          <w:kern w:val="0"/>
          <w:sz w:val="24"/>
          <w:szCs w:val="24"/>
        </w:rPr>
        <w:t>但如果不是在尾部做</w:t>
      </w:r>
      <w:r w:rsidRPr="005E7BAC">
        <w:rPr>
          <w:rFonts w:ascii="Segoe UI" w:eastAsia="宋体" w:hAnsi="Segoe UI" w:cs="Segoe UI"/>
          <w:color w:val="24292E"/>
          <w:kern w:val="0"/>
          <w:sz w:val="24"/>
          <w:szCs w:val="24"/>
        </w:rPr>
        <w:t>add</w:t>
      </w:r>
      <w:r w:rsidRPr="005E7BAC">
        <w:rPr>
          <w:rFonts w:ascii="Segoe UI" w:eastAsia="宋体" w:hAnsi="Segoe UI" w:cs="Segoe UI"/>
          <w:color w:val="24292E"/>
          <w:kern w:val="0"/>
          <w:sz w:val="24"/>
          <w:szCs w:val="24"/>
        </w:rPr>
        <w:t>，也就是执行</w:t>
      </w:r>
      <w:r w:rsidRPr="005E7BAC">
        <w:rPr>
          <w:rFonts w:ascii="Segoe UI" w:eastAsia="宋体" w:hAnsi="Segoe UI" w:cs="Segoe UI"/>
          <w:color w:val="24292E"/>
          <w:kern w:val="0"/>
          <w:sz w:val="24"/>
          <w:szCs w:val="24"/>
        </w:rPr>
        <w:t>add(int index, E element),</w:t>
      </w:r>
      <w:r w:rsidRPr="005E7BAC">
        <w:rPr>
          <w:rFonts w:ascii="Segoe UI" w:eastAsia="宋体" w:hAnsi="Segoe UI" w:cs="Segoe UI"/>
          <w:color w:val="24292E"/>
          <w:kern w:val="0"/>
          <w:sz w:val="24"/>
          <w:szCs w:val="24"/>
        </w:rPr>
        <w:t>这时候在插入新元素的同时，也要移动该位置后面的所有元素，以为新元素腾出位置，此时耗时是</w:t>
      </w:r>
      <w:r w:rsidRPr="005E7BAC">
        <w:rPr>
          <w:rFonts w:ascii="Segoe UI" w:eastAsia="宋体" w:hAnsi="Segoe UI" w:cs="Segoe UI"/>
          <w:color w:val="24292E"/>
          <w:kern w:val="0"/>
          <w:sz w:val="24"/>
          <w:szCs w:val="24"/>
        </w:rPr>
        <w:t>O(n-index)</w:t>
      </w:r>
      <w:r w:rsidRPr="005E7BAC">
        <w:rPr>
          <w:rFonts w:ascii="Segoe UI" w:eastAsia="宋体" w:hAnsi="Segoe UI" w:cs="Segoe UI"/>
          <w:color w:val="24292E"/>
          <w:kern w:val="0"/>
          <w:sz w:val="24"/>
          <w:szCs w:val="24"/>
        </w:rPr>
        <w:t>。另外，当</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长度超过初始化容量时，会自动生成一个新的</w:t>
      </w:r>
      <w:r w:rsidRPr="005E7BAC">
        <w:rPr>
          <w:rFonts w:ascii="Segoe UI" w:eastAsia="宋体" w:hAnsi="Segoe UI" w:cs="Segoe UI"/>
          <w:color w:val="24292E"/>
          <w:kern w:val="0"/>
          <w:sz w:val="24"/>
          <w:szCs w:val="24"/>
        </w:rPr>
        <w:t>array(</w:t>
      </w:r>
      <w:r w:rsidRPr="005E7BAC">
        <w:rPr>
          <w:rFonts w:ascii="Segoe UI" w:eastAsia="宋体" w:hAnsi="Segoe UI" w:cs="Segoe UI"/>
          <w:color w:val="24292E"/>
          <w:kern w:val="0"/>
          <w:sz w:val="24"/>
          <w:szCs w:val="24"/>
        </w:rPr>
        <w:t>长度是之前的</w:t>
      </w:r>
      <w:r w:rsidRPr="005E7BAC">
        <w:rPr>
          <w:rFonts w:ascii="Segoe UI" w:eastAsia="宋体" w:hAnsi="Segoe UI" w:cs="Segoe UI"/>
          <w:color w:val="24292E"/>
          <w:kern w:val="0"/>
          <w:sz w:val="24"/>
          <w:szCs w:val="24"/>
        </w:rPr>
        <w:t>1.5</w:t>
      </w:r>
      <w:r w:rsidRPr="005E7BAC">
        <w:rPr>
          <w:rFonts w:ascii="Segoe UI" w:eastAsia="宋体" w:hAnsi="Segoe UI" w:cs="Segoe UI"/>
          <w:color w:val="24292E"/>
          <w:kern w:val="0"/>
          <w:sz w:val="24"/>
          <w:szCs w:val="24"/>
        </w:rPr>
        <w:t>倍</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此时会将旧的</w:t>
      </w:r>
      <w:r w:rsidRPr="005E7BAC">
        <w:rPr>
          <w:rFonts w:ascii="Segoe UI" w:eastAsia="宋体" w:hAnsi="Segoe UI" w:cs="Segoe UI"/>
          <w:color w:val="24292E"/>
          <w:kern w:val="0"/>
          <w:sz w:val="24"/>
          <w:szCs w:val="24"/>
        </w:rPr>
        <w:t>array</w:t>
      </w:r>
      <w:r w:rsidRPr="005E7BAC">
        <w:rPr>
          <w:rFonts w:ascii="Segoe UI" w:eastAsia="宋体" w:hAnsi="Segoe UI" w:cs="Segoe UI"/>
          <w:color w:val="24292E"/>
          <w:kern w:val="0"/>
          <w:sz w:val="24"/>
          <w:szCs w:val="24"/>
        </w:rPr>
        <w:t>移动到新的</w:t>
      </w:r>
      <w:r w:rsidRPr="005E7BAC">
        <w:rPr>
          <w:rFonts w:ascii="Segoe UI" w:eastAsia="宋体" w:hAnsi="Segoe UI" w:cs="Segoe UI"/>
          <w:color w:val="24292E"/>
          <w:kern w:val="0"/>
          <w:sz w:val="24"/>
          <w:szCs w:val="24"/>
        </w:rPr>
        <w:t>array</w:t>
      </w:r>
      <w:r w:rsidRPr="005E7BAC">
        <w:rPr>
          <w:rFonts w:ascii="Segoe UI" w:eastAsia="宋体" w:hAnsi="Segoe UI" w:cs="Segoe UI"/>
          <w:color w:val="24292E"/>
          <w:kern w:val="0"/>
          <w:sz w:val="24"/>
          <w:szCs w:val="24"/>
        </w:rPr>
        <w:t>上，这种情况下的耗时是</w:t>
      </w:r>
      <w:r w:rsidRPr="005E7BAC">
        <w:rPr>
          <w:rFonts w:ascii="Segoe UI" w:eastAsia="宋体" w:hAnsi="Segoe UI" w:cs="Segoe UI"/>
          <w:color w:val="24292E"/>
          <w:kern w:val="0"/>
          <w:sz w:val="24"/>
          <w:szCs w:val="24"/>
        </w:rPr>
        <w:t>O(n)</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总之，</w:t>
      </w:r>
      <w:r w:rsidRPr="005E7BAC">
        <w:rPr>
          <w:rFonts w:ascii="Segoe UI" w:eastAsia="宋体" w:hAnsi="Segoe UI" w:cs="Segoe UI"/>
          <w:b/>
          <w:bCs/>
          <w:color w:val="24292E"/>
          <w:kern w:val="0"/>
          <w:sz w:val="24"/>
          <w:szCs w:val="24"/>
        </w:rPr>
        <w:t>get</w:t>
      </w:r>
      <w:r w:rsidRPr="005E7BAC">
        <w:rPr>
          <w:rFonts w:ascii="Segoe UI" w:eastAsia="宋体" w:hAnsi="Segoe UI" w:cs="Segoe UI"/>
          <w:b/>
          <w:bCs/>
          <w:color w:val="24292E"/>
          <w:kern w:val="0"/>
          <w:sz w:val="24"/>
          <w:szCs w:val="24"/>
        </w:rPr>
        <w:t>操作，</w:t>
      </w:r>
      <w:r w:rsidRPr="005E7BAC">
        <w:rPr>
          <w:rFonts w:ascii="Segoe UI" w:eastAsia="宋体" w:hAnsi="Segoe UI" w:cs="Segoe UI"/>
          <w:b/>
          <w:bCs/>
          <w:color w:val="24292E"/>
          <w:kern w:val="0"/>
          <w:sz w:val="24"/>
          <w:szCs w:val="24"/>
        </w:rPr>
        <w:t>ArrayList</w:t>
      </w:r>
      <w:r w:rsidRPr="005E7BAC">
        <w:rPr>
          <w:rFonts w:ascii="Segoe UI" w:eastAsia="宋体" w:hAnsi="Segoe UI" w:cs="Segoe UI"/>
          <w:b/>
          <w:bCs/>
          <w:color w:val="24292E"/>
          <w:kern w:val="0"/>
          <w:sz w:val="24"/>
          <w:szCs w:val="24"/>
        </w:rPr>
        <w:t>快一些。而</w:t>
      </w:r>
      <w:r w:rsidRPr="005E7BAC">
        <w:rPr>
          <w:rFonts w:ascii="Segoe UI" w:eastAsia="宋体" w:hAnsi="Segoe UI" w:cs="Segoe UI"/>
          <w:b/>
          <w:bCs/>
          <w:color w:val="24292E"/>
          <w:kern w:val="0"/>
          <w:sz w:val="24"/>
          <w:szCs w:val="24"/>
        </w:rPr>
        <w:t>add</w:t>
      </w:r>
      <w:r w:rsidRPr="005E7BAC">
        <w:rPr>
          <w:rFonts w:ascii="Segoe UI" w:eastAsia="宋体" w:hAnsi="Segoe UI" w:cs="Segoe UI"/>
          <w:b/>
          <w:bCs/>
          <w:color w:val="24292E"/>
          <w:kern w:val="0"/>
          <w:sz w:val="24"/>
          <w:szCs w:val="24"/>
        </w:rPr>
        <w:t>操作，两者差不多</w:t>
      </w:r>
      <w:r w:rsidRPr="005E7BAC">
        <w:rPr>
          <w:rFonts w:ascii="Segoe UI" w:eastAsia="宋体" w:hAnsi="Segoe UI" w:cs="Segoe UI"/>
          <w:color w:val="24292E"/>
          <w:kern w:val="0"/>
          <w:sz w:val="24"/>
          <w:szCs w:val="24"/>
        </w:rPr>
        <w:t>。（除非是你希望在</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中间插入节点，且维护了一个</w:t>
      </w:r>
      <w:r w:rsidRPr="005E7BAC">
        <w:rPr>
          <w:rFonts w:ascii="Segoe UI" w:eastAsia="宋体" w:hAnsi="Segoe UI" w:cs="Segoe UI"/>
          <w:color w:val="24292E"/>
          <w:kern w:val="0"/>
          <w:sz w:val="24"/>
          <w:szCs w:val="24"/>
        </w:rPr>
        <w:t>Iterator</w:t>
      </w:r>
      <w:r w:rsidRPr="005E7BAC">
        <w:rPr>
          <w:rFonts w:ascii="Segoe UI" w:eastAsia="宋体" w:hAnsi="Segoe UI" w:cs="Segoe UI"/>
          <w:color w:val="24292E"/>
          <w:kern w:val="0"/>
          <w:sz w:val="24"/>
          <w:szCs w:val="24"/>
        </w:rPr>
        <w:t>指向指定位置，这时候</w:t>
      </w:r>
      <w:r w:rsidRPr="005E7BAC">
        <w:rPr>
          <w:rFonts w:ascii="Segoe UI" w:eastAsia="宋体" w:hAnsi="Segoe UI" w:cs="Segoe UI"/>
          <w:color w:val="24292E"/>
          <w:kern w:val="0"/>
          <w:sz w:val="24"/>
          <w:szCs w:val="24"/>
        </w:rPr>
        <w:t>linkedList</w:t>
      </w:r>
      <w:r w:rsidRPr="005E7BAC">
        <w:rPr>
          <w:rFonts w:ascii="Segoe UI" w:eastAsia="宋体" w:hAnsi="Segoe UI" w:cs="Segoe UI"/>
          <w:color w:val="24292E"/>
          <w:kern w:val="0"/>
          <w:sz w:val="24"/>
          <w:szCs w:val="24"/>
        </w:rPr>
        <w:t>能快一些，但是，我们更多时候是直接在尾部插入节点，这种特例的情况并不多）</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空间占用上，</w:t>
      </w:r>
      <w:r w:rsidRPr="005E7BAC">
        <w:rPr>
          <w:rFonts w:ascii="Segoe UI" w:eastAsia="宋体" w:hAnsi="Segoe UI" w:cs="Segoe UI"/>
          <w:b/>
          <w:bCs/>
          <w:color w:val="24292E"/>
          <w:kern w:val="0"/>
          <w:sz w:val="30"/>
          <w:szCs w:val="30"/>
        </w:rPr>
        <w:t>ArrayList</w:t>
      </w:r>
      <w:r w:rsidRPr="005E7BAC">
        <w:rPr>
          <w:rFonts w:ascii="Segoe UI" w:eastAsia="宋体" w:hAnsi="Segoe UI" w:cs="Segoe UI"/>
          <w:b/>
          <w:bCs/>
          <w:color w:val="24292E"/>
          <w:kern w:val="0"/>
          <w:sz w:val="30"/>
          <w:szCs w:val="30"/>
        </w:rPr>
        <w:t>完胜</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看下两者的内存占用图</w:t>
      </w:r>
      <w:r w:rsidRPr="005E7BAC">
        <w:rPr>
          <w:rFonts w:ascii="Segoe UI" w:eastAsia="宋体" w:hAnsi="Segoe UI" w:cs="Segoe UI"/>
          <w:color w:val="24292E"/>
          <w:kern w:val="0"/>
          <w:sz w:val="24"/>
          <w:szCs w:val="24"/>
        </w:rPr>
        <w:t>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这三个图，横轴是</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长度，纵轴是内存占用值。</w:t>
      </w:r>
      <w:r w:rsidRPr="005E7BAC">
        <w:rPr>
          <w:rFonts w:ascii="Segoe UI" w:eastAsia="宋体" w:hAnsi="Segoe UI" w:cs="Segoe UI"/>
          <w:b/>
          <w:bCs/>
          <w:color w:val="24292E"/>
          <w:kern w:val="0"/>
          <w:sz w:val="24"/>
          <w:szCs w:val="24"/>
        </w:rPr>
        <w:t>两条蓝线是</w:t>
      </w:r>
      <w:r w:rsidRPr="005E7BAC">
        <w:rPr>
          <w:rFonts w:ascii="Segoe UI" w:eastAsia="宋体" w:hAnsi="Segoe UI" w:cs="Segoe UI"/>
          <w:b/>
          <w:bCs/>
          <w:color w:val="24292E"/>
          <w:kern w:val="0"/>
          <w:sz w:val="24"/>
          <w:szCs w:val="24"/>
        </w:rPr>
        <w:t>LinkedList</w:t>
      </w:r>
      <w:r w:rsidRPr="005E7BAC">
        <w:rPr>
          <w:rFonts w:ascii="Segoe UI" w:eastAsia="宋体" w:hAnsi="Segoe UI" w:cs="Segoe UI"/>
          <w:b/>
          <w:bCs/>
          <w:color w:val="24292E"/>
          <w:kern w:val="0"/>
          <w:sz w:val="24"/>
          <w:szCs w:val="24"/>
        </w:rPr>
        <w:t>，两条红线是</w:t>
      </w:r>
      <w:r w:rsidRPr="005E7BAC">
        <w:rPr>
          <w:rFonts w:ascii="Segoe UI" w:eastAsia="宋体" w:hAnsi="Segoe UI" w:cs="Segoe UI"/>
          <w:b/>
          <w:bCs/>
          <w:color w:val="24292E"/>
          <w:kern w:val="0"/>
          <w:sz w:val="24"/>
          <w:szCs w:val="24"/>
        </w:rPr>
        <w:t>ArrayList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可以看到，</w:t>
      </w:r>
      <w:r w:rsidRPr="005E7BAC">
        <w:rPr>
          <w:rFonts w:ascii="Segoe UI" w:eastAsia="宋体" w:hAnsi="Segoe UI" w:cs="Segoe UI"/>
          <w:color w:val="24292E"/>
          <w:kern w:val="0"/>
          <w:sz w:val="24"/>
          <w:szCs w:val="24"/>
        </w:rPr>
        <w:t>LinkedList</w:t>
      </w:r>
      <w:r w:rsidRPr="005E7BAC">
        <w:rPr>
          <w:rFonts w:ascii="Segoe UI" w:eastAsia="宋体" w:hAnsi="Segoe UI" w:cs="Segoe UI"/>
          <w:color w:val="24292E"/>
          <w:kern w:val="0"/>
          <w:sz w:val="24"/>
          <w:szCs w:val="24"/>
        </w:rPr>
        <w:t>的空间占用，要远超</w:t>
      </w:r>
      <w:r w:rsidRPr="005E7BAC">
        <w:rPr>
          <w:rFonts w:ascii="Segoe UI" w:eastAsia="宋体" w:hAnsi="Segoe UI" w:cs="Segoe UI"/>
          <w:color w:val="24292E"/>
          <w:kern w:val="0"/>
          <w:sz w:val="24"/>
          <w:szCs w:val="24"/>
        </w:rPr>
        <w:t>ArrayList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LinkedList</w:t>
      </w:r>
      <w:r w:rsidRPr="005E7BAC">
        <w:rPr>
          <w:rFonts w:ascii="Segoe UI" w:eastAsia="宋体" w:hAnsi="Segoe UI" w:cs="Segoe UI"/>
          <w:color w:val="24292E"/>
          <w:kern w:val="0"/>
          <w:sz w:val="24"/>
          <w:szCs w:val="24"/>
        </w:rPr>
        <w:t>的线更陡，随着</w:t>
      </w:r>
      <w:r w:rsidRPr="005E7BAC">
        <w:rPr>
          <w:rFonts w:ascii="Segoe UI" w:eastAsia="宋体" w:hAnsi="Segoe UI" w:cs="Segoe UI"/>
          <w:color w:val="24292E"/>
          <w:kern w:val="0"/>
          <w:sz w:val="24"/>
          <w:szCs w:val="24"/>
        </w:rPr>
        <w:t>List</w:t>
      </w:r>
      <w:r w:rsidRPr="005E7BAC">
        <w:rPr>
          <w:rFonts w:ascii="Segoe UI" w:eastAsia="宋体" w:hAnsi="Segoe UI" w:cs="Segoe UI"/>
          <w:color w:val="24292E"/>
          <w:kern w:val="0"/>
          <w:sz w:val="24"/>
          <w:szCs w:val="24"/>
        </w:rPr>
        <w:t>长度的扩大，所占用的空间要比同长度的</w:t>
      </w:r>
      <w:r w:rsidRPr="005E7BAC">
        <w:rPr>
          <w:rFonts w:ascii="Segoe UI" w:eastAsia="宋体" w:hAnsi="Segoe UI" w:cs="Segoe UI"/>
          <w:color w:val="24292E"/>
          <w:kern w:val="0"/>
          <w:sz w:val="24"/>
          <w:szCs w:val="24"/>
        </w:rPr>
        <w:t>ArrayList</w:t>
      </w:r>
      <w:r w:rsidRPr="005E7BAC">
        <w:rPr>
          <w:rFonts w:ascii="Segoe UI" w:eastAsia="宋体" w:hAnsi="Segoe UI" w:cs="Segoe UI"/>
          <w:color w:val="24292E"/>
          <w:kern w:val="0"/>
          <w:sz w:val="24"/>
          <w:szCs w:val="24"/>
        </w:rPr>
        <w:t>大得多。</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注：从</w:t>
      </w:r>
      <w:r w:rsidRPr="005E7BAC">
        <w:rPr>
          <w:rFonts w:ascii="Segoe UI" w:eastAsia="宋体" w:hAnsi="Segoe UI" w:cs="Segoe UI"/>
          <w:color w:val="24292E"/>
          <w:kern w:val="0"/>
          <w:sz w:val="24"/>
          <w:szCs w:val="24"/>
        </w:rPr>
        <w:lastRenderedPageBreak/>
        <w:t>mid JDK6</w:t>
      </w:r>
      <w:r w:rsidRPr="005E7BAC">
        <w:rPr>
          <w:rFonts w:ascii="Segoe UI" w:eastAsia="宋体" w:hAnsi="Segoe UI" w:cs="Segoe UI"/>
          <w:color w:val="24292E"/>
          <w:kern w:val="0"/>
          <w:sz w:val="24"/>
          <w:szCs w:val="24"/>
        </w:rPr>
        <w:t>之后，默认启用了</w:t>
      </w:r>
      <w:r w:rsidRPr="005E7BAC">
        <w:rPr>
          <w:rFonts w:ascii="Segoe UI" w:eastAsia="宋体" w:hAnsi="Segoe UI" w:cs="Segoe UI"/>
          <w:color w:val="24292E"/>
          <w:kern w:val="0"/>
          <w:sz w:val="24"/>
          <w:szCs w:val="24"/>
        </w:rPr>
        <w:t xml:space="preserve">CompressedOops </w:t>
      </w:r>
      <w:r w:rsidRPr="005E7BAC">
        <w:rPr>
          <w:rFonts w:ascii="Segoe UI" w:eastAsia="宋体" w:hAnsi="Segoe UI" w:cs="Segoe UI"/>
          <w:color w:val="24292E"/>
          <w:kern w:val="0"/>
          <w:sz w:val="24"/>
          <w:szCs w:val="24"/>
        </w:rPr>
        <w:t>，因此</w:t>
      </w:r>
      <w:r w:rsidRPr="005E7BAC">
        <w:rPr>
          <w:rFonts w:ascii="Segoe UI" w:eastAsia="宋体" w:hAnsi="Segoe UI" w:cs="Segoe UI"/>
          <w:color w:val="24292E"/>
          <w:kern w:val="0"/>
          <w:sz w:val="24"/>
          <w:szCs w:val="24"/>
        </w:rPr>
        <w:t>64</w:t>
      </w:r>
      <w:r w:rsidRPr="005E7BAC">
        <w:rPr>
          <w:rFonts w:ascii="Segoe UI" w:eastAsia="宋体" w:hAnsi="Segoe UI" w:cs="Segoe UI"/>
          <w:color w:val="24292E"/>
          <w:kern w:val="0"/>
          <w:sz w:val="24"/>
          <w:szCs w:val="24"/>
        </w:rPr>
        <w:t>位及</w:t>
      </w:r>
      <w:r w:rsidRPr="005E7BAC">
        <w:rPr>
          <w:rFonts w:ascii="Segoe UI" w:eastAsia="宋体" w:hAnsi="Segoe UI" w:cs="Segoe UI"/>
          <w:color w:val="24292E"/>
          <w:kern w:val="0"/>
          <w:sz w:val="24"/>
          <w:szCs w:val="24"/>
        </w:rPr>
        <w:t>32</w:t>
      </w:r>
      <w:r w:rsidRPr="005E7BAC">
        <w:rPr>
          <w:rFonts w:ascii="Segoe UI" w:eastAsia="宋体" w:hAnsi="Segoe UI" w:cs="Segoe UI"/>
          <w:color w:val="24292E"/>
          <w:kern w:val="0"/>
          <w:sz w:val="24"/>
          <w:szCs w:val="24"/>
        </w:rPr>
        <w:t>位下的结果没有差异，</w:t>
      </w:r>
      <w:r w:rsidRPr="005E7BAC">
        <w:rPr>
          <w:rFonts w:ascii="Segoe UI" w:eastAsia="宋体" w:hAnsi="Segoe UI" w:cs="Segoe UI"/>
          <w:color w:val="24292E"/>
          <w:kern w:val="0"/>
          <w:sz w:val="24"/>
          <w:szCs w:val="24"/>
        </w:rPr>
        <w:t>LinkedList x64</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LinkedList x32</w:t>
      </w:r>
      <w:r w:rsidRPr="005E7BAC">
        <w:rPr>
          <w:rFonts w:ascii="Segoe UI" w:eastAsia="宋体" w:hAnsi="Segoe UI" w:cs="Segoe UI"/>
          <w:color w:val="24292E"/>
          <w:kern w:val="0"/>
          <w:sz w:val="24"/>
          <w:szCs w:val="24"/>
        </w:rPr>
        <w:t>的线是一样的。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r w:rsidRPr="005E7BAC">
        <w:rPr>
          <w:rFonts w:ascii="Segoe UI" w:eastAsia="宋体" w:hAnsi="Segoe UI" w:cs="Segoe UI"/>
          <w:color w:val="24292E"/>
          <w:kern w:val="0"/>
          <w:sz w:val="24"/>
          <w:szCs w:val="24"/>
        </w:rPr>
        <w:t> </w:t>
      </w:r>
      <w:hyperlink r:id="rId387" w:history="1">
        <w:r w:rsidRPr="005E7BAC">
          <w:rPr>
            <w:rFonts w:ascii="Segoe UI" w:eastAsia="宋体" w:hAnsi="Segoe UI" w:cs="Segoe UI"/>
            <w:color w:val="0366D6"/>
            <w:kern w:val="0"/>
            <w:sz w:val="24"/>
            <w:szCs w:val="24"/>
            <w:u w:val="single"/>
          </w:rPr>
          <w:t>http://stackoverflow.com/questions/322715/when-to-use-linkedlist-over-arraylist</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88" w:history="1">
        <w:r w:rsidRPr="005E7BAC">
          <w:rPr>
            <w:rFonts w:ascii="Segoe UI" w:eastAsia="宋体" w:hAnsi="Segoe UI" w:cs="Segoe UI"/>
            <w:b/>
            <w:bCs/>
            <w:color w:val="0366D6"/>
            <w:kern w:val="0"/>
            <w:sz w:val="36"/>
            <w:szCs w:val="36"/>
            <w:u w:val="single"/>
          </w:rPr>
          <w:t>2. StringBuilder</w:t>
        </w:r>
        <w:r w:rsidRPr="005E7BAC">
          <w:rPr>
            <w:rFonts w:ascii="Segoe UI" w:eastAsia="宋体" w:hAnsi="Segoe UI" w:cs="Segoe UI"/>
            <w:b/>
            <w:bCs/>
            <w:color w:val="0366D6"/>
            <w:kern w:val="0"/>
            <w:sz w:val="36"/>
            <w:szCs w:val="36"/>
            <w:u w:val="single"/>
          </w:rPr>
          <w:t>和</w:t>
        </w:r>
        <w:r w:rsidRPr="005E7BAC">
          <w:rPr>
            <w:rFonts w:ascii="Segoe UI" w:eastAsia="宋体" w:hAnsi="Segoe UI" w:cs="Segoe UI"/>
            <w:b/>
            <w:bCs/>
            <w:color w:val="0366D6"/>
            <w:kern w:val="0"/>
            <w:sz w:val="36"/>
            <w:szCs w:val="36"/>
            <w:u w:val="single"/>
          </w:rPr>
          <w:t>StringBuffer</w:t>
        </w:r>
        <w:r w:rsidRPr="005E7BAC">
          <w:rPr>
            <w:rFonts w:ascii="Segoe UI" w:eastAsia="宋体" w:hAnsi="Segoe UI" w:cs="Segoe UI"/>
            <w:b/>
            <w:bCs/>
            <w:color w:val="0366D6"/>
            <w:kern w:val="0"/>
            <w:sz w:val="36"/>
            <w:szCs w:val="36"/>
            <w:u w:val="single"/>
          </w:rPr>
          <w:t>有哪些区别呢</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StringBuilder</w:t>
      </w:r>
      <w:r w:rsidRPr="005E7BAC">
        <w:rPr>
          <w:rFonts w:ascii="Segoe UI" w:eastAsia="宋体" w:hAnsi="Segoe UI" w:cs="Segoe UI"/>
          <w:b/>
          <w:bCs/>
          <w:color w:val="24292E"/>
          <w:kern w:val="0"/>
          <w:sz w:val="30"/>
          <w:szCs w:val="30"/>
        </w:rPr>
        <w:t>和</w:t>
      </w:r>
      <w:r w:rsidRPr="005E7BAC">
        <w:rPr>
          <w:rFonts w:ascii="Segoe UI" w:eastAsia="宋体" w:hAnsi="Segoe UI" w:cs="Segoe UI"/>
          <w:b/>
          <w:bCs/>
          <w:color w:val="24292E"/>
          <w:kern w:val="0"/>
          <w:sz w:val="30"/>
          <w:szCs w:val="30"/>
        </w:rPr>
        <w:t>StringBuffer</w:t>
      </w:r>
      <w:r w:rsidRPr="005E7BAC">
        <w:rPr>
          <w:rFonts w:ascii="Segoe UI" w:eastAsia="宋体" w:hAnsi="Segoe UI" w:cs="Segoe UI"/>
          <w:b/>
          <w:bCs/>
          <w:color w:val="24292E"/>
          <w:kern w:val="0"/>
          <w:sz w:val="30"/>
          <w:szCs w:val="30"/>
        </w:rPr>
        <w:t>有哪些区别呢</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最主要的区别，</w:t>
      </w:r>
      <w:r w:rsidRPr="005E7BAC">
        <w:rPr>
          <w:rFonts w:ascii="Segoe UI" w:eastAsia="宋体" w:hAnsi="Segoe UI" w:cs="Segoe UI"/>
          <w:b/>
          <w:bCs/>
          <w:color w:val="24292E"/>
          <w:kern w:val="0"/>
          <w:sz w:val="30"/>
          <w:szCs w:val="30"/>
        </w:rPr>
        <w:t>StringBuffer</w:t>
      </w:r>
      <w:r w:rsidRPr="005E7BAC">
        <w:rPr>
          <w:rFonts w:ascii="Segoe UI" w:eastAsia="宋体" w:hAnsi="Segoe UI" w:cs="Segoe UI"/>
          <w:b/>
          <w:bCs/>
          <w:color w:val="24292E"/>
          <w:kern w:val="0"/>
          <w:sz w:val="30"/>
          <w:szCs w:val="30"/>
        </w:rPr>
        <w:t>的实现用了</w:t>
      </w:r>
      <w:r w:rsidRPr="005E7BAC">
        <w:rPr>
          <w:rFonts w:ascii="Segoe UI" w:eastAsia="宋体" w:hAnsi="Segoe UI" w:cs="Segoe UI"/>
          <w:b/>
          <w:bCs/>
          <w:color w:val="24292E"/>
          <w:kern w:val="0"/>
          <w:sz w:val="30"/>
          <w:szCs w:val="30"/>
        </w:rPr>
        <w:t>synchronized</w:t>
      </w:r>
      <w:r w:rsidRPr="005E7BAC">
        <w:rPr>
          <w:rFonts w:ascii="Segoe UI" w:eastAsia="宋体" w:hAnsi="Segoe UI" w:cs="Segoe UI"/>
          <w:b/>
          <w:bCs/>
          <w:color w:val="24292E"/>
          <w:kern w:val="0"/>
          <w:sz w:val="30"/>
          <w:szCs w:val="30"/>
        </w:rPr>
        <w:t>（锁），而</w:t>
      </w:r>
      <w:r w:rsidRPr="005E7BAC">
        <w:rPr>
          <w:rFonts w:ascii="Segoe UI" w:eastAsia="宋体" w:hAnsi="Segoe UI" w:cs="Segoe UI"/>
          <w:b/>
          <w:bCs/>
          <w:color w:val="24292E"/>
          <w:kern w:val="0"/>
          <w:sz w:val="30"/>
          <w:szCs w:val="30"/>
        </w:rPr>
        <w:t>StringBuilder</w:t>
      </w:r>
      <w:r w:rsidRPr="005E7BAC">
        <w:rPr>
          <w:rFonts w:ascii="Segoe UI" w:eastAsia="宋体" w:hAnsi="Segoe UI" w:cs="Segoe UI"/>
          <w:b/>
          <w:bCs/>
          <w:color w:val="24292E"/>
          <w:kern w:val="0"/>
          <w:sz w:val="30"/>
          <w:szCs w:val="30"/>
        </w:rPr>
        <w:t>没有。</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因此，</w:t>
      </w:r>
      <w:r w:rsidRPr="005E7BAC">
        <w:rPr>
          <w:rFonts w:ascii="Segoe UI" w:eastAsia="宋体" w:hAnsi="Segoe UI" w:cs="Segoe UI"/>
          <w:color w:val="24292E"/>
          <w:kern w:val="0"/>
          <w:sz w:val="24"/>
          <w:szCs w:val="24"/>
        </w:rPr>
        <w:t>StringBuilder</w:t>
      </w:r>
      <w:r w:rsidRPr="005E7BAC">
        <w:rPr>
          <w:rFonts w:ascii="Segoe UI" w:eastAsia="宋体" w:hAnsi="Segoe UI" w:cs="Segoe UI"/>
          <w:color w:val="24292E"/>
          <w:kern w:val="0"/>
          <w:sz w:val="24"/>
          <w:szCs w:val="24"/>
        </w:rPr>
        <w:t>会比</w:t>
      </w:r>
      <w:r w:rsidRPr="005E7BAC">
        <w:rPr>
          <w:rFonts w:ascii="Segoe UI" w:eastAsia="宋体" w:hAnsi="Segoe UI" w:cs="Segoe UI"/>
          <w:color w:val="24292E"/>
          <w:kern w:val="0"/>
          <w:sz w:val="24"/>
          <w:szCs w:val="24"/>
        </w:rPr>
        <w:t>StringBuffer</w:t>
      </w:r>
      <w:r w:rsidRPr="005E7BAC">
        <w:rPr>
          <w:rFonts w:ascii="Segoe UI" w:eastAsia="宋体" w:hAnsi="Segoe UI" w:cs="Segoe UI"/>
          <w:color w:val="24292E"/>
          <w:kern w:val="0"/>
          <w:sz w:val="24"/>
          <w:szCs w:val="24"/>
        </w:rPr>
        <w:t>快。</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w:t>
      </w:r>
    </w:p>
    <w:p w:rsidR="005E7BAC" w:rsidRPr="005E7BAC" w:rsidRDefault="005E7BAC" w:rsidP="005E7BAC">
      <w:pPr>
        <w:widowControl/>
        <w:numPr>
          <w:ilvl w:val="0"/>
          <w:numId w:val="75"/>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非常非常追求性能（其实这两个都不慢，比直接操作</w:t>
      </w:r>
      <w:r w:rsidRPr="005E7BAC">
        <w:rPr>
          <w:rFonts w:ascii="Segoe UI" w:eastAsia="宋体" w:hAnsi="Segoe UI" w:cs="Segoe UI"/>
          <w:color w:val="24292E"/>
          <w:kern w:val="0"/>
          <w:sz w:val="24"/>
          <w:szCs w:val="24"/>
        </w:rPr>
        <w:t>String</w:t>
      </w:r>
      <w:r w:rsidRPr="005E7BAC">
        <w:rPr>
          <w:rFonts w:ascii="Segoe UI" w:eastAsia="宋体" w:hAnsi="Segoe UI" w:cs="Segoe UI"/>
          <w:color w:val="24292E"/>
          <w:kern w:val="0"/>
          <w:sz w:val="24"/>
          <w:szCs w:val="24"/>
        </w:rPr>
        <w:t>，要快非常多了）</w:t>
      </w:r>
    </w:p>
    <w:p w:rsidR="005E7BAC" w:rsidRPr="005E7BAC" w:rsidRDefault="005E7BAC" w:rsidP="005E7BAC">
      <w:pPr>
        <w:widowControl/>
        <w:numPr>
          <w:ilvl w:val="0"/>
          <w:numId w:val="75"/>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不需要考虑线程安全问题</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75"/>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JRE</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1.5+</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可以用</w:t>
      </w:r>
      <w:r w:rsidRPr="005E7BAC">
        <w:rPr>
          <w:rFonts w:ascii="Segoe UI" w:eastAsia="宋体" w:hAnsi="Segoe UI" w:cs="Segoe UI"/>
          <w:color w:val="24292E"/>
          <w:kern w:val="0"/>
          <w:sz w:val="24"/>
          <w:szCs w:val="24"/>
        </w:rPr>
        <w:t>StringBuilder,</w:t>
      </w:r>
      <w:r w:rsidRPr="005E7BAC">
        <w:rPr>
          <w:rFonts w:ascii="Segoe UI" w:eastAsia="宋体" w:hAnsi="Segoe UI" w:cs="Segoe UI"/>
          <w:color w:val="24292E"/>
          <w:kern w:val="0"/>
          <w:sz w:val="24"/>
          <w:szCs w:val="24"/>
        </w:rPr>
        <w:t>反之，请用</w:t>
      </w:r>
      <w:r w:rsidRPr="005E7BAC">
        <w:rPr>
          <w:rFonts w:ascii="Segoe UI" w:eastAsia="宋体" w:hAnsi="Segoe UI" w:cs="Segoe UI"/>
          <w:color w:val="24292E"/>
          <w:kern w:val="0"/>
          <w:sz w:val="24"/>
          <w:szCs w:val="24"/>
        </w:rPr>
        <w:t>StringBuffer</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性能测试例子</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如下这个例子，使用</w:t>
      </w:r>
      <w:r w:rsidRPr="005E7BAC">
        <w:rPr>
          <w:rFonts w:ascii="Segoe UI" w:eastAsia="宋体" w:hAnsi="Segoe UI" w:cs="Segoe UI"/>
          <w:color w:val="24292E"/>
          <w:kern w:val="0"/>
          <w:sz w:val="24"/>
          <w:szCs w:val="24"/>
        </w:rPr>
        <w:t>StringBuffer</w:t>
      </w:r>
      <w:r w:rsidRPr="005E7BAC">
        <w:rPr>
          <w:rFonts w:ascii="Segoe UI" w:eastAsia="宋体" w:hAnsi="Segoe UI" w:cs="Segoe UI"/>
          <w:color w:val="24292E"/>
          <w:kern w:val="0"/>
          <w:sz w:val="24"/>
          <w:szCs w:val="24"/>
        </w:rPr>
        <w:t>，耗时</w:t>
      </w:r>
      <w:r w:rsidRPr="005E7BAC">
        <w:rPr>
          <w:rFonts w:ascii="Segoe UI" w:eastAsia="宋体" w:hAnsi="Segoe UI" w:cs="Segoe UI"/>
          <w:color w:val="24292E"/>
          <w:kern w:val="0"/>
          <w:sz w:val="24"/>
          <w:szCs w:val="24"/>
        </w:rPr>
        <w:t>2241ms,</w:t>
      </w:r>
      <w:r w:rsidRPr="005E7BAC">
        <w:rPr>
          <w:rFonts w:ascii="Segoe UI" w:eastAsia="宋体" w:hAnsi="Segoe UI" w:cs="Segoe UI"/>
          <w:color w:val="24292E"/>
          <w:kern w:val="0"/>
          <w:sz w:val="24"/>
          <w:szCs w:val="24"/>
        </w:rPr>
        <w:t>而</w:t>
      </w:r>
      <w:r w:rsidRPr="005E7BAC">
        <w:rPr>
          <w:rFonts w:ascii="Segoe UI" w:eastAsia="宋体" w:hAnsi="Segoe UI" w:cs="Segoe UI"/>
          <w:color w:val="24292E"/>
          <w:kern w:val="0"/>
          <w:sz w:val="24"/>
          <w:szCs w:val="24"/>
        </w:rPr>
        <w:t>StringBuilder</w:t>
      </w:r>
      <w:r w:rsidRPr="005E7BAC">
        <w:rPr>
          <w:rFonts w:ascii="Segoe UI" w:eastAsia="宋体" w:hAnsi="Segoe UI" w:cs="Segoe UI"/>
          <w:color w:val="24292E"/>
          <w:kern w:val="0"/>
          <w:sz w:val="24"/>
          <w:szCs w:val="24"/>
        </w:rPr>
        <w:t>是</w:t>
      </w:r>
      <w:r w:rsidRPr="005E7BAC">
        <w:rPr>
          <w:rFonts w:ascii="Segoe UI" w:eastAsia="宋体" w:hAnsi="Segoe UI" w:cs="Segoe UI"/>
          <w:color w:val="24292E"/>
          <w:kern w:val="0"/>
          <w:sz w:val="24"/>
          <w:szCs w:val="24"/>
        </w:rPr>
        <w:t>753ms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args</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77777777</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long</w:t>
      </w:r>
      <w:r w:rsidRPr="005E7BAC">
        <w:rPr>
          <w:rFonts w:ascii="Consolas" w:eastAsia="宋体" w:hAnsi="Consolas" w:cs="Consolas"/>
          <w:color w:val="24292E"/>
          <w:kern w:val="0"/>
          <w:sz w:val="20"/>
          <w:szCs w:val="20"/>
        </w:rPr>
        <w:t xml:space="preserve"> 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StringBuffer</w:t>
      </w:r>
      <w:r w:rsidRPr="005E7BAC">
        <w:rPr>
          <w:rFonts w:ascii="Consolas" w:eastAsia="宋体" w:hAnsi="Consolas" w:cs="Consolas"/>
          <w:color w:val="24292E"/>
          <w:kern w:val="0"/>
          <w:sz w:val="20"/>
          <w:szCs w:val="20"/>
        </w:rPr>
        <w:t xml:space="preserve"> sb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StringBuffer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currentTimeMillis();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N</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currentTimeMillis()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StringBuilder</w:t>
      </w:r>
      <w:r w:rsidRPr="005E7BAC">
        <w:rPr>
          <w:rFonts w:ascii="Consolas" w:eastAsia="宋体" w:hAnsi="Consolas" w:cs="Consolas"/>
          <w:color w:val="24292E"/>
          <w:kern w:val="0"/>
          <w:sz w:val="20"/>
          <w:szCs w:val="20"/>
        </w:rPr>
        <w:t xml:space="preserve"> sb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StringBuilder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currentTimeMillis();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N</w:t>
      </w:r>
      <w:r w:rsidRPr="005E7BAC">
        <w:rPr>
          <w:rFonts w:ascii="Consolas" w:eastAsia="宋体" w:hAnsi="Consolas" w:cs="Consolas"/>
          <w:color w:val="24292E"/>
          <w:kern w:val="0"/>
          <w:sz w:val="20"/>
          <w:szCs w:val="20"/>
        </w:rPr>
        <w:t xml:space="preserve">; i </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sb</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append(</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println(</w:t>
      </w:r>
      <w:r w:rsidRPr="005E7BAC">
        <w:rPr>
          <w:rFonts w:ascii="Consolas" w:eastAsia="宋体" w:hAnsi="Consolas" w:cs="Consolas"/>
          <w:color w:val="333333"/>
          <w:kern w:val="0"/>
          <w:sz w:val="20"/>
          <w:szCs w:val="20"/>
        </w:rPr>
        <w:t>System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currentTimeMillis()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讨论原址</w:t>
      </w:r>
      <w:r w:rsidRPr="005E7BAC">
        <w:rPr>
          <w:rFonts w:ascii="Segoe UI" w:eastAsia="宋体" w:hAnsi="Segoe UI" w:cs="Segoe UI"/>
          <w:color w:val="24292E"/>
          <w:kern w:val="0"/>
          <w:sz w:val="24"/>
          <w:szCs w:val="24"/>
        </w:rPr>
        <w:t> </w:t>
      </w:r>
      <w:hyperlink r:id="rId389" w:history="1">
        <w:r w:rsidRPr="005E7BAC">
          <w:rPr>
            <w:rFonts w:ascii="Segoe UI" w:eastAsia="宋体" w:hAnsi="Segoe UI" w:cs="Segoe UI"/>
            <w:color w:val="0366D6"/>
            <w:kern w:val="0"/>
            <w:sz w:val="24"/>
            <w:szCs w:val="24"/>
            <w:u w:val="single"/>
          </w:rPr>
          <w:t>http://stackoverflow.com/questions/355089/stringbuilder-and-stringbuffer</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90" w:history="1">
        <w:r w:rsidRPr="005E7BAC">
          <w:rPr>
            <w:rFonts w:ascii="Segoe UI" w:eastAsia="宋体" w:hAnsi="Segoe UI" w:cs="Segoe UI"/>
            <w:b/>
            <w:bCs/>
            <w:color w:val="0366D6"/>
            <w:kern w:val="0"/>
            <w:sz w:val="36"/>
            <w:szCs w:val="36"/>
            <w:u w:val="single"/>
          </w:rPr>
          <w:t xml:space="preserve">3. </w:t>
        </w:r>
        <w:r w:rsidRPr="005E7BAC">
          <w:rPr>
            <w:rFonts w:ascii="Segoe UI" w:eastAsia="宋体" w:hAnsi="Segoe UI" w:cs="Segoe UI"/>
            <w:b/>
            <w:bCs/>
            <w:color w:val="0366D6"/>
            <w:kern w:val="0"/>
            <w:sz w:val="36"/>
            <w:szCs w:val="36"/>
            <w:u w:val="single"/>
          </w:rPr>
          <w:t>为什么处理排序的数组要比非排序的快</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为什么处理排序的数组要比非排序的快</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以下是</w:t>
      </w:r>
      <w:r w:rsidRPr="005E7BAC">
        <w:rPr>
          <w:rFonts w:ascii="Segoe UI" w:eastAsia="宋体" w:hAnsi="Segoe UI" w:cs="Segoe UI"/>
          <w:color w:val="24292E"/>
          <w:kern w:val="0"/>
          <w:sz w:val="24"/>
          <w:szCs w:val="24"/>
        </w:rPr>
        <w:t>**c++**</w:t>
      </w:r>
      <w:r w:rsidRPr="005E7BAC">
        <w:rPr>
          <w:rFonts w:ascii="Segoe UI" w:eastAsia="宋体" w:hAnsi="Segoe UI" w:cs="Segoe UI"/>
          <w:color w:val="24292E"/>
          <w:kern w:val="0"/>
          <w:sz w:val="24"/>
          <w:szCs w:val="24"/>
        </w:rPr>
        <w:t>的一段非常神奇的代码。由于一些奇怪原因，对数据排序后奇迹般的让这段代码快了近</w:t>
      </w:r>
      <w:r w:rsidRPr="005E7BAC">
        <w:rPr>
          <w:rFonts w:ascii="Segoe UI" w:eastAsia="宋体" w:hAnsi="Segoe UI" w:cs="Segoe UI"/>
          <w:color w:val="24292E"/>
          <w:kern w:val="0"/>
          <w:sz w:val="24"/>
          <w:szCs w:val="24"/>
        </w:rPr>
        <w:t>6</w:t>
      </w:r>
      <w:r w:rsidRPr="005E7BAC">
        <w:rPr>
          <w:rFonts w:ascii="Segoe UI" w:eastAsia="宋体" w:hAnsi="Segoe UI" w:cs="Segoe UI"/>
          <w:color w:val="24292E"/>
          <w:kern w:val="0"/>
          <w:sz w:val="24"/>
          <w:szCs w:val="24"/>
        </w:rPr>
        <w:t>倍！！</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#include &lt;algorithm&gt;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#include &lt;ctime&gt;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#include &lt;iostream&gt;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main()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Generate 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const unsigned arraySize = 32768;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data[arraySize];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(unsigned c = 0; c &lt; arraySize; ++c)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data[c] = std::rand() % 256;</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 With this, the next loop runs faster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std::sort(data, data + arraySize);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clock_t start = clock();</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long sum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(unsigned i = 0; i &lt; 100000; ++i)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Primary loop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(unsigned c = 0; c &lt; arraySize; ++c)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(data[c] &gt;= 128)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sum += data[c];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double elapsedTime = static_cast&lt;double&gt;(clock() - start) / CLOCKS_PER_SEC;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std::cout &lt;&lt; elapsedTime &lt;&lt; std::endl;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std::cout &lt;&lt; "sum = " &lt;&lt; sum &lt;&lt; std::endl;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numPr>
          <w:ilvl w:val="0"/>
          <w:numId w:val="76"/>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没有</w:t>
      </w:r>
      <w:r w:rsidRPr="005E7BAC">
        <w:rPr>
          <w:rFonts w:ascii="Consolas" w:eastAsia="宋体" w:hAnsi="Consolas" w:cs="Consolas"/>
          <w:color w:val="24292E"/>
          <w:kern w:val="0"/>
          <w:sz w:val="20"/>
          <w:szCs w:val="20"/>
        </w:rPr>
        <w:t>std::sort(data, data + arraySize);</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这段代码运行了</w:t>
      </w:r>
      <w:r w:rsidRPr="005E7BAC">
        <w:rPr>
          <w:rFonts w:ascii="Segoe UI" w:eastAsia="宋体" w:hAnsi="Segoe UI" w:cs="Segoe UI"/>
          <w:color w:val="24292E"/>
          <w:kern w:val="0"/>
          <w:sz w:val="24"/>
          <w:szCs w:val="24"/>
        </w:rPr>
        <w:t>11.54</w:t>
      </w:r>
      <w:r w:rsidRPr="005E7BAC">
        <w:rPr>
          <w:rFonts w:ascii="Segoe UI" w:eastAsia="宋体" w:hAnsi="Segoe UI" w:cs="Segoe UI"/>
          <w:color w:val="24292E"/>
          <w:kern w:val="0"/>
          <w:sz w:val="24"/>
          <w:szCs w:val="24"/>
        </w:rPr>
        <w:t>秒</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76"/>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有这个排序的代码，则运行了</w:t>
      </w:r>
      <w:r w:rsidRPr="005E7BAC">
        <w:rPr>
          <w:rFonts w:ascii="Segoe UI" w:eastAsia="宋体" w:hAnsi="Segoe UI" w:cs="Segoe UI"/>
          <w:color w:val="24292E"/>
          <w:kern w:val="0"/>
          <w:sz w:val="24"/>
          <w:szCs w:val="24"/>
        </w:rPr>
        <w:t>1.93</w:t>
      </w:r>
      <w:r w:rsidRPr="005E7BAC">
        <w:rPr>
          <w:rFonts w:ascii="Segoe UI" w:eastAsia="宋体" w:hAnsi="Segoe UI" w:cs="Segoe UI"/>
          <w:color w:val="24292E"/>
          <w:kern w:val="0"/>
          <w:sz w:val="24"/>
          <w:szCs w:val="24"/>
        </w:rPr>
        <w:t>秒</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我原以为这也许只是语言或者编译器的不一样的问题，所以我又用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试了一下。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以下是</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代码段</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import java.util.Arrays;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import java.util.Random;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public class Main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public static void main(String[] args)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Generate 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arraySize = 32768;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int data[] = new int[arraySize];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Random rnd = new Random(0);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(int c = 0; c &lt; arraySize; ++c)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data[c] = rnd.nextInt() % 256;</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 With this, the next loop runs faster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Arrays.sort(data);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start = System.nanoTime();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sum = 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(int i = 0; i &lt; 100000; ++i)</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Primary loop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(int c = 0; c &lt; arraySize; ++c)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 (data[c] &gt;= 128)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sum += data[c];</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System.out.println((System.nanoTime() - start) / 1000000000.0);</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System.out.println("sum = " + sum);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结果相似，没有很大的差别。</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5" style="width:0;height:3pt" o:hralign="center" o:hrstd="t" o:hrnoshade="t" o:hr="t" fillcolor="#24292e" stroked="f"/>
        </w:pic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我首先得想法是排序把数据放到了</w:t>
      </w:r>
      <w:r w:rsidRPr="005E7BAC">
        <w:rPr>
          <w:rFonts w:ascii="Segoe UI" w:eastAsia="宋体" w:hAnsi="Segoe UI" w:cs="Segoe UI"/>
          <w:color w:val="24292E"/>
          <w:kern w:val="0"/>
          <w:sz w:val="24"/>
          <w:szCs w:val="24"/>
        </w:rPr>
        <w:t>cache</w:t>
      </w:r>
      <w:r w:rsidRPr="005E7BAC">
        <w:rPr>
          <w:rFonts w:ascii="Segoe UI" w:eastAsia="宋体" w:hAnsi="Segoe UI" w:cs="Segoe UI"/>
          <w:color w:val="24292E"/>
          <w:kern w:val="0"/>
          <w:sz w:val="24"/>
          <w:szCs w:val="24"/>
        </w:rPr>
        <w:t>中，但是我下一个想法是我之前的想法是多么傻啊，因为这个数组刚刚被构造。</w:t>
      </w:r>
    </w:p>
    <w:p w:rsidR="005E7BAC" w:rsidRPr="005E7BAC" w:rsidRDefault="005E7BAC" w:rsidP="005E7BAC">
      <w:pPr>
        <w:widowControl/>
        <w:numPr>
          <w:ilvl w:val="0"/>
          <w:numId w:val="77"/>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到底这是为什么呢？</w:t>
      </w:r>
    </w:p>
    <w:p w:rsidR="005E7BAC" w:rsidRPr="005E7BAC" w:rsidRDefault="005E7BAC" w:rsidP="005E7BAC">
      <w:pPr>
        <w:widowControl/>
        <w:numPr>
          <w:ilvl w:val="0"/>
          <w:numId w:val="77"/>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为什么排序的数组会快于没有排序的数组？</w:t>
      </w:r>
    </w:p>
    <w:p w:rsidR="005E7BAC" w:rsidRPr="005E7BAC" w:rsidRDefault="005E7BAC" w:rsidP="005E7BAC">
      <w:pPr>
        <w:widowControl/>
        <w:numPr>
          <w:ilvl w:val="0"/>
          <w:numId w:val="77"/>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这段代码是为了求一些无关联的数据的和，排不排序应该没有关系啊。</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什么是分支预测？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看看这个铁路分岔口</w:t>
      </w:r>
      <w:r w:rsidRPr="005E7BAC">
        <w:rPr>
          <w:rFonts w:ascii="Segoe UI" w:eastAsia="宋体" w:hAnsi="Segoe UI" w:cs="Segoe UI"/>
          <w:color w:val="24292E"/>
          <w:kern w:val="0"/>
          <w:sz w:val="24"/>
          <w:szCs w:val="24"/>
        </w:rPr>
        <w:t> </w:t>
      </w:r>
      <w:r w:rsidRPr="005E7BAC">
        <w:rPr>
          <w:rFonts w:ascii="Segoe UI" w:eastAsia="宋体" w:hAnsi="Segoe UI" w:cs="Segoe UI"/>
          <w:noProof/>
          <w:color w:val="0366D6"/>
          <w:kern w:val="0"/>
          <w:sz w:val="24"/>
          <w:szCs w:val="24"/>
        </w:rPr>
        <w:drawing>
          <wp:inline distT="0" distB="0" distL="0" distR="0">
            <wp:extent cx="6099175" cy="4572000"/>
            <wp:effectExtent l="0" t="0" r="0" b="0"/>
            <wp:docPr id="3" name="图片 3" descr="https://camo.githubusercontent.com/ec5c7d82a6f918abe4cf5297bf46dc538f78a106/687474703a2f2f692e737461636b2e696d6775722e636f6d2f6d75786e742e6a7067">
              <a:hlinkClick xmlns:a="http://schemas.openxmlformats.org/drawingml/2006/main" r:id="rId39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amo.githubusercontent.com/ec5c7d82a6f918abe4cf5297bf46dc538f78a106/687474703a2f2f692e737461636b2e696d6775722e636f6d2f6d75786e742e6a7067">
                      <a:hlinkClick r:id="rId391" tgtFrame="&quot;_blank&quot;"/>
                    </pic:cNvPr>
                    <pic:cNvPicPr>
                      <a:picLocks noChangeAspect="1" noChangeArrowheads="1"/>
                    </pic:cNvPicPr>
                  </pic:nvPicPr>
                  <pic:blipFill>
                    <a:blip r:embed="rId392">
                      <a:extLst>
                        <a:ext uri="{28A0092B-C50C-407E-A947-70E740481C1C}">
                          <a14:useLocalDpi xmlns:a14="http://schemas.microsoft.com/office/drawing/2010/main" val="0"/>
                        </a:ext>
                      </a:extLst>
                    </a:blip>
                    <a:srcRect/>
                    <a:stretch>
                      <a:fillRect/>
                    </a:stretch>
                  </pic:blipFill>
                  <pic:spPr bwMode="auto">
                    <a:xfrm>
                      <a:off x="0" y="0"/>
                      <a:ext cx="6099175" cy="4572000"/>
                    </a:xfrm>
                    <a:prstGeom prst="rect">
                      <a:avLst/>
                    </a:prstGeom>
                    <a:noFill/>
                    <a:ln>
                      <a:noFill/>
                    </a:ln>
                  </pic:spPr>
                </pic:pic>
              </a:graphicData>
            </a:graphic>
          </wp:inline>
        </w:drawing>
      </w:r>
      <w:r w:rsidRPr="005E7BAC">
        <w:rPr>
          <w:rFonts w:ascii="Segoe UI" w:eastAsia="宋体" w:hAnsi="Segoe UI" w:cs="Segoe UI"/>
          <w:color w:val="24292E"/>
          <w:kern w:val="0"/>
          <w:sz w:val="24"/>
          <w:szCs w:val="24"/>
        </w:rPr>
        <w:t> Image by Mecanismo, via Wikimedia Commons. Used under the CC-By-SA 3.0 license.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为了理解这个问题，想象一下，如果我们回到</w:t>
      </w:r>
      <w:r w:rsidRPr="005E7BAC">
        <w:rPr>
          <w:rFonts w:ascii="Segoe UI" w:eastAsia="宋体" w:hAnsi="Segoe UI" w:cs="Segoe UI"/>
          <w:color w:val="24292E"/>
          <w:kern w:val="0"/>
          <w:sz w:val="24"/>
          <w:szCs w:val="24"/>
        </w:rPr>
        <w:t>19</w:t>
      </w:r>
      <w:r w:rsidRPr="005E7BAC">
        <w:rPr>
          <w:rFonts w:ascii="Segoe UI" w:eastAsia="宋体" w:hAnsi="Segoe UI" w:cs="Segoe UI"/>
          <w:color w:val="24292E"/>
          <w:kern w:val="0"/>
          <w:sz w:val="24"/>
          <w:szCs w:val="24"/>
        </w:rPr>
        <w:t>世纪</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你是在分岔口的操作员。当你听到列车来了，你没办法知道这两条路哪一条是正确的。然后呢，你让列车停下来，问列车员哪条路是对的，然后你才转换铁路方向。</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火车很重有很大的惯性。所以他们得花费很长的时间开车和减速。</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是不是有个更好的办法呢？你猜测哪个是火车正确的行驶方向</w:t>
      </w:r>
    </w:p>
    <w:p w:rsidR="005E7BAC" w:rsidRPr="005E7BAC" w:rsidRDefault="005E7BAC" w:rsidP="005E7BAC">
      <w:pPr>
        <w:widowControl/>
        <w:numPr>
          <w:ilvl w:val="0"/>
          <w:numId w:val="78"/>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如果你猜对了，火车继续前行</w:t>
      </w:r>
    </w:p>
    <w:p w:rsidR="005E7BAC" w:rsidRPr="005E7BAC" w:rsidRDefault="005E7BAC" w:rsidP="005E7BAC">
      <w:pPr>
        <w:widowControl/>
        <w:numPr>
          <w:ilvl w:val="0"/>
          <w:numId w:val="78"/>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如果你猜错了，火车得停下来，返回去，然后你再换条路。</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如果你每次都猜对了，那么火车永远不会停下来。</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如果你猜错太多次，那么火车会花费很多时间来停车，返回，然后再启动</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6" style="width:0;height:3pt" o:hralign="center" o:hrstd="t" o:hrnoshade="t" o:hr="t" fillcolor="#24292e" stroked="f"/>
        </w:pic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考虑一个</w:t>
      </w:r>
      <w:r w:rsidRPr="005E7BAC">
        <w:rPr>
          <w:rFonts w:ascii="Segoe UI" w:eastAsia="宋体" w:hAnsi="Segoe UI" w:cs="Segoe UI"/>
          <w:b/>
          <w:bCs/>
          <w:color w:val="24292E"/>
          <w:kern w:val="0"/>
          <w:sz w:val="24"/>
          <w:szCs w:val="24"/>
        </w:rPr>
        <w:t>if</w:t>
      </w:r>
      <w:r w:rsidRPr="005E7BAC">
        <w:rPr>
          <w:rFonts w:ascii="Segoe UI" w:eastAsia="宋体" w:hAnsi="Segoe UI" w:cs="Segoe UI"/>
          <w:b/>
          <w:bCs/>
          <w:color w:val="24292E"/>
          <w:kern w:val="0"/>
          <w:sz w:val="24"/>
          <w:szCs w:val="24"/>
        </w:rPr>
        <w:t>条件语句</w:t>
      </w:r>
      <w:r w:rsidRPr="005E7BAC">
        <w:rPr>
          <w:rFonts w:ascii="Segoe UI" w:eastAsia="宋体" w:hAnsi="Segoe UI" w:cs="Segoe UI"/>
          <w:color w:val="24292E"/>
          <w:kern w:val="0"/>
          <w:sz w:val="24"/>
          <w:szCs w:val="24"/>
        </w:rPr>
        <w:t>：在处理器层面上，这是一个分支指令：</w:t>
      </w:r>
      <w:r w:rsidRPr="005E7BAC">
        <w:rPr>
          <w:rFonts w:ascii="Segoe UI" w:eastAsia="宋体" w:hAnsi="Segoe UI" w:cs="Segoe UI"/>
          <w:color w:val="24292E"/>
          <w:kern w:val="0"/>
          <w:sz w:val="24"/>
          <w:szCs w:val="24"/>
        </w:rPr>
        <w:t> </w:t>
      </w:r>
      <w:r w:rsidRPr="005E7BAC">
        <w:rPr>
          <w:rFonts w:ascii="Segoe UI" w:eastAsia="宋体" w:hAnsi="Segoe UI" w:cs="Segoe UI"/>
          <w:noProof/>
          <w:color w:val="0366D6"/>
          <w:kern w:val="0"/>
          <w:sz w:val="24"/>
          <w:szCs w:val="24"/>
        </w:rPr>
        <w:drawing>
          <wp:inline distT="0" distB="0" distL="0" distR="0">
            <wp:extent cx="5400040" cy="862330"/>
            <wp:effectExtent l="0" t="0" r="0" b="0"/>
            <wp:docPr id="2" name="图片 2" descr="https://camo.githubusercontent.com/f7137f90fbeef0762fb42c17f4829b94b857cb34/687474703a2f2f692e737461636b2e696d6775722e636f6d2f70796677432e706e67">
              <a:hlinkClick xmlns:a="http://schemas.openxmlformats.org/drawingml/2006/main" r:id="rId3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mo.githubusercontent.com/f7137f90fbeef0762fb42c17f4829b94b857cb34/687474703a2f2f692e737461636b2e696d6775722e636f6d2f70796677432e706e67">
                      <a:hlinkClick r:id="rId393" tgtFrame="&quot;_blank&quot;"/>
                    </pic:cNvPr>
                    <pic:cNvPicPr>
                      <a:picLocks noChangeAspect="1" noChangeArrowheads="1"/>
                    </pic:cNvPicPr>
                  </pic:nvPicPr>
                  <pic:blipFill>
                    <a:blip r:embed="rId394">
                      <a:extLst>
                        <a:ext uri="{28A0092B-C50C-407E-A947-70E740481C1C}">
                          <a14:useLocalDpi xmlns:a14="http://schemas.microsoft.com/office/drawing/2010/main" val="0"/>
                        </a:ext>
                      </a:extLst>
                    </a:blip>
                    <a:srcRect/>
                    <a:stretch>
                      <a:fillRect/>
                    </a:stretch>
                  </pic:blipFill>
                  <pic:spPr bwMode="auto">
                    <a:xfrm>
                      <a:off x="0" y="0"/>
                      <a:ext cx="5400040" cy="862330"/>
                    </a:xfrm>
                    <a:prstGeom prst="rect">
                      <a:avLst/>
                    </a:prstGeom>
                    <a:noFill/>
                    <a:ln>
                      <a:noFill/>
                    </a:ln>
                  </pic:spPr>
                </pic:pic>
              </a:graphicData>
            </a:graphic>
          </wp:inline>
        </w:drawing>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当处理器看到这个分支时，没办法知道哪个将是下一条指令。该怎么办呢？貌似只能暂停执行，直到前面的指令完成，然后再继续执行正确的下一条指令？</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现代处理器很复杂，因此它需要很长的时间</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热身</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冷却</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是不是有个更好的办法呢？你猜测下一个指令在哪！</w:t>
      </w:r>
    </w:p>
    <w:p w:rsidR="005E7BAC" w:rsidRPr="005E7BAC" w:rsidRDefault="005E7BAC" w:rsidP="005E7BAC">
      <w:pPr>
        <w:widowControl/>
        <w:numPr>
          <w:ilvl w:val="0"/>
          <w:numId w:val="79"/>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如果你猜对了，你继续执行。</w:t>
      </w:r>
    </w:p>
    <w:p w:rsidR="005E7BAC" w:rsidRPr="005E7BAC" w:rsidRDefault="005E7BAC" w:rsidP="005E7BAC">
      <w:pPr>
        <w:widowControl/>
        <w:numPr>
          <w:ilvl w:val="0"/>
          <w:numId w:val="79"/>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如果你猜错了，你需要</w:t>
      </w:r>
      <w:r w:rsidRPr="005E7BAC">
        <w:rPr>
          <w:rFonts w:ascii="Segoe UI" w:eastAsia="宋体" w:hAnsi="Segoe UI" w:cs="Segoe UI"/>
          <w:color w:val="24292E"/>
          <w:kern w:val="0"/>
          <w:sz w:val="24"/>
          <w:szCs w:val="24"/>
        </w:rPr>
        <w:t>flush the pipeline</w:t>
      </w:r>
      <w:r w:rsidRPr="005E7BAC">
        <w:rPr>
          <w:rFonts w:ascii="Segoe UI" w:eastAsia="宋体" w:hAnsi="Segoe UI" w:cs="Segoe UI"/>
          <w:color w:val="24292E"/>
          <w:kern w:val="0"/>
          <w:sz w:val="24"/>
          <w:szCs w:val="24"/>
        </w:rPr>
        <w:t>，返回到那个出错的分支，然后你才能继续。</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如果你每次都猜对了</w:t>
      </w:r>
      <w:r w:rsidRPr="005E7BAC">
        <w:rPr>
          <w:rFonts w:ascii="Segoe UI" w:eastAsia="宋体" w:hAnsi="Segoe UI" w:cs="Segoe UI"/>
          <w:color w:val="24292E"/>
          <w:kern w:val="0"/>
          <w:sz w:val="24"/>
          <w:szCs w:val="24"/>
        </w:rPr>
        <w:t>，那么你永远不会停</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如果你猜错了太多次</w:t>
      </w:r>
      <w:r w:rsidRPr="005E7BAC">
        <w:rPr>
          <w:rFonts w:ascii="Segoe UI" w:eastAsia="宋体" w:hAnsi="Segoe UI" w:cs="Segoe UI"/>
          <w:color w:val="24292E"/>
          <w:kern w:val="0"/>
          <w:sz w:val="24"/>
          <w:szCs w:val="24"/>
        </w:rPr>
        <w:t>，你就要花很多时间来滚回，重启。</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7" style="width:0;height:3pt" o:hralign="center" o:hrstd="t" o:hrnoshade="t" o:hr="t" fillcolor="#24292e" stroked="f"/>
        </w:pic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这就是分支预测。我承认这不是一个好的类比，因为火车可以用旗帜来作为方向的标识。但是在电脑中，处理器不能知道哪一个分支将走到最后。</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所以怎样能很好的预测，尽可能地使火车必须返回的次数变小？你看看火车之前的选择过程，如果这个火车往左的概率是</w:t>
      </w:r>
      <w:r w:rsidRPr="005E7BAC">
        <w:rPr>
          <w:rFonts w:ascii="Segoe UI" w:eastAsia="宋体" w:hAnsi="Segoe UI" w:cs="Segoe UI"/>
          <w:color w:val="24292E"/>
          <w:kern w:val="0"/>
          <w:sz w:val="24"/>
          <w:szCs w:val="24"/>
        </w:rPr>
        <w:t>99%</w:t>
      </w:r>
      <w:r w:rsidRPr="005E7BAC">
        <w:rPr>
          <w:rFonts w:ascii="Segoe UI" w:eastAsia="宋体" w:hAnsi="Segoe UI" w:cs="Segoe UI"/>
          <w:color w:val="24292E"/>
          <w:kern w:val="0"/>
          <w:sz w:val="24"/>
          <w:szCs w:val="24"/>
        </w:rPr>
        <w:t>。那么你猜左，反之亦然。如果每</w:t>
      </w:r>
      <w:r w:rsidRPr="005E7BAC">
        <w:rPr>
          <w:rFonts w:ascii="Segoe UI" w:eastAsia="宋体" w:hAnsi="Segoe UI" w:cs="Segoe UI"/>
          <w:color w:val="24292E"/>
          <w:kern w:val="0"/>
          <w:sz w:val="24"/>
          <w:szCs w:val="24"/>
        </w:rPr>
        <w:t>3</w:t>
      </w:r>
      <w:r w:rsidRPr="005E7BAC">
        <w:rPr>
          <w:rFonts w:ascii="Segoe UI" w:eastAsia="宋体" w:hAnsi="Segoe UI" w:cs="Segoe UI"/>
          <w:color w:val="24292E"/>
          <w:kern w:val="0"/>
          <w:sz w:val="24"/>
          <w:szCs w:val="24"/>
        </w:rPr>
        <w:t>次会有</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次走这条路，那么你也按这个三分之一的规律进行。</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换句话说，你试着定下一个模式，然后按照这个模式去执行</w:t>
      </w:r>
      <w:r w:rsidRPr="005E7BAC">
        <w:rPr>
          <w:rFonts w:ascii="Segoe UI" w:eastAsia="宋体" w:hAnsi="Segoe UI" w:cs="Segoe UI"/>
          <w:color w:val="24292E"/>
          <w:kern w:val="0"/>
          <w:sz w:val="24"/>
          <w:szCs w:val="24"/>
        </w:rPr>
        <w:t>。这就差不多是分支预测是怎么工作的。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大多数的应用都有很好的分支预测。所以现代的分支预测器通常能实现大于</w:t>
      </w:r>
      <w:r w:rsidRPr="005E7BAC">
        <w:rPr>
          <w:rFonts w:ascii="Segoe UI" w:eastAsia="宋体" w:hAnsi="Segoe UI" w:cs="Segoe UI"/>
          <w:color w:val="24292E"/>
          <w:kern w:val="0"/>
          <w:sz w:val="24"/>
          <w:szCs w:val="24"/>
        </w:rPr>
        <w:t>90%</w:t>
      </w:r>
      <w:r w:rsidRPr="005E7BAC">
        <w:rPr>
          <w:rFonts w:ascii="Segoe UI" w:eastAsia="宋体" w:hAnsi="Segoe UI" w:cs="Segoe UI"/>
          <w:color w:val="24292E"/>
          <w:kern w:val="0"/>
          <w:sz w:val="24"/>
          <w:szCs w:val="24"/>
        </w:rPr>
        <w:t>的命中率。但是当面对没有模式识别、无法预测的分支，那分支预测基本就没用了。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如果你想知道更多</w:t>
      </w:r>
      <w:r w:rsidRPr="005E7BAC">
        <w:rPr>
          <w:rFonts w:ascii="Segoe UI" w:eastAsia="宋体" w:hAnsi="Segoe UI" w:cs="Segoe UI"/>
          <w:color w:val="24292E"/>
          <w:kern w:val="0"/>
          <w:sz w:val="24"/>
          <w:szCs w:val="24"/>
        </w:rPr>
        <w:t>:</w:t>
      </w:r>
      <w:hyperlink r:id="rId395" w:history="1">
        <w:r w:rsidRPr="005E7BAC">
          <w:rPr>
            <w:rFonts w:ascii="Segoe UI" w:eastAsia="宋体" w:hAnsi="Segoe UI" w:cs="Segoe UI"/>
            <w:color w:val="0366D6"/>
            <w:kern w:val="0"/>
            <w:sz w:val="24"/>
            <w:szCs w:val="24"/>
            <w:u w:val="single"/>
          </w:rPr>
          <w:t>Branch predictor" article on Wikipedia</w:t>
        </w:r>
      </w:hyperlink>
      <w:r w:rsidRPr="005E7BAC">
        <w:rPr>
          <w:rFonts w:ascii="Segoe UI" w:eastAsia="宋体" w:hAnsi="Segoe UI" w:cs="Segoe UI"/>
          <w:color w:val="24292E"/>
          <w:kern w:val="0"/>
          <w:sz w:val="24"/>
          <w:szCs w:val="24"/>
        </w:rPr>
        <w:t>.</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8" style="width:0;height:3pt" o:hralign="center" o:hrstd="t" o:hrnoshade="t" o:hr="t" fillcolor="#24292e" stroked="f"/>
        </w:pic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有了前面的说明，问题的来源就是这个</w:t>
      </w:r>
      <w:r w:rsidRPr="005E7BAC">
        <w:rPr>
          <w:rFonts w:ascii="Segoe UI" w:eastAsia="宋体" w:hAnsi="Segoe UI" w:cs="Segoe UI"/>
          <w:b/>
          <w:bCs/>
          <w:color w:val="24292E"/>
          <w:kern w:val="0"/>
          <w:sz w:val="24"/>
          <w:szCs w:val="24"/>
        </w:rPr>
        <w:t>if</w:t>
      </w:r>
      <w:r w:rsidRPr="005E7BAC">
        <w:rPr>
          <w:rFonts w:ascii="Segoe UI" w:eastAsia="宋体" w:hAnsi="Segoe UI" w:cs="Segoe UI"/>
          <w:b/>
          <w:bCs/>
          <w:color w:val="24292E"/>
          <w:kern w:val="0"/>
          <w:sz w:val="24"/>
          <w:szCs w:val="24"/>
        </w:rPr>
        <w:t>条件判断语句</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if (data[c] &gt;= 128)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sum += data[c];</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注意到数据是分布在</w:t>
      </w:r>
      <w:r w:rsidRPr="005E7BAC">
        <w:rPr>
          <w:rFonts w:ascii="Segoe UI" w:eastAsia="宋体" w:hAnsi="Segoe UI" w:cs="Segoe UI"/>
          <w:color w:val="24292E"/>
          <w:kern w:val="0"/>
          <w:sz w:val="24"/>
          <w:szCs w:val="24"/>
        </w:rPr>
        <w:t>0</w:t>
      </w:r>
      <w:r w:rsidRPr="005E7BAC">
        <w:rPr>
          <w:rFonts w:ascii="Segoe UI" w:eastAsia="宋体" w:hAnsi="Segoe UI" w:cs="Segoe UI"/>
          <w:color w:val="24292E"/>
          <w:kern w:val="0"/>
          <w:sz w:val="24"/>
          <w:szCs w:val="24"/>
        </w:rPr>
        <w:t>到</w:t>
      </w:r>
      <w:r w:rsidRPr="005E7BAC">
        <w:rPr>
          <w:rFonts w:ascii="Segoe UI" w:eastAsia="宋体" w:hAnsi="Segoe UI" w:cs="Segoe UI"/>
          <w:color w:val="24292E"/>
          <w:kern w:val="0"/>
          <w:sz w:val="24"/>
          <w:szCs w:val="24"/>
        </w:rPr>
        <w:t>255</w:t>
      </w:r>
      <w:r w:rsidRPr="005E7BAC">
        <w:rPr>
          <w:rFonts w:ascii="Segoe UI" w:eastAsia="宋体" w:hAnsi="Segoe UI" w:cs="Segoe UI"/>
          <w:color w:val="24292E"/>
          <w:kern w:val="0"/>
          <w:sz w:val="24"/>
          <w:szCs w:val="24"/>
        </w:rPr>
        <w:t>之间的。当数据排好序后，基本上前一半大的的数据不会进入这个条件语句，而后一半的数据，会进入该条件语句</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连续的进入同一个执行分支很多次，这对分支预测是非常友好的。可以更准确地预测，从而带来更高的执行效率。</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快速理解一下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T = branch taken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N = branch not taken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data[] = 0, 1, 2, 3, 4, ... 126, 127, 128, 129, 130, ... 250, 251, 252,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branch = N  N  N  N  N  ...   N    N    T    T    T  ...   T    T    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NNNNNNNNNNNN ... NNNNNNNTTTTTTTTT ... TTTTTTTTTT  (easy to predict)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但是当数据是完全随机的，分支预测就没什么用了。因为他无法预测随机的数据。因此就会有大概</w:t>
      </w:r>
      <w:r w:rsidRPr="005E7BAC">
        <w:rPr>
          <w:rFonts w:ascii="Segoe UI" w:eastAsia="宋体" w:hAnsi="Segoe UI" w:cs="Segoe UI"/>
          <w:color w:val="24292E"/>
          <w:kern w:val="0"/>
          <w:sz w:val="24"/>
          <w:szCs w:val="24"/>
        </w:rPr>
        <w:t>50%</w:t>
      </w:r>
      <w:r w:rsidRPr="005E7BAC">
        <w:rPr>
          <w:rFonts w:ascii="Segoe UI" w:eastAsia="宋体" w:hAnsi="Segoe UI" w:cs="Segoe UI"/>
          <w:color w:val="24292E"/>
          <w:kern w:val="0"/>
          <w:sz w:val="24"/>
          <w:szCs w:val="24"/>
        </w:rPr>
        <w:t>的概率预测出错。</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data[] = 226, 185, 125, 158, 198, 144, 217, 79, 202, 118,  14, 150, 177, 182, 133,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branch =   T,   T,   N,   T,   T,   T,   T,  N,   T,   N,   N,   T,   T,   T,   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TTNTTTTNTNNTTTN ...   (completely random - hard to predict)</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39" style="width:0;height:3pt" o:hralign="center" o:hrstd="t" o:hrnoshade="t" o:hr="t" fillcolor="#24292e" stroked="f"/>
        </w:pic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我们能做些什么呢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如果编译器无法优化带条件的分支，如果你愿意牺牲代码的可读性换来更好的性能的话，你可以用下面的一些技巧。</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把</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if (data[c] &gt;= 128)</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sum += data[c];</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替换成</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int t = (data[c] - 128) &gt;&gt; 31;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sum += ~t &amp; data[c];</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这消灭了分支，把它替换成按位操作</w:t>
      </w:r>
      <w:r w:rsidRPr="005E7BAC">
        <w:rPr>
          <w:rFonts w:ascii="Segoe UI" w:eastAsia="宋体" w:hAnsi="Segoe UI" w:cs="Segoe UI"/>
          <w:color w:val="24292E"/>
          <w:kern w:val="0"/>
          <w:sz w:val="24"/>
          <w:szCs w:val="24"/>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（说明：这个技巧不是非常严格的等同于原来的</w:t>
      </w:r>
      <w:r w:rsidRPr="005E7BAC">
        <w:rPr>
          <w:rFonts w:ascii="Segoe UI" w:eastAsia="宋体" w:hAnsi="Segoe UI" w:cs="Segoe UI"/>
          <w:color w:val="24292E"/>
          <w:kern w:val="0"/>
          <w:sz w:val="24"/>
          <w:szCs w:val="24"/>
        </w:rPr>
        <w:t>if</w:t>
      </w:r>
      <w:r w:rsidRPr="005E7BAC">
        <w:rPr>
          <w:rFonts w:ascii="Segoe UI" w:eastAsia="宋体" w:hAnsi="Segoe UI" w:cs="Segoe UI"/>
          <w:color w:val="24292E"/>
          <w:kern w:val="0"/>
          <w:sz w:val="24"/>
          <w:szCs w:val="24"/>
        </w:rPr>
        <w:t>条件语句。但是在</w:t>
      </w:r>
      <w:r w:rsidRPr="005E7BAC">
        <w:rPr>
          <w:rFonts w:ascii="Consolas" w:eastAsia="宋体" w:hAnsi="Consolas" w:cs="Consolas"/>
          <w:color w:val="24292E"/>
          <w:kern w:val="0"/>
          <w:sz w:val="20"/>
          <w:szCs w:val="20"/>
        </w:rPr>
        <w:t>data[]</w:t>
      </w:r>
      <w:r w:rsidRPr="005E7BAC">
        <w:rPr>
          <w:rFonts w:ascii="Segoe UI" w:eastAsia="宋体" w:hAnsi="Segoe UI" w:cs="Segoe UI"/>
          <w:color w:val="24292E"/>
          <w:kern w:val="0"/>
          <w:sz w:val="24"/>
          <w:szCs w:val="24"/>
        </w:rPr>
        <w:t>当前这些值下是</w:t>
      </w:r>
      <w:r w:rsidRPr="005E7BAC">
        <w:rPr>
          <w:rFonts w:ascii="Segoe UI" w:eastAsia="宋体" w:hAnsi="Segoe UI" w:cs="Segoe UI"/>
          <w:color w:val="24292E"/>
          <w:kern w:val="0"/>
          <w:sz w:val="24"/>
          <w:szCs w:val="24"/>
        </w:rPr>
        <w:t>OK</w:t>
      </w:r>
      <w:r w:rsidRPr="005E7BAC">
        <w:rPr>
          <w:rFonts w:ascii="Segoe UI" w:eastAsia="宋体" w:hAnsi="Segoe UI" w:cs="Segoe UI"/>
          <w:color w:val="24292E"/>
          <w:kern w:val="0"/>
          <w:sz w:val="24"/>
          <w:szCs w:val="24"/>
        </w:rPr>
        <w:t>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使用的设备参数是：</w:t>
      </w:r>
      <w:r w:rsidRPr="005E7BAC">
        <w:rPr>
          <w:rFonts w:ascii="Segoe UI" w:eastAsia="宋体" w:hAnsi="Segoe UI" w:cs="Segoe UI"/>
          <w:b/>
          <w:bCs/>
          <w:color w:val="24292E"/>
          <w:kern w:val="0"/>
          <w:sz w:val="24"/>
          <w:szCs w:val="24"/>
        </w:rPr>
        <w:t>Core i7 920 @ 3.5 GHz</w:t>
      </w:r>
      <w:r w:rsidRPr="005E7BAC">
        <w:rPr>
          <w:rFonts w:ascii="Segoe UI" w:eastAsia="宋体" w:hAnsi="Segoe UI" w:cs="Segoe UI"/>
          <w:color w:val="24292E"/>
          <w:kern w:val="0"/>
          <w:sz w:val="24"/>
          <w:szCs w:val="24"/>
        </w:rPr>
        <w:t> C++ - Visual Studio 2010 - x64 Release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 -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11.777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 - Sorted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2.352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Branchless -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2.564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Branchless - Sorted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2.587</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Java - Netbeans 7.1.1 JDK 7 - x64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 -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10.93293813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 - Sorted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5.643797077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Branchless -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3.113581453</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Branchless - Sorted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seconds = 3.186068823</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结论：</w:t>
      </w:r>
    </w:p>
    <w:p w:rsidR="005E7BAC" w:rsidRPr="005E7BAC" w:rsidRDefault="005E7BAC" w:rsidP="005E7BAC">
      <w:pPr>
        <w:widowControl/>
        <w:numPr>
          <w:ilvl w:val="0"/>
          <w:numId w:val="80"/>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用了分支</w:t>
      </w:r>
      <w:r w:rsidRPr="005E7BAC">
        <w:rPr>
          <w:rFonts w:ascii="Segoe UI" w:eastAsia="宋体" w:hAnsi="Segoe UI" w:cs="Segoe UI"/>
          <w:color w:val="24292E"/>
          <w:kern w:val="0"/>
          <w:sz w:val="24"/>
          <w:szCs w:val="24"/>
        </w:rPr>
        <w:t>(if)</w:t>
      </w:r>
      <w:r w:rsidRPr="005E7BAC">
        <w:rPr>
          <w:rFonts w:ascii="Segoe UI" w:eastAsia="宋体" w:hAnsi="Segoe UI" w:cs="Segoe UI"/>
          <w:color w:val="24292E"/>
          <w:kern w:val="0"/>
          <w:sz w:val="24"/>
          <w:szCs w:val="24"/>
        </w:rPr>
        <w:t>：没有排序和排序的数据，效率有很大的区别</w:t>
      </w:r>
    </w:p>
    <w:p w:rsidR="005E7BAC" w:rsidRPr="005E7BAC" w:rsidRDefault="005E7BAC" w:rsidP="005E7BAC">
      <w:pPr>
        <w:widowControl/>
        <w:numPr>
          <w:ilvl w:val="0"/>
          <w:numId w:val="8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用了上面提到的按位操作替换：排序与否，效率没有很大的区别</w:t>
      </w:r>
    </w:p>
    <w:p w:rsidR="005E7BAC" w:rsidRPr="005E7BAC" w:rsidRDefault="005E7BAC" w:rsidP="005E7BAC">
      <w:pPr>
        <w:widowControl/>
        <w:numPr>
          <w:ilvl w:val="0"/>
          <w:numId w:val="8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在使用</w:t>
      </w:r>
      <w:r w:rsidRPr="005E7BAC">
        <w:rPr>
          <w:rFonts w:ascii="Segoe UI" w:eastAsia="宋体" w:hAnsi="Segoe UI" w:cs="Segoe UI"/>
          <w:color w:val="24292E"/>
          <w:kern w:val="0"/>
          <w:sz w:val="24"/>
          <w:szCs w:val="24"/>
        </w:rPr>
        <w:t>C++</w:t>
      </w:r>
      <w:r w:rsidRPr="005E7BAC">
        <w:rPr>
          <w:rFonts w:ascii="Segoe UI" w:eastAsia="宋体" w:hAnsi="Segoe UI" w:cs="Segoe UI"/>
          <w:color w:val="24292E"/>
          <w:kern w:val="0"/>
          <w:sz w:val="24"/>
          <w:szCs w:val="24"/>
        </w:rPr>
        <w:t>的情况下，按位操作还是要比排好序的分支操作要慢。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一般的建议是尽量避免在关键循环上出现对数据很依赖的分支。（就像这个例子）</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40" style="width:0;height:3pt" o:hralign="center" o:hrstd="t" o:hrnoshade="t" o:hr="t" fillcolor="#24292e" stroked="f"/>
        </w:pic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更新：</w:t>
      </w:r>
    </w:p>
    <w:p w:rsidR="005E7BAC" w:rsidRPr="005E7BAC" w:rsidRDefault="005E7BAC" w:rsidP="005E7BAC">
      <w:pPr>
        <w:widowControl/>
        <w:numPr>
          <w:ilvl w:val="0"/>
          <w:numId w:val="81"/>
        </w:numPr>
        <w:spacing w:beforeAutospacing="1"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 xml:space="preserve">GCC 4.6.1 </w:t>
      </w:r>
      <w:r w:rsidRPr="005E7BAC">
        <w:rPr>
          <w:rFonts w:ascii="Segoe UI" w:eastAsia="宋体" w:hAnsi="Segoe UI" w:cs="Segoe UI"/>
          <w:color w:val="24292E"/>
          <w:kern w:val="0"/>
          <w:sz w:val="24"/>
          <w:szCs w:val="24"/>
        </w:rPr>
        <w:t>用了</w:t>
      </w:r>
      <w:r w:rsidRPr="005E7BAC">
        <w:rPr>
          <w:rFonts w:ascii="Segoe UI" w:eastAsia="宋体" w:hAnsi="Segoe UI" w:cs="Segoe UI"/>
          <w:color w:val="24292E"/>
          <w:kern w:val="0"/>
          <w:sz w:val="24"/>
          <w:szCs w:val="24"/>
        </w:rPr>
        <w:t> </w:t>
      </w:r>
      <w:r w:rsidRPr="005E7BAC">
        <w:rPr>
          <w:rFonts w:ascii="Consolas" w:eastAsia="宋体" w:hAnsi="Consolas" w:cs="Consolas"/>
          <w:color w:val="24292E"/>
          <w:kern w:val="0"/>
          <w:sz w:val="20"/>
          <w:szCs w:val="20"/>
        </w:rPr>
        <w:t>-O3</w:t>
      </w:r>
      <w:r w:rsidRPr="005E7BAC">
        <w:rPr>
          <w:rFonts w:ascii="Segoe UI" w:eastAsia="宋体" w:hAnsi="Segoe UI" w:cs="Segoe UI"/>
          <w:color w:val="24292E"/>
          <w:kern w:val="0"/>
          <w:sz w:val="24"/>
          <w:szCs w:val="24"/>
        </w:rPr>
        <w:t> or </w:t>
      </w:r>
      <w:r w:rsidRPr="005E7BAC">
        <w:rPr>
          <w:rFonts w:ascii="Consolas" w:eastAsia="宋体" w:hAnsi="Consolas" w:cs="Consolas"/>
          <w:color w:val="24292E"/>
          <w:kern w:val="0"/>
          <w:sz w:val="20"/>
          <w:szCs w:val="20"/>
        </w:rPr>
        <w:t>-ftree-vectorize</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64</w:t>
      </w:r>
      <w:r w:rsidRPr="005E7BAC">
        <w:rPr>
          <w:rFonts w:ascii="Segoe UI" w:eastAsia="宋体" w:hAnsi="Segoe UI" w:cs="Segoe UI"/>
          <w:color w:val="24292E"/>
          <w:kern w:val="0"/>
          <w:sz w:val="24"/>
          <w:szCs w:val="24"/>
        </w:rPr>
        <w:t>位机器上，数据有没有排序，都是一样快。</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w:t>
      </w:r>
      <w:r w:rsidRPr="005E7BAC">
        <w:rPr>
          <w:rFonts w:ascii="Segoe UI" w:eastAsia="宋体" w:hAnsi="Segoe UI" w:cs="Segoe UI"/>
          <w:b/>
          <w:bCs/>
          <w:color w:val="24292E"/>
          <w:kern w:val="0"/>
          <w:sz w:val="24"/>
          <w:szCs w:val="24"/>
        </w:rPr>
        <w:t>等各种例子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说明了现代编译器越发成熟强大，可以在这方面充分优化代码的执行效率</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相关内容</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的流水线指令执行</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想象现在有一堆指令等待</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去执行，那么</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是如何执行的呢？具体的细节可以找一本计算机组成原理来看。</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执行一堆指令时，并不是单纯地一条一条取出来执行，而是按照一种流水线的方式，在</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真正指令前，这条指令就像工厂里流水线生产的产品一样，已经被经过一些处理。简单来说，一条指令可能经过过程：取指</w:t>
      </w:r>
      <w:r w:rsidRPr="005E7BAC">
        <w:rPr>
          <w:rFonts w:ascii="Segoe UI" w:eastAsia="宋体" w:hAnsi="Segoe UI" w:cs="Segoe UI"/>
          <w:color w:val="24292E"/>
          <w:kern w:val="0"/>
          <w:sz w:val="24"/>
          <w:szCs w:val="24"/>
        </w:rPr>
        <w:t>(Fetch)</w:t>
      </w:r>
      <w:r w:rsidRPr="005E7BAC">
        <w:rPr>
          <w:rFonts w:ascii="Segoe UI" w:eastAsia="宋体" w:hAnsi="Segoe UI" w:cs="Segoe UI"/>
          <w:color w:val="24292E"/>
          <w:kern w:val="0"/>
          <w:sz w:val="24"/>
          <w:szCs w:val="24"/>
        </w:rPr>
        <w:t>、解码</w:t>
      </w:r>
      <w:r w:rsidRPr="005E7BAC">
        <w:rPr>
          <w:rFonts w:ascii="Segoe UI" w:eastAsia="宋体" w:hAnsi="Segoe UI" w:cs="Segoe UI"/>
          <w:color w:val="24292E"/>
          <w:kern w:val="0"/>
          <w:sz w:val="24"/>
          <w:szCs w:val="24"/>
        </w:rPr>
        <w:t>(Decode)</w:t>
      </w:r>
      <w:r w:rsidRPr="005E7BAC">
        <w:rPr>
          <w:rFonts w:ascii="Segoe UI" w:eastAsia="宋体" w:hAnsi="Segoe UI" w:cs="Segoe UI"/>
          <w:color w:val="24292E"/>
          <w:kern w:val="0"/>
          <w:sz w:val="24"/>
          <w:szCs w:val="24"/>
        </w:rPr>
        <w:t>、执行</w:t>
      </w:r>
      <w:r w:rsidRPr="005E7BAC">
        <w:rPr>
          <w:rFonts w:ascii="Segoe UI" w:eastAsia="宋体" w:hAnsi="Segoe UI" w:cs="Segoe UI"/>
          <w:color w:val="24292E"/>
          <w:kern w:val="0"/>
          <w:sz w:val="24"/>
          <w:szCs w:val="24"/>
        </w:rPr>
        <w:t>(Execute)</w:t>
      </w:r>
      <w:r w:rsidRPr="005E7BAC">
        <w:rPr>
          <w:rFonts w:ascii="Segoe UI" w:eastAsia="宋体" w:hAnsi="Segoe UI" w:cs="Segoe UI"/>
          <w:color w:val="24292E"/>
          <w:kern w:val="0"/>
          <w:sz w:val="24"/>
          <w:szCs w:val="24"/>
        </w:rPr>
        <w:t>、放回</w:t>
      </w:r>
      <w:r w:rsidRPr="005E7BAC">
        <w:rPr>
          <w:rFonts w:ascii="Segoe UI" w:eastAsia="宋体" w:hAnsi="Segoe UI" w:cs="Segoe UI"/>
          <w:color w:val="24292E"/>
          <w:kern w:val="0"/>
          <w:sz w:val="24"/>
          <w:szCs w:val="24"/>
        </w:rPr>
        <w:t>(Write-back)</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假设现在有指令序列</w:t>
      </w:r>
      <w:r w:rsidRPr="005E7BAC">
        <w:rPr>
          <w:rFonts w:ascii="Segoe UI" w:eastAsia="宋体" w:hAnsi="Segoe UI" w:cs="Segoe UI"/>
          <w:color w:val="24292E"/>
          <w:kern w:val="0"/>
          <w:sz w:val="24"/>
          <w:szCs w:val="24"/>
        </w:rPr>
        <w:t>ABCDEFG</w:t>
      </w:r>
      <w:r w:rsidRPr="005E7BAC">
        <w:rPr>
          <w:rFonts w:ascii="Segoe UI" w:eastAsia="宋体" w:hAnsi="Segoe UI" w:cs="Segoe UI"/>
          <w:color w:val="24292E"/>
          <w:kern w:val="0"/>
          <w:sz w:val="24"/>
          <w:szCs w:val="24"/>
        </w:rPr>
        <w:t>。当</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正在执行</w:t>
      </w:r>
      <w:r w:rsidRPr="005E7BAC">
        <w:rPr>
          <w:rFonts w:ascii="Segoe UI" w:eastAsia="宋体" w:hAnsi="Segoe UI" w:cs="Segoe UI"/>
          <w:color w:val="24292E"/>
          <w:kern w:val="0"/>
          <w:sz w:val="24"/>
          <w:szCs w:val="24"/>
        </w:rPr>
        <w:t>(execute)</w:t>
      </w:r>
      <w:r w:rsidRPr="005E7BAC">
        <w:rPr>
          <w:rFonts w:ascii="Segoe UI" w:eastAsia="宋体" w:hAnsi="Segoe UI" w:cs="Segoe UI"/>
          <w:color w:val="24292E"/>
          <w:kern w:val="0"/>
          <w:sz w:val="24"/>
          <w:szCs w:val="24"/>
        </w:rPr>
        <w:t>指令</w:t>
      </w:r>
      <w:r w:rsidRPr="005E7BAC">
        <w:rPr>
          <w:rFonts w:ascii="Segoe UI" w:eastAsia="宋体" w:hAnsi="Segoe UI" w:cs="Segoe UI"/>
          <w:color w:val="24292E"/>
          <w:kern w:val="0"/>
          <w:sz w:val="24"/>
          <w:szCs w:val="24"/>
        </w:rPr>
        <w:t>A</w:t>
      </w:r>
      <w:r w:rsidRPr="005E7BAC">
        <w:rPr>
          <w:rFonts w:ascii="Segoe UI" w:eastAsia="宋体" w:hAnsi="Segoe UI" w:cs="Segoe UI"/>
          <w:color w:val="24292E"/>
          <w:kern w:val="0"/>
          <w:sz w:val="24"/>
          <w:szCs w:val="24"/>
        </w:rPr>
        <w:t>时，</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的其他处理单元（</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是由若干部件构成的）其实已经预先处理到了指令</w:t>
      </w:r>
      <w:r w:rsidRPr="005E7BAC">
        <w:rPr>
          <w:rFonts w:ascii="Segoe UI" w:eastAsia="宋体" w:hAnsi="Segoe UI" w:cs="Segoe UI"/>
          <w:color w:val="24292E"/>
          <w:kern w:val="0"/>
          <w:sz w:val="24"/>
          <w:szCs w:val="24"/>
        </w:rPr>
        <w:t>A</w:t>
      </w:r>
      <w:r w:rsidRPr="005E7BAC">
        <w:rPr>
          <w:rFonts w:ascii="Segoe UI" w:eastAsia="宋体" w:hAnsi="Segoe UI" w:cs="Segoe UI"/>
          <w:color w:val="24292E"/>
          <w:kern w:val="0"/>
          <w:sz w:val="24"/>
          <w:szCs w:val="24"/>
        </w:rPr>
        <w:t>后面的指令，例如</w:t>
      </w:r>
      <w:r w:rsidRPr="005E7BAC">
        <w:rPr>
          <w:rFonts w:ascii="Segoe UI" w:eastAsia="宋体" w:hAnsi="Segoe UI" w:cs="Segoe UI"/>
          <w:color w:val="24292E"/>
          <w:kern w:val="0"/>
          <w:sz w:val="24"/>
          <w:szCs w:val="24"/>
        </w:rPr>
        <w:t>B</w:t>
      </w:r>
      <w:r w:rsidRPr="005E7BAC">
        <w:rPr>
          <w:rFonts w:ascii="Segoe UI" w:eastAsia="宋体" w:hAnsi="Segoe UI" w:cs="Segoe UI"/>
          <w:color w:val="24292E"/>
          <w:kern w:val="0"/>
          <w:sz w:val="24"/>
          <w:szCs w:val="24"/>
        </w:rPr>
        <w:t>可能已经被解码，</w:t>
      </w:r>
      <w:r w:rsidRPr="005E7BAC">
        <w:rPr>
          <w:rFonts w:ascii="Segoe UI" w:eastAsia="宋体" w:hAnsi="Segoe UI" w:cs="Segoe UI"/>
          <w:color w:val="24292E"/>
          <w:kern w:val="0"/>
          <w:sz w:val="24"/>
          <w:szCs w:val="24"/>
        </w:rPr>
        <w:t>C</w:t>
      </w:r>
      <w:r w:rsidRPr="005E7BAC">
        <w:rPr>
          <w:rFonts w:ascii="Segoe UI" w:eastAsia="宋体" w:hAnsi="Segoe UI" w:cs="Segoe UI"/>
          <w:color w:val="24292E"/>
          <w:kern w:val="0"/>
          <w:sz w:val="24"/>
          <w:szCs w:val="24"/>
        </w:rPr>
        <w:t>已经被取指。这就是流水线执行，这可以保证</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高效地执行指令。</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分支预测</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如上所说，</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在执行一堆顺序执行的指令时，因为对于执行指令的部件来说，其基本不需要等待，因为诸如取指、解码这些过程早就被做了。但是，当</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面临非顺序执行的指令序列时，例如之前提到的跳转指令，情况会怎样呢？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取指、解码这些</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单元并不知道程序流程会跳转，只有当</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执行到跳转指令本身时，才知道该不该跳转。所以，取指解码这些单元就会继续取跳转指令之后的指令。当</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执行到跳转指令时，如果真的发生了跳转，那么之前的预处理（取指、解码）就白做了。这个时候，</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得从跳转目标处临时取指、解码，然后才开始执行，这意味着：</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停了若干个时钟周期！</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这其实是个问题，如果</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的设计放任这个问题，那么其速度就很难提升起来。为此，人们发明了一种技术，称为</w:t>
      </w:r>
      <w:r w:rsidRPr="005E7BAC">
        <w:rPr>
          <w:rFonts w:ascii="Segoe UI" w:eastAsia="宋体" w:hAnsi="Segoe UI" w:cs="Segoe UI"/>
          <w:color w:val="24292E"/>
          <w:kern w:val="0"/>
          <w:sz w:val="24"/>
          <w:szCs w:val="24"/>
        </w:rPr>
        <w:t>branch prediction</w:t>
      </w:r>
      <w:r w:rsidRPr="005E7BAC">
        <w:rPr>
          <w:rFonts w:ascii="Segoe UI" w:eastAsia="宋体" w:hAnsi="Segoe UI" w:cs="Segoe UI"/>
          <w:color w:val="24292E"/>
          <w:kern w:val="0"/>
          <w:sz w:val="24"/>
          <w:szCs w:val="24"/>
        </w:rPr>
        <w:t>，也就是分支预测。分支预测的作用，就是预测某个跳转指令是否会跳转。而</w:t>
      </w:r>
      <w:r w:rsidRPr="005E7BAC">
        <w:rPr>
          <w:rFonts w:ascii="Segoe UI" w:eastAsia="宋体" w:hAnsi="Segoe UI" w:cs="Segoe UI"/>
          <w:color w:val="24292E"/>
          <w:kern w:val="0"/>
          <w:sz w:val="24"/>
          <w:szCs w:val="24"/>
        </w:rPr>
        <w:t>CPU</w:t>
      </w:r>
      <w:r w:rsidRPr="005E7BAC">
        <w:rPr>
          <w:rFonts w:ascii="Segoe UI" w:eastAsia="宋体" w:hAnsi="Segoe UI" w:cs="Segoe UI"/>
          <w:color w:val="24292E"/>
          <w:kern w:val="0"/>
          <w:sz w:val="24"/>
          <w:szCs w:val="24"/>
        </w:rPr>
        <w:t>就根据自己的预</w:t>
      </w:r>
      <w:r w:rsidRPr="005E7BAC">
        <w:rPr>
          <w:rFonts w:ascii="Segoe UI" w:eastAsia="宋体" w:hAnsi="Segoe UI" w:cs="Segoe UI"/>
          <w:color w:val="24292E"/>
          <w:kern w:val="0"/>
          <w:sz w:val="24"/>
          <w:szCs w:val="24"/>
        </w:rPr>
        <w:lastRenderedPageBreak/>
        <w:t>测到目标地址取指令。这样，即可从一定程度提高运行速度。当然，分支预测在实现上有很多方法。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链接</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这个问题的所有回答中，最高的回答，获取了上万个</w:t>
      </w:r>
      <w:r w:rsidRPr="005E7BAC">
        <w:rPr>
          <w:rFonts w:ascii="Segoe UI" w:eastAsia="宋体" w:hAnsi="Segoe UI" w:cs="Segoe UI"/>
          <w:color w:val="24292E"/>
          <w:kern w:val="0"/>
          <w:sz w:val="24"/>
          <w:szCs w:val="24"/>
        </w:rPr>
        <w:t>vote</w:t>
      </w:r>
      <w:r w:rsidRPr="005E7BAC">
        <w:rPr>
          <w:rFonts w:ascii="Segoe UI" w:eastAsia="宋体" w:hAnsi="Segoe UI" w:cs="Segoe UI"/>
          <w:color w:val="24292E"/>
          <w:kern w:val="0"/>
          <w:sz w:val="24"/>
          <w:szCs w:val="24"/>
        </w:rPr>
        <w:t>，还有很多个回答，非常疯狂，大家觉得不过瘾可以移步到这里查看</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396" w:history="1">
        <w:r w:rsidRPr="005E7BAC">
          <w:rPr>
            <w:rFonts w:ascii="Segoe UI" w:eastAsia="宋体" w:hAnsi="Segoe UI" w:cs="Segoe UI"/>
            <w:color w:val="0366D6"/>
            <w:kern w:val="0"/>
            <w:sz w:val="24"/>
            <w:szCs w:val="24"/>
            <w:u w:val="single"/>
          </w:rPr>
          <w:t>http://stackoverflow.com/questions/11227809/why-is-processing-a-sorted-array-faster-than-an-unsorted-array</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397" w:history="1">
        <w:r w:rsidRPr="005E7BAC">
          <w:rPr>
            <w:rFonts w:ascii="Segoe UI" w:eastAsia="宋体" w:hAnsi="Segoe UI" w:cs="Segoe UI"/>
            <w:b/>
            <w:bCs/>
            <w:color w:val="0366D6"/>
            <w:kern w:val="0"/>
            <w:sz w:val="36"/>
            <w:szCs w:val="36"/>
            <w:u w:val="single"/>
          </w:rPr>
          <w:t xml:space="preserve">4. </w:t>
        </w:r>
        <w:r w:rsidRPr="005E7BAC">
          <w:rPr>
            <w:rFonts w:ascii="Segoe UI" w:eastAsia="宋体" w:hAnsi="Segoe UI" w:cs="Segoe UI"/>
            <w:b/>
            <w:bCs/>
            <w:color w:val="0366D6"/>
            <w:kern w:val="0"/>
            <w:sz w:val="36"/>
            <w:szCs w:val="36"/>
            <w:u w:val="single"/>
          </w:rPr>
          <w:t>如何使用</w:t>
        </w:r>
        <w:r w:rsidRPr="005E7BAC">
          <w:rPr>
            <w:rFonts w:ascii="Segoe UI" w:eastAsia="宋体" w:hAnsi="Segoe UI" w:cs="Segoe UI"/>
            <w:b/>
            <w:bCs/>
            <w:color w:val="0366D6"/>
            <w:kern w:val="0"/>
            <w:sz w:val="36"/>
            <w:szCs w:val="36"/>
            <w:u w:val="single"/>
          </w:rPr>
          <w:t>Java</w:t>
        </w:r>
        <w:r w:rsidRPr="005E7BAC">
          <w:rPr>
            <w:rFonts w:ascii="Segoe UI" w:eastAsia="宋体" w:hAnsi="Segoe UI" w:cs="Segoe UI"/>
            <w:b/>
            <w:bCs/>
            <w:color w:val="0366D6"/>
            <w:kern w:val="0"/>
            <w:sz w:val="36"/>
            <w:szCs w:val="36"/>
            <w:u w:val="single"/>
          </w:rPr>
          <w:t>创建一个内存泄漏的程序</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如何使用</w:t>
      </w:r>
      <w:r w:rsidRPr="005E7BAC">
        <w:rPr>
          <w:rFonts w:ascii="Segoe UI" w:eastAsia="宋体" w:hAnsi="Segoe UI" w:cs="Segoe UI"/>
          <w:b/>
          <w:bCs/>
          <w:color w:val="24292E"/>
          <w:kern w:val="0"/>
          <w:sz w:val="30"/>
          <w:szCs w:val="30"/>
        </w:rPr>
        <w:t>Java</w:t>
      </w:r>
      <w:r w:rsidRPr="005E7BAC">
        <w:rPr>
          <w:rFonts w:ascii="Segoe UI" w:eastAsia="宋体" w:hAnsi="Segoe UI" w:cs="Segoe UI"/>
          <w:b/>
          <w:bCs/>
          <w:color w:val="24292E"/>
          <w:kern w:val="0"/>
          <w:sz w:val="30"/>
          <w:szCs w:val="30"/>
        </w:rPr>
        <w:t>创建一个内存泄漏的程序</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我在一个面试的过程中被问到如何使用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创建一个内存泄漏的程序。毫无疑问地说，我当时哑口无言，根本不知道如何开始编码。</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解答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下有一个很好的方法来创建内存泄漏程序</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通过使得对象不可访问但任然存储在内存中。</w:t>
      </w:r>
    </w:p>
    <w:p w:rsidR="005E7BAC" w:rsidRPr="005E7BAC" w:rsidRDefault="005E7BAC" w:rsidP="005E7BAC">
      <w:pPr>
        <w:widowControl/>
        <w:numPr>
          <w:ilvl w:val="0"/>
          <w:numId w:val="82"/>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应用程序创建一个长期运行的线程</w:t>
      </w:r>
      <w:r w:rsidRPr="005E7BAC">
        <w:rPr>
          <w:rFonts w:ascii="Segoe UI" w:eastAsia="宋体" w:hAnsi="Segoe UI" w:cs="Segoe UI"/>
          <w:color w:val="24292E"/>
          <w:kern w:val="0"/>
          <w:sz w:val="24"/>
          <w:szCs w:val="24"/>
        </w:rPr>
        <w:t xml:space="preserve">A </w:t>
      </w:r>
      <w:r w:rsidRPr="005E7BAC">
        <w:rPr>
          <w:rFonts w:ascii="Segoe UI" w:eastAsia="宋体" w:hAnsi="Segoe UI" w:cs="Segoe UI"/>
          <w:color w:val="24292E"/>
          <w:kern w:val="0"/>
          <w:sz w:val="24"/>
          <w:szCs w:val="24"/>
        </w:rPr>
        <w:t>或者</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使用一个线程池来加快泄漏的速度。</w:t>
      </w:r>
    </w:p>
    <w:p w:rsidR="005E7BAC" w:rsidRPr="005E7BAC" w:rsidRDefault="005E7BAC" w:rsidP="005E7BAC">
      <w:pPr>
        <w:widowControl/>
        <w:numPr>
          <w:ilvl w:val="0"/>
          <w:numId w:val="82"/>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线程</w:t>
      </w:r>
      <w:r w:rsidRPr="005E7BAC">
        <w:rPr>
          <w:rFonts w:ascii="Segoe UI" w:eastAsia="宋体" w:hAnsi="Segoe UI" w:cs="Segoe UI"/>
          <w:color w:val="24292E"/>
          <w:kern w:val="0"/>
          <w:sz w:val="24"/>
          <w:szCs w:val="24"/>
        </w:rPr>
        <w:t>A</w:t>
      </w:r>
      <w:r w:rsidRPr="005E7BAC">
        <w:rPr>
          <w:rFonts w:ascii="Segoe UI" w:eastAsia="宋体" w:hAnsi="Segoe UI" w:cs="Segoe UI"/>
          <w:color w:val="24292E"/>
          <w:kern w:val="0"/>
          <w:sz w:val="24"/>
          <w:szCs w:val="24"/>
        </w:rPr>
        <w:t>使用</w:t>
      </w:r>
      <w:r w:rsidRPr="005E7BAC">
        <w:rPr>
          <w:rFonts w:ascii="Segoe UI" w:eastAsia="宋体" w:hAnsi="Segoe UI" w:cs="Segoe UI"/>
          <w:color w:val="24292E"/>
          <w:kern w:val="0"/>
          <w:sz w:val="24"/>
          <w:szCs w:val="24"/>
        </w:rPr>
        <w:t>ClassLoader</w:t>
      </w:r>
      <w:r w:rsidRPr="005E7BAC">
        <w:rPr>
          <w:rFonts w:ascii="Segoe UI" w:eastAsia="宋体" w:hAnsi="Segoe UI" w:cs="Segoe UI"/>
          <w:color w:val="24292E"/>
          <w:kern w:val="0"/>
          <w:sz w:val="24"/>
          <w:szCs w:val="24"/>
        </w:rPr>
        <w:t>（用户可以自定义）加载一个类</w:t>
      </w:r>
      <w:r w:rsidRPr="005E7BAC">
        <w:rPr>
          <w:rFonts w:ascii="Segoe UI" w:eastAsia="宋体" w:hAnsi="Segoe UI" w:cs="Segoe UI"/>
          <w:color w:val="24292E"/>
          <w:kern w:val="0"/>
          <w:sz w:val="24"/>
          <w:szCs w:val="24"/>
        </w:rPr>
        <w:t xml:space="preserve"> B</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82"/>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在类</w:t>
      </w:r>
      <w:r w:rsidRPr="005E7BAC">
        <w:rPr>
          <w:rFonts w:ascii="Segoe UI" w:eastAsia="宋体" w:hAnsi="Segoe UI" w:cs="Segoe UI"/>
          <w:color w:val="24292E"/>
          <w:kern w:val="0"/>
          <w:sz w:val="24"/>
          <w:szCs w:val="24"/>
        </w:rPr>
        <w:t>B</w:t>
      </w:r>
      <w:r w:rsidRPr="005E7BAC">
        <w:rPr>
          <w:rFonts w:ascii="Segoe UI" w:eastAsia="宋体" w:hAnsi="Segoe UI" w:cs="Segoe UI"/>
          <w:color w:val="24292E"/>
          <w:kern w:val="0"/>
          <w:sz w:val="24"/>
          <w:szCs w:val="24"/>
        </w:rPr>
        <w:t>申请一块很大的连续内存（例如：</w:t>
      </w:r>
      <w:r w:rsidRPr="005E7BAC">
        <w:rPr>
          <w:rFonts w:ascii="Segoe UI" w:eastAsia="宋体" w:hAnsi="Segoe UI" w:cs="Segoe UI"/>
          <w:color w:val="24292E"/>
          <w:kern w:val="0"/>
          <w:sz w:val="24"/>
          <w:szCs w:val="24"/>
        </w:rPr>
        <w:t>new byte[1000000]</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并使用一个静态成员变量保存该空间的一个强引用，之后在一个</w:t>
      </w:r>
      <w:r w:rsidRPr="005E7BAC">
        <w:rPr>
          <w:rFonts w:ascii="Segoe UI" w:eastAsia="宋体" w:hAnsi="Segoe UI" w:cs="Segoe UI"/>
          <w:color w:val="24292E"/>
          <w:kern w:val="0"/>
          <w:sz w:val="24"/>
          <w:szCs w:val="24"/>
        </w:rPr>
        <w:t>ThreadLocal</w:t>
      </w:r>
      <w:r w:rsidRPr="005E7BAC">
        <w:rPr>
          <w:rFonts w:ascii="Segoe UI" w:eastAsia="宋体" w:hAnsi="Segoe UI" w:cs="Segoe UI"/>
          <w:color w:val="24292E"/>
          <w:kern w:val="0"/>
          <w:sz w:val="24"/>
          <w:szCs w:val="24"/>
        </w:rPr>
        <w:lastRenderedPageBreak/>
        <w:t>对象中存储类</w:t>
      </w:r>
      <w:r w:rsidRPr="005E7BAC">
        <w:rPr>
          <w:rFonts w:ascii="Segoe UI" w:eastAsia="宋体" w:hAnsi="Segoe UI" w:cs="Segoe UI"/>
          <w:color w:val="24292E"/>
          <w:kern w:val="0"/>
          <w:sz w:val="24"/>
          <w:szCs w:val="24"/>
        </w:rPr>
        <w:t>B</w:t>
      </w:r>
      <w:r w:rsidRPr="005E7BAC">
        <w:rPr>
          <w:rFonts w:ascii="Segoe UI" w:eastAsia="宋体" w:hAnsi="Segoe UI" w:cs="Segoe UI"/>
          <w:color w:val="24292E"/>
          <w:kern w:val="0"/>
          <w:sz w:val="24"/>
          <w:szCs w:val="24"/>
        </w:rPr>
        <w:t>对象的引用。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虽然泄漏这个类的一个实例就足够了，但是也可以通过申请多个实例的方法来加快内存泄漏的速度。</w:t>
      </w:r>
    </w:p>
    <w:p w:rsidR="005E7BAC" w:rsidRPr="005E7BAC" w:rsidRDefault="005E7BAC" w:rsidP="005E7BAC">
      <w:pPr>
        <w:widowControl/>
        <w:numPr>
          <w:ilvl w:val="0"/>
          <w:numId w:val="82"/>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线程</w:t>
      </w:r>
      <w:r w:rsidRPr="005E7BAC">
        <w:rPr>
          <w:rFonts w:ascii="Segoe UI" w:eastAsia="宋体" w:hAnsi="Segoe UI" w:cs="Segoe UI"/>
          <w:color w:val="24292E"/>
          <w:kern w:val="0"/>
          <w:sz w:val="24"/>
          <w:szCs w:val="24"/>
        </w:rPr>
        <w:t>A</w:t>
      </w:r>
      <w:r w:rsidRPr="005E7BAC">
        <w:rPr>
          <w:rFonts w:ascii="Segoe UI" w:eastAsia="宋体" w:hAnsi="Segoe UI" w:cs="Segoe UI"/>
          <w:color w:val="24292E"/>
          <w:kern w:val="0"/>
          <w:sz w:val="24"/>
          <w:szCs w:val="24"/>
        </w:rPr>
        <w:t>清理所有指向自定义类或者通过</w:t>
      </w:r>
      <w:r w:rsidRPr="005E7BAC">
        <w:rPr>
          <w:rFonts w:ascii="Segoe UI" w:eastAsia="宋体" w:hAnsi="Segoe UI" w:cs="Segoe UI"/>
          <w:color w:val="24292E"/>
          <w:kern w:val="0"/>
          <w:sz w:val="24"/>
          <w:szCs w:val="24"/>
        </w:rPr>
        <w:t>ClassLoadeer</w:t>
      </w:r>
      <w:r w:rsidRPr="005E7BAC">
        <w:rPr>
          <w:rFonts w:ascii="Segoe UI" w:eastAsia="宋体" w:hAnsi="Segoe UI" w:cs="Segoe UI"/>
          <w:color w:val="24292E"/>
          <w:kern w:val="0"/>
          <w:sz w:val="24"/>
          <w:szCs w:val="24"/>
        </w:rPr>
        <w:t>加载的引用。</w:t>
      </w:r>
    </w:p>
    <w:p w:rsidR="005E7BAC" w:rsidRPr="005E7BAC" w:rsidRDefault="005E7BAC" w:rsidP="005E7BAC">
      <w:pPr>
        <w:widowControl/>
        <w:numPr>
          <w:ilvl w:val="0"/>
          <w:numId w:val="82"/>
        </w:numPr>
        <w:spacing w:before="240"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重复上述步骤</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上述方式可以达到内存泄漏的目的，因为</w:t>
      </w:r>
      <w:r w:rsidRPr="005E7BAC">
        <w:rPr>
          <w:rFonts w:ascii="Segoe UI" w:eastAsia="宋体" w:hAnsi="Segoe UI" w:cs="Segoe UI"/>
          <w:color w:val="24292E"/>
          <w:kern w:val="0"/>
          <w:sz w:val="24"/>
          <w:szCs w:val="24"/>
        </w:rPr>
        <w:t xml:space="preserve"> ThreadLocal </w:t>
      </w:r>
      <w:r w:rsidRPr="005E7BAC">
        <w:rPr>
          <w:rFonts w:ascii="Segoe UI" w:eastAsia="宋体" w:hAnsi="Segoe UI" w:cs="Segoe UI"/>
          <w:color w:val="24292E"/>
          <w:kern w:val="0"/>
          <w:sz w:val="24"/>
          <w:szCs w:val="24"/>
        </w:rPr>
        <w:t>存储了一个指向类</w:t>
      </w:r>
      <w:r w:rsidRPr="005E7BAC">
        <w:rPr>
          <w:rFonts w:ascii="Segoe UI" w:eastAsia="宋体" w:hAnsi="Segoe UI" w:cs="Segoe UI"/>
          <w:color w:val="24292E"/>
          <w:kern w:val="0"/>
          <w:sz w:val="24"/>
          <w:szCs w:val="24"/>
        </w:rPr>
        <w:t>B</w:t>
      </w:r>
      <w:r w:rsidRPr="005E7BAC">
        <w:rPr>
          <w:rFonts w:ascii="Segoe UI" w:eastAsia="宋体" w:hAnsi="Segoe UI" w:cs="Segoe UI"/>
          <w:color w:val="24292E"/>
          <w:kern w:val="0"/>
          <w:sz w:val="24"/>
          <w:szCs w:val="24"/>
        </w:rPr>
        <w:t>对象的引用，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而该对象又保存了一个指向其类的引用，这个类又保存了一个指向其</w:t>
      </w:r>
      <w:r w:rsidRPr="005E7BAC">
        <w:rPr>
          <w:rFonts w:ascii="Segoe UI" w:eastAsia="宋体" w:hAnsi="Segoe UI" w:cs="Segoe UI"/>
          <w:color w:val="24292E"/>
          <w:kern w:val="0"/>
          <w:sz w:val="24"/>
          <w:szCs w:val="24"/>
        </w:rPr>
        <w:t>ClassLoader</w:t>
      </w:r>
      <w:r w:rsidRPr="005E7BAC">
        <w:rPr>
          <w:rFonts w:ascii="Segoe UI" w:eastAsia="宋体" w:hAnsi="Segoe UI" w:cs="Segoe UI"/>
          <w:color w:val="24292E"/>
          <w:kern w:val="0"/>
          <w:sz w:val="24"/>
          <w:szCs w:val="24"/>
        </w:rPr>
        <w:t>的引用，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而</w:t>
      </w:r>
      <w:r w:rsidRPr="005E7BAC">
        <w:rPr>
          <w:rFonts w:ascii="Segoe UI" w:eastAsia="宋体" w:hAnsi="Segoe UI" w:cs="Segoe UI"/>
          <w:color w:val="24292E"/>
          <w:kern w:val="0"/>
          <w:sz w:val="24"/>
          <w:szCs w:val="24"/>
        </w:rPr>
        <w:t>ClassLoader</w:t>
      </w:r>
      <w:r w:rsidRPr="005E7BAC">
        <w:rPr>
          <w:rFonts w:ascii="Segoe UI" w:eastAsia="宋体" w:hAnsi="Segoe UI" w:cs="Segoe UI"/>
          <w:color w:val="24292E"/>
          <w:kern w:val="0"/>
          <w:sz w:val="24"/>
          <w:szCs w:val="24"/>
        </w:rPr>
        <w:t>又保存了一个通过它加载的所有类的引用。</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这种方法在许多的</w:t>
      </w:r>
      <w:r w:rsidRPr="005E7BAC">
        <w:rPr>
          <w:rFonts w:ascii="Segoe UI" w:eastAsia="宋体" w:hAnsi="Segoe UI" w:cs="Segoe UI"/>
          <w:color w:val="24292E"/>
          <w:kern w:val="0"/>
          <w:sz w:val="24"/>
          <w:szCs w:val="24"/>
        </w:rPr>
        <w:t>JVM</w:t>
      </w:r>
      <w:r w:rsidRPr="005E7BAC">
        <w:rPr>
          <w:rFonts w:ascii="Segoe UI" w:eastAsia="宋体" w:hAnsi="Segoe UI" w:cs="Segoe UI"/>
          <w:color w:val="24292E"/>
          <w:kern w:val="0"/>
          <w:sz w:val="24"/>
          <w:szCs w:val="24"/>
        </w:rPr>
        <w:t>的实现中表现更糟糕，因为</w:t>
      </w:r>
      <w:r w:rsidRPr="005E7BAC">
        <w:rPr>
          <w:rFonts w:ascii="Segoe UI" w:eastAsia="宋体" w:hAnsi="Segoe UI" w:cs="Segoe UI"/>
          <w:color w:val="24292E"/>
          <w:kern w:val="0"/>
          <w:sz w:val="24"/>
          <w:szCs w:val="24"/>
        </w:rPr>
        <w:t>Classes</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ClassLoader</w:t>
      </w:r>
      <w:r w:rsidRPr="005E7BAC">
        <w:rPr>
          <w:rFonts w:ascii="Segoe UI" w:eastAsia="宋体" w:hAnsi="Segoe UI" w:cs="Segoe UI"/>
          <w:color w:val="24292E"/>
          <w:kern w:val="0"/>
          <w:sz w:val="24"/>
          <w:szCs w:val="24"/>
        </w:rPr>
        <w:t>被直接存储在老年代（</w:t>
      </w:r>
      <w:r w:rsidRPr="005E7BAC">
        <w:rPr>
          <w:rFonts w:ascii="Segoe UI" w:eastAsia="宋体" w:hAnsi="Segoe UI" w:cs="Segoe UI"/>
          <w:color w:val="24292E"/>
          <w:kern w:val="0"/>
          <w:sz w:val="24"/>
          <w:szCs w:val="24"/>
        </w:rPr>
        <w:t>permgen</w:t>
      </w:r>
      <w:r w:rsidRPr="005E7BAC">
        <w:rPr>
          <w:rFonts w:ascii="Segoe UI" w:eastAsia="宋体" w:hAnsi="Segoe UI" w:cs="Segoe UI"/>
          <w:color w:val="24292E"/>
          <w:kern w:val="0"/>
          <w:sz w:val="24"/>
          <w:szCs w:val="24"/>
        </w:rPr>
        <w:t>）并且永远都不会被</w:t>
      </w:r>
      <w:r w:rsidRPr="005E7BAC">
        <w:rPr>
          <w:rFonts w:ascii="Segoe UI" w:eastAsia="宋体" w:hAnsi="Segoe UI" w:cs="Segoe UI"/>
          <w:color w:val="24292E"/>
          <w:kern w:val="0"/>
          <w:sz w:val="24"/>
          <w:szCs w:val="24"/>
        </w:rPr>
        <w:t>GC</w:t>
      </w:r>
      <w:r w:rsidRPr="005E7BAC">
        <w:rPr>
          <w:rFonts w:ascii="Segoe UI" w:eastAsia="宋体" w:hAnsi="Segoe UI" w:cs="Segoe UI"/>
          <w:color w:val="24292E"/>
          <w:kern w:val="0"/>
          <w:sz w:val="24"/>
          <w:szCs w:val="24"/>
        </w:rPr>
        <w:t>处理。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下方为个人理解</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通过一个简单的图来描述上述关系：</w:t>
      </w:r>
      <w:r w:rsidRPr="005E7BAC">
        <w:rPr>
          <w:rFonts w:ascii="Segoe UI" w:eastAsia="宋体" w:hAnsi="Segoe UI" w:cs="Segoe UI"/>
          <w:color w:val="24292E"/>
          <w:kern w:val="0"/>
          <w:sz w:val="24"/>
          <w:szCs w:val="24"/>
        </w:rPr>
        <w:br/>
        <w:t>ThreadLocal.obj ---&gt; B.obj ---&gt; B.class &lt;--&gt; ClassLoader.obj</w:t>
      </w:r>
      <w:r w:rsidRPr="005E7BAC">
        <w:rPr>
          <w:rFonts w:ascii="Segoe UI" w:eastAsia="宋体" w:hAnsi="Segoe UI" w:cs="Segoe UI"/>
          <w:color w:val="24292E"/>
          <w:kern w:val="0"/>
          <w:sz w:val="24"/>
          <w:szCs w:val="24"/>
        </w:rPr>
        <w:br/>
      </w:r>
      <w:r w:rsidRPr="005E7BAC">
        <w:rPr>
          <w:rFonts w:ascii="Segoe UI" w:eastAsia="宋体" w:hAnsi="Segoe UI" w:cs="Segoe UI"/>
          <w:color w:val="24292E"/>
          <w:kern w:val="0"/>
          <w:sz w:val="24"/>
          <w:szCs w:val="24"/>
        </w:rPr>
        <w:t>注：上图的</w:t>
      </w:r>
      <w:r w:rsidRPr="005E7BAC">
        <w:rPr>
          <w:rFonts w:ascii="Segoe UI" w:eastAsia="宋体" w:hAnsi="Segoe UI" w:cs="Segoe UI"/>
          <w:color w:val="24292E"/>
          <w:kern w:val="0"/>
          <w:sz w:val="24"/>
          <w:szCs w:val="24"/>
        </w:rPr>
        <w:t>*.obj</w:t>
      </w:r>
      <w:r w:rsidRPr="005E7BAC">
        <w:rPr>
          <w:rFonts w:ascii="Segoe UI" w:eastAsia="宋体" w:hAnsi="Segoe UI" w:cs="Segoe UI"/>
          <w:color w:val="24292E"/>
          <w:kern w:val="0"/>
          <w:sz w:val="24"/>
          <w:szCs w:val="24"/>
        </w:rPr>
        <w:t>表示</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类的一个实例对象，</w:t>
      </w:r>
      <w:r w:rsidRPr="005E7BAC">
        <w:rPr>
          <w:rFonts w:ascii="Segoe UI" w:eastAsia="宋体" w:hAnsi="Segoe UI" w:cs="Segoe UI"/>
          <w:color w:val="24292E"/>
          <w:kern w:val="0"/>
          <w:sz w:val="24"/>
          <w:szCs w:val="24"/>
        </w:rPr>
        <w:t>B.class</w:t>
      </w:r>
      <w:r w:rsidRPr="005E7BAC">
        <w:rPr>
          <w:rFonts w:ascii="Segoe UI" w:eastAsia="宋体" w:hAnsi="Segoe UI" w:cs="Segoe UI"/>
          <w:color w:val="24292E"/>
          <w:kern w:val="0"/>
          <w:sz w:val="24"/>
          <w:szCs w:val="24"/>
        </w:rPr>
        <w:t>表示类</w:t>
      </w:r>
      <w:r w:rsidRPr="005E7BAC">
        <w:rPr>
          <w:rFonts w:ascii="Segoe UI" w:eastAsia="宋体" w:hAnsi="Segoe UI" w:cs="Segoe UI"/>
          <w:color w:val="24292E"/>
          <w:kern w:val="0"/>
          <w:sz w:val="24"/>
          <w:szCs w:val="24"/>
        </w:rPr>
        <w:t>B</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Class</w:t>
      </w:r>
      <w:r w:rsidRPr="005E7BAC">
        <w:rPr>
          <w:rFonts w:ascii="Segoe UI" w:eastAsia="宋体" w:hAnsi="Segoe UI" w:cs="Segoe UI"/>
          <w:color w:val="24292E"/>
          <w:kern w:val="0"/>
          <w:sz w:val="24"/>
          <w:szCs w:val="24"/>
        </w:rPr>
        <w:t>对象</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上方为个人理解</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这个模式的一个变形：如果频繁的重新部署那些可能使用</w:t>
      </w:r>
      <w:r w:rsidRPr="005E7BAC">
        <w:rPr>
          <w:rFonts w:ascii="Segoe UI" w:eastAsia="宋体" w:hAnsi="Segoe UI" w:cs="Segoe UI"/>
          <w:color w:val="24292E"/>
          <w:kern w:val="0"/>
          <w:sz w:val="24"/>
          <w:szCs w:val="24"/>
        </w:rPr>
        <w:t>ThreadLocals</w:t>
      </w:r>
      <w:r w:rsidRPr="005E7BAC">
        <w:rPr>
          <w:rFonts w:ascii="Segoe UI" w:eastAsia="宋体" w:hAnsi="Segoe UI" w:cs="Segoe UI"/>
          <w:color w:val="24292E"/>
          <w:kern w:val="0"/>
          <w:sz w:val="24"/>
          <w:szCs w:val="24"/>
        </w:rPr>
        <w:t>的应用，应用容器（例如</w:t>
      </w:r>
      <w:r w:rsidRPr="005E7BAC">
        <w:rPr>
          <w:rFonts w:ascii="Segoe UI" w:eastAsia="宋体" w:hAnsi="Segoe UI" w:cs="Segoe UI"/>
          <w:color w:val="24292E"/>
          <w:kern w:val="0"/>
          <w:sz w:val="24"/>
          <w:szCs w:val="24"/>
        </w:rPr>
        <w:t>Tomcat</w:t>
      </w:r>
      <w:r w:rsidRPr="005E7BAC">
        <w:rPr>
          <w:rFonts w:ascii="Segoe UI" w:eastAsia="宋体" w:hAnsi="Segoe UI" w:cs="Segoe UI"/>
          <w:color w:val="24292E"/>
          <w:kern w:val="0"/>
          <w:sz w:val="24"/>
          <w:szCs w:val="24"/>
        </w:rPr>
        <w:t>）就会像筛子一样泄漏内存。</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因为应用容器使用上述所说的线程，每次重新部署应用时，应用容器都会使用一个新的</w:t>
      </w:r>
      <w:r w:rsidRPr="005E7BAC">
        <w:rPr>
          <w:rFonts w:ascii="Segoe UI" w:eastAsia="宋体" w:hAnsi="Segoe UI" w:cs="Segoe UI"/>
          <w:color w:val="24292E"/>
          <w:kern w:val="0"/>
          <w:sz w:val="24"/>
          <w:szCs w:val="24"/>
        </w:rPr>
        <w:t>ClassLoader</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具体代码可以参考：</w:t>
      </w:r>
      <w:hyperlink r:id="rId398" w:history="1">
        <w:r w:rsidRPr="005E7BAC">
          <w:rPr>
            <w:rFonts w:ascii="Segoe UI" w:eastAsia="宋体" w:hAnsi="Segoe UI" w:cs="Segoe UI"/>
            <w:color w:val="0366D6"/>
            <w:kern w:val="0"/>
            <w:sz w:val="24"/>
            <w:szCs w:val="24"/>
            <w:u w:val="single"/>
          </w:rPr>
          <w:t>https://gist.github.com/dpryden/b2bb29ee2d146901b4ae</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参考：</w:t>
      </w:r>
      <w:hyperlink r:id="rId399" w:history="1">
        <w:r w:rsidRPr="005E7BAC">
          <w:rPr>
            <w:rFonts w:ascii="Segoe UI" w:eastAsia="宋体" w:hAnsi="Segoe UI" w:cs="Segoe UI"/>
            <w:color w:val="0366D6"/>
            <w:kern w:val="0"/>
            <w:sz w:val="24"/>
            <w:szCs w:val="24"/>
            <w:u w:val="single"/>
          </w:rPr>
          <w:t>http://frankkieviet.blogspot.com/2006/10/classloader-leaks-dreaded-permgen-space.html</w:t>
        </w:r>
      </w:hyperlink>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stackoverflow</w:t>
      </w:r>
      <w:r w:rsidRPr="005E7BAC">
        <w:rPr>
          <w:rFonts w:ascii="Segoe UI" w:eastAsia="宋体" w:hAnsi="Segoe UI" w:cs="Segoe UI"/>
          <w:color w:val="24292E"/>
          <w:kern w:val="0"/>
          <w:sz w:val="24"/>
          <w:szCs w:val="24"/>
        </w:rPr>
        <w:t>原址：</w:t>
      </w:r>
      <w:hyperlink r:id="rId400" w:history="1">
        <w:r w:rsidRPr="005E7BAC">
          <w:rPr>
            <w:rFonts w:ascii="Segoe UI" w:eastAsia="宋体" w:hAnsi="Segoe UI" w:cs="Segoe UI"/>
            <w:color w:val="0366D6"/>
            <w:kern w:val="0"/>
            <w:sz w:val="24"/>
            <w:szCs w:val="24"/>
            <w:u w:val="single"/>
          </w:rPr>
          <w:t>http://stackoverflow.com/questions/6470651/creating-a-memory-leak-with-java</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01" w:history="1">
        <w:r w:rsidRPr="005E7BAC">
          <w:rPr>
            <w:rFonts w:ascii="Segoe UI" w:eastAsia="宋体" w:hAnsi="Segoe UI" w:cs="Segoe UI"/>
            <w:b/>
            <w:bCs/>
            <w:color w:val="0366D6"/>
            <w:kern w:val="0"/>
            <w:sz w:val="36"/>
            <w:szCs w:val="36"/>
            <w:u w:val="single"/>
          </w:rPr>
          <w:t xml:space="preserve">5. </w:t>
        </w:r>
        <w:r w:rsidRPr="005E7BAC">
          <w:rPr>
            <w:rFonts w:ascii="Segoe UI" w:eastAsia="宋体" w:hAnsi="Segoe UI" w:cs="Segoe UI"/>
            <w:b/>
            <w:bCs/>
            <w:color w:val="0366D6"/>
            <w:kern w:val="0"/>
            <w:sz w:val="36"/>
            <w:szCs w:val="36"/>
            <w:u w:val="single"/>
          </w:rPr>
          <w:t>为什么打印</w:t>
        </w:r>
        <w:r w:rsidRPr="005E7BAC">
          <w:rPr>
            <w:rFonts w:ascii="Segoe UI" w:eastAsia="宋体" w:hAnsi="Segoe UI" w:cs="Segoe UI"/>
            <w:b/>
            <w:bCs/>
            <w:color w:val="0366D6"/>
            <w:kern w:val="0"/>
            <w:sz w:val="36"/>
            <w:szCs w:val="36"/>
            <w:u w:val="single"/>
          </w:rPr>
          <w:t>“B”</w:t>
        </w:r>
        <w:r w:rsidRPr="005E7BAC">
          <w:rPr>
            <w:rFonts w:ascii="Segoe UI" w:eastAsia="宋体" w:hAnsi="Segoe UI" w:cs="Segoe UI"/>
            <w:b/>
            <w:bCs/>
            <w:color w:val="0366D6"/>
            <w:kern w:val="0"/>
            <w:sz w:val="36"/>
            <w:szCs w:val="36"/>
            <w:u w:val="single"/>
          </w:rPr>
          <w:t>会明显的比打印</w:t>
        </w:r>
        <w:r w:rsidRPr="005E7BAC">
          <w:rPr>
            <w:rFonts w:ascii="Segoe UI" w:eastAsia="宋体" w:hAnsi="Segoe UI" w:cs="Segoe UI"/>
            <w:b/>
            <w:bCs/>
            <w:color w:val="0366D6"/>
            <w:kern w:val="0"/>
            <w:sz w:val="36"/>
            <w:szCs w:val="36"/>
            <w:u w:val="single"/>
          </w:rPr>
          <w:t>“#”</w:t>
        </w:r>
        <w:r w:rsidRPr="005E7BAC">
          <w:rPr>
            <w:rFonts w:ascii="Segoe UI" w:eastAsia="宋体" w:hAnsi="Segoe UI" w:cs="Segoe UI"/>
            <w:b/>
            <w:bCs/>
            <w:color w:val="0366D6"/>
            <w:kern w:val="0"/>
            <w:sz w:val="36"/>
            <w:szCs w:val="36"/>
            <w:u w:val="single"/>
          </w:rPr>
          <w:t>慢</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为什么打印</w:t>
      </w:r>
      <w:r w:rsidRPr="005E7BAC">
        <w:rPr>
          <w:rFonts w:ascii="Segoe UI" w:eastAsia="宋体" w:hAnsi="Segoe UI" w:cs="Segoe UI"/>
          <w:b/>
          <w:bCs/>
          <w:color w:val="24292E"/>
          <w:kern w:val="0"/>
          <w:sz w:val="30"/>
          <w:szCs w:val="30"/>
        </w:rPr>
        <w:t>“B”</w:t>
      </w:r>
      <w:r w:rsidRPr="005E7BAC">
        <w:rPr>
          <w:rFonts w:ascii="Segoe UI" w:eastAsia="宋体" w:hAnsi="Segoe UI" w:cs="Segoe UI"/>
          <w:b/>
          <w:bCs/>
          <w:color w:val="24292E"/>
          <w:kern w:val="0"/>
          <w:sz w:val="30"/>
          <w:szCs w:val="30"/>
        </w:rPr>
        <w:t>会明显的比打印</w:t>
      </w:r>
      <w:r w:rsidRPr="005E7BAC">
        <w:rPr>
          <w:rFonts w:ascii="Segoe UI" w:eastAsia="宋体" w:hAnsi="Segoe UI" w:cs="Segoe UI"/>
          <w:b/>
          <w:bCs/>
          <w:color w:val="24292E"/>
          <w:kern w:val="0"/>
          <w:sz w:val="30"/>
          <w:szCs w:val="30"/>
        </w:rPr>
        <w:t>“#”</w:t>
      </w:r>
      <w:r w:rsidRPr="005E7BAC">
        <w:rPr>
          <w:rFonts w:ascii="Segoe UI" w:eastAsia="宋体" w:hAnsi="Segoe UI" w:cs="Segoe UI"/>
          <w:b/>
          <w:bCs/>
          <w:color w:val="24292E"/>
          <w:kern w:val="0"/>
          <w:sz w:val="30"/>
          <w:szCs w:val="30"/>
        </w:rPr>
        <w:t>慢</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我生成了两个</w:t>
      </w:r>
      <w:r w:rsidRPr="005E7BAC">
        <w:rPr>
          <w:rFonts w:ascii="Consolas" w:eastAsia="宋体" w:hAnsi="Consolas" w:cs="Consolas"/>
          <w:color w:val="24292E"/>
          <w:kern w:val="0"/>
          <w:sz w:val="20"/>
          <w:szCs w:val="20"/>
        </w:rPr>
        <w:t>1000</w:t>
      </w:r>
      <w:r w:rsidRPr="005E7BAC">
        <w:rPr>
          <w:rFonts w:ascii="Segoe UI" w:eastAsia="宋体" w:hAnsi="Segoe UI" w:cs="Segoe UI"/>
          <w:color w:val="24292E"/>
          <w:kern w:val="0"/>
          <w:sz w:val="24"/>
          <w:szCs w:val="24"/>
        </w:rPr>
        <w:t>x</w:t>
      </w:r>
      <w:r w:rsidRPr="005E7BAC">
        <w:rPr>
          <w:rFonts w:ascii="Consolas" w:eastAsia="宋体" w:hAnsi="Consolas" w:cs="Consolas"/>
          <w:color w:val="24292E"/>
          <w:kern w:val="0"/>
          <w:sz w:val="20"/>
          <w:szCs w:val="20"/>
        </w:rPr>
        <w:t>1000</w:t>
      </w:r>
      <w:r w:rsidRPr="005E7BAC">
        <w:rPr>
          <w:rFonts w:ascii="Segoe UI" w:eastAsia="宋体" w:hAnsi="Segoe UI" w:cs="Segoe UI"/>
          <w:color w:val="24292E"/>
          <w:kern w:val="0"/>
          <w:sz w:val="24"/>
          <w:szCs w:val="24"/>
        </w:rPr>
        <w:t>的矩阵：</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第一个矩阵：</w:t>
      </w:r>
      <w:r w:rsidRPr="005E7BAC">
        <w:rPr>
          <w:rFonts w:ascii="Consolas" w:eastAsia="宋体" w:hAnsi="Consolas" w:cs="Consolas"/>
          <w:color w:val="24292E"/>
          <w:kern w:val="0"/>
          <w:sz w:val="20"/>
          <w:szCs w:val="20"/>
        </w:rPr>
        <w:t>O</w:t>
      </w:r>
      <w:r w:rsidRPr="005E7BAC">
        <w:rPr>
          <w:rFonts w:ascii="Segoe UI" w:eastAsia="宋体" w:hAnsi="Segoe UI" w:cs="Segoe UI"/>
          <w:color w:val="24292E"/>
          <w:kern w:val="0"/>
          <w:sz w:val="24"/>
          <w:szCs w:val="24"/>
        </w:rPr>
        <w:t>和</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br/>
      </w:r>
      <w:r w:rsidRPr="005E7BAC">
        <w:rPr>
          <w:rFonts w:ascii="Segoe UI" w:eastAsia="宋体" w:hAnsi="Segoe UI" w:cs="Segoe UI"/>
          <w:color w:val="24292E"/>
          <w:kern w:val="0"/>
          <w:sz w:val="24"/>
          <w:szCs w:val="24"/>
        </w:rPr>
        <w:t>第二个矩阵：</w:t>
      </w:r>
      <w:r w:rsidRPr="005E7BAC">
        <w:rPr>
          <w:rFonts w:ascii="Consolas" w:eastAsia="宋体" w:hAnsi="Consolas" w:cs="Consolas"/>
          <w:color w:val="24292E"/>
          <w:kern w:val="0"/>
          <w:sz w:val="20"/>
          <w:szCs w:val="20"/>
        </w:rPr>
        <w:t>O</w:t>
      </w:r>
      <w:r w:rsidRPr="005E7BAC">
        <w:rPr>
          <w:rFonts w:ascii="Segoe UI" w:eastAsia="宋体" w:hAnsi="Segoe UI" w:cs="Segoe UI"/>
          <w:color w:val="24292E"/>
          <w:kern w:val="0"/>
          <w:sz w:val="24"/>
          <w:szCs w:val="24"/>
        </w:rPr>
        <w:t>和</w:t>
      </w:r>
      <w:r w:rsidRPr="005E7BAC">
        <w:rPr>
          <w:rFonts w:ascii="Consolas" w:eastAsia="宋体" w:hAnsi="Consolas" w:cs="Consolas"/>
          <w:color w:val="24292E"/>
          <w:kern w:val="0"/>
          <w:sz w:val="20"/>
          <w:szCs w:val="20"/>
        </w:rPr>
        <w:t>B</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使用如下的代码，生成第一个矩阵需要</w:t>
      </w:r>
      <w:r w:rsidRPr="005E7BAC">
        <w:rPr>
          <w:rFonts w:ascii="Segoe UI" w:eastAsia="宋体" w:hAnsi="Segoe UI" w:cs="Segoe UI"/>
          <w:color w:val="24292E"/>
          <w:kern w:val="0"/>
          <w:sz w:val="24"/>
          <w:szCs w:val="24"/>
        </w:rPr>
        <w:t>8.52</w:t>
      </w:r>
      <w:r w:rsidRPr="005E7BAC">
        <w:rPr>
          <w:rFonts w:ascii="Segoe UI" w:eastAsia="宋体" w:hAnsi="Segoe UI" w:cs="Segoe UI"/>
          <w:color w:val="24292E"/>
          <w:kern w:val="0"/>
          <w:sz w:val="24"/>
          <w:szCs w:val="24"/>
        </w:rPr>
        <w:t>秒</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Random r = new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for (int i = 0; i &lt; 1000; i++)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(int j = 0; j &lt; 1000; j++)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if(r.nextInt(4) == 0)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else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而使用这段代码，生成第二个矩阵花费了</w:t>
      </w:r>
      <w:r w:rsidRPr="005E7BAC">
        <w:rPr>
          <w:rFonts w:ascii="Segoe UI" w:eastAsia="宋体" w:hAnsi="Segoe UI" w:cs="Segoe UI"/>
          <w:color w:val="24292E"/>
          <w:kern w:val="0"/>
          <w:sz w:val="24"/>
          <w:szCs w:val="24"/>
        </w:rPr>
        <w:t>259.152</w:t>
      </w:r>
      <w:r w:rsidRPr="005E7BAC">
        <w:rPr>
          <w:rFonts w:ascii="Segoe UI" w:eastAsia="宋体" w:hAnsi="Segoe UI" w:cs="Segoe UI"/>
          <w:color w:val="24292E"/>
          <w:kern w:val="0"/>
          <w:sz w:val="24"/>
          <w:szCs w:val="24"/>
        </w:rPr>
        <w:t>秒</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Random r = new Random();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for (int i = 0; i &lt; 1000; i++)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for (int j = 0; j &lt; 1000; j++)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if(r.nextInt(4) == 0)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System.out.print("O");</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 else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System.out.print("B"); //only line changed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如此大的运行时间差异的背后究竟是什么原因呢？</w:t>
      </w:r>
    </w:p>
    <w:p w:rsidR="005E7BAC" w:rsidRPr="005E7BAC" w:rsidRDefault="005E7BAC" w:rsidP="005E7BAC">
      <w:pPr>
        <w:widowControl/>
        <w:spacing w:before="360" w:after="360"/>
        <w:jc w:val="left"/>
        <w:rPr>
          <w:rFonts w:ascii="宋体" w:eastAsia="宋体" w:hAnsi="宋体" w:cs="宋体"/>
          <w:kern w:val="0"/>
          <w:sz w:val="24"/>
          <w:szCs w:val="24"/>
        </w:rPr>
      </w:pPr>
      <w:r w:rsidRPr="005E7BAC">
        <w:rPr>
          <w:rFonts w:ascii="宋体" w:eastAsia="宋体" w:hAnsi="宋体" w:cs="宋体"/>
          <w:kern w:val="0"/>
          <w:sz w:val="24"/>
          <w:szCs w:val="24"/>
        </w:rPr>
        <w:pict>
          <v:rect id="_x0000_i1041" style="width:0;height:3pt" o:hralign="center" o:hrstd="t" o:hrnoshade="t" o:hr="t" fillcolor="#24292e" stroked="f"/>
        </w:pic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正如评论中所建议的，只打印</w:t>
      </w:r>
      <w:r w:rsidRPr="005E7BAC">
        <w:rPr>
          <w:rFonts w:ascii="Consolas" w:eastAsia="宋体" w:hAnsi="Consolas" w:cs="Consolas"/>
          <w:color w:val="24292E"/>
          <w:kern w:val="0"/>
          <w:sz w:val="20"/>
          <w:szCs w:val="20"/>
        </w:rPr>
        <w:t>System.out.print("#");</w:t>
      </w:r>
      <w:r w:rsidRPr="005E7BAC">
        <w:rPr>
          <w:rFonts w:ascii="Segoe UI" w:eastAsia="宋体" w:hAnsi="Segoe UI" w:cs="Segoe UI"/>
          <w:color w:val="24292E"/>
          <w:kern w:val="0"/>
          <w:sz w:val="24"/>
          <w:szCs w:val="24"/>
        </w:rPr>
        <w:t>用时</w:t>
      </w:r>
      <w:r w:rsidRPr="005E7BAC">
        <w:rPr>
          <w:rFonts w:ascii="Segoe UI" w:eastAsia="宋体" w:hAnsi="Segoe UI" w:cs="Segoe UI"/>
          <w:color w:val="24292E"/>
          <w:kern w:val="0"/>
          <w:sz w:val="24"/>
          <w:szCs w:val="24"/>
        </w:rPr>
        <w:t>7.8871</w:t>
      </w:r>
      <w:r w:rsidRPr="005E7BAC">
        <w:rPr>
          <w:rFonts w:ascii="Segoe UI" w:eastAsia="宋体" w:hAnsi="Segoe UI" w:cs="Segoe UI"/>
          <w:color w:val="24292E"/>
          <w:kern w:val="0"/>
          <w:sz w:val="24"/>
          <w:szCs w:val="24"/>
        </w:rPr>
        <w:t>秒，而</w:t>
      </w:r>
      <w:r w:rsidRPr="005E7BAC">
        <w:rPr>
          <w:rFonts w:ascii="Consolas" w:eastAsia="宋体" w:hAnsi="Consolas" w:cs="Consolas"/>
          <w:color w:val="24292E"/>
          <w:kern w:val="0"/>
          <w:sz w:val="20"/>
          <w:szCs w:val="20"/>
        </w:rPr>
        <w:t>System.out.print("B");</w:t>
      </w:r>
      <w:r w:rsidRPr="005E7BAC">
        <w:rPr>
          <w:rFonts w:ascii="Segoe UI" w:eastAsia="宋体" w:hAnsi="Segoe UI" w:cs="Segoe UI"/>
          <w:color w:val="24292E"/>
          <w:kern w:val="0"/>
          <w:sz w:val="24"/>
          <w:szCs w:val="24"/>
        </w:rPr>
        <w:t>则给出</w:t>
      </w:r>
      <w:r w:rsidRPr="005E7BAC">
        <w:rPr>
          <w:rFonts w:ascii="Consolas" w:eastAsia="宋体" w:hAnsi="Consolas" w:cs="Consolas"/>
          <w:color w:val="24292E"/>
          <w:kern w:val="0"/>
          <w:sz w:val="20"/>
          <w:szCs w:val="20"/>
        </w:rPr>
        <w:t>still printing...</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另外有人指出这段代码对他们来说是正常的</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我使用了</w:t>
      </w:r>
      <w:hyperlink r:id="rId402" w:history="1">
        <w:r w:rsidRPr="005E7BAC">
          <w:rPr>
            <w:rFonts w:ascii="Segoe UI" w:eastAsia="宋体" w:hAnsi="Segoe UI" w:cs="Segoe UI"/>
            <w:color w:val="0366D6"/>
            <w:kern w:val="0"/>
            <w:sz w:val="24"/>
            <w:szCs w:val="24"/>
            <w:u w:val="single"/>
          </w:rPr>
          <w:t>Ideone.com</w:t>
        </w:r>
      </w:hyperlink>
      <w:r w:rsidRPr="005E7BAC">
        <w:rPr>
          <w:rFonts w:ascii="Segoe UI" w:eastAsia="宋体" w:hAnsi="Segoe UI" w:cs="Segoe UI"/>
          <w:color w:val="24292E"/>
          <w:kern w:val="0"/>
          <w:sz w:val="24"/>
          <w:szCs w:val="24"/>
        </w:rPr>
        <w:t>，这两段代码的执行速度是相同的。</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测试条件：</w:t>
      </w:r>
    </w:p>
    <w:p w:rsidR="005E7BAC" w:rsidRPr="005E7BAC" w:rsidRDefault="005E7BAC" w:rsidP="005E7BAC">
      <w:pPr>
        <w:widowControl/>
        <w:numPr>
          <w:ilvl w:val="0"/>
          <w:numId w:val="83"/>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我在</w:t>
      </w:r>
      <w:r w:rsidRPr="005E7BAC">
        <w:rPr>
          <w:rFonts w:ascii="Segoe UI" w:eastAsia="宋体" w:hAnsi="Segoe UI" w:cs="Segoe UI"/>
          <w:color w:val="24292E"/>
          <w:kern w:val="0"/>
          <w:sz w:val="24"/>
          <w:szCs w:val="24"/>
        </w:rPr>
        <w:t>Netbeans 7.2</w:t>
      </w:r>
      <w:r w:rsidRPr="005E7BAC">
        <w:rPr>
          <w:rFonts w:ascii="Segoe UI" w:eastAsia="宋体" w:hAnsi="Segoe UI" w:cs="Segoe UI"/>
          <w:color w:val="24292E"/>
          <w:kern w:val="0"/>
          <w:sz w:val="24"/>
          <w:szCs w:val="24"/>
        </w:rPr>
        <w:t>中运行测试，由控制台显示输出</w:t>
      </w:r>
    </w:p>
    <w:p w:rsidR="005E7BAC" w:rsidRPr="005E7BAC" w:rsidRDefault="005E7BAC" w:rsidP="005E7BAC">
      <w:pPr>
        <w:widowControl/>
        <w:numPr>
          <w:ilvl w:val="0"/>
          <w:numId w:val="83"/>
        </w:numPr>
        <w:spacing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我使用了</w:t>
      </w:r>
      <w:r w:rsidRPr="005E7BAC">
        <w:rPr>
          <w:rFonts w:ascii="Consolas" w:eastAsia="宋体" w:hAnsi="Consolas" w:cs="Consolas"/>
          <w:color w:val="24292E"/>
          <w:kern w:val="0"/>
          <w:sz w:val="20"/>
          <w:szCs w:val="20"/>
        </w:rPr>
        <w:t>System.nanoTime()</w:t>
      </w:r>
      <w:r w:rsidRPr="005E7BAC">
        <w:rPr>
          <w:rFonts w:ascii="Segoe UI" w:eastAsia="宋体" w:hAnsi="Segoe UI" w:cs="Segoe UI"/>
          <w:color w:val="24292E"/>
          <w:kern w:val="0"/>
          <w:sz w:val="24"/>
          <w:szCs w:val="24"/>
        </w:rPr>
        <w:t>来计算时间</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解答一</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i/>
          <w:iCs/>
          <w:color w:val="24292E"/>
          <w:kern w:val="0"/>
          <w:sz w:val="24"/>
          <w:szCs w:val="24"/>
        </w:rPr>
        <w:t>纯粹的推测</w:t>
      </w:r>
      <w:r w:rsidRPr="005E7BAC">
        <w:rPr>
          <w:rFonts w:ascii="Segoe UI" w:eastAsia="宋体" w:hAnsi="Segoe UI" w:cs="Segoe UI"/>
          <w:color w:val="24292E"/>
          <w:kern w:val="0"/>
          <w:sz w:val="24"/>
          <w:szCs w:val="24"/>
        </w:rPr>
        <w:t>是因为你使用的终端尝试使用</w:t>
      </w:r>
      <w:hyperlink r:id="rId403" w:history="1">
        <w:r w:rsidRPr="005E7BAC">
          <w:rPr>
            <w:rFonts w:ascii="Segoe UI" w:eastAsia="宋体" w:hAnsi="Segoe UI" w:cs="Segoe UI"/>
            <w:color w:val="0366D6"/>
            <w:kern w:val="0"/>
            <w:sz w:val="24"/>
            <w:szCs w:val="24"/>
            <w:u w:val="single"/>
          </w:rPr>
          <w:t>单词换行</w:t>
        </w:r>
      </w:hyperlink>
      <w:r w:rsidRPr="005E7BAC">
        <w:rPr>
          <w:rFonts w:ascii="Segoe UI" w:eastAsia="宋体" w:hAnsi="Segoe UI" w:cs="Segoe UI"/>
          <w:color w:val="24292E"/>
          <w:kern w:val="0"/>
          <w:sz w:val="24"/>
          <w:szCs w:val="24"/>
        </w:rPr>
        <w:t>而不是字符换行，并且它认为</w:t>
      </w:r>
      <w:r w:rsidRPr="005E7BAC">
        <w:rPr>
          <w:rFonts w:ascii="Consolas" w:eastAsia="宋体" w:hAnsi="Consolas" w:cs="Consolas"/>
          <w:color w:val="24292E"/>
          <w:kern w:val="0"/>
          <w:sz w:val="20"/>
          <w:szCs w:val="20"/>
        </w:rPr>
        <w:t>B</w:t>
      </w:r>
      <w:r w:rsidRPr="005E7BAC">
        <w:rPr>
          <w:rFonts w:ascii="Segoe UI" w:eastAsia="宋体" w:hAnsi="Segoe UI" w:cs="Segoe UI"/>
          <w:color w:val="24292E"/>
          <w:kern w:val="0"/>
          <w:sz w:val="24"/>
          <w:szCs w:val="24"/>
        </w:rPr>
        <w:t>是一个单词而</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却不是。所以当它到达行尾并且寻找一个换行的地方的时候，如果是</w:t>
      </w:r>
      <w:r w:rsidRPr="005E7BAC">
        <w:rPr>
          <w:rFonts w:ascii="Consolas" w:eastAsia="宋体" w:hAnsi="Consolas" w:cs="Consolas"/>
          <w:color w:val="24292E"/>
          <w:kern w:val="0"/>
          <w:sz w:val="20"/>
          <w:szCs w:val="20"/>
        </w:rPr>
        <w:t>#</w:t>
      </w:r>
      <w:r w:rsidRPr="005E7BAC">
        <w:rPr>
          <w:rFonts w:ascii="Segoe UI" w:eastAsia="宋体" w:hAnsi="Segoe UI" w:cs="Segoe UI"/>
          <w:color w:val="24292E"/>
          <w:kern w:val="0"/>
          <w:sz w:val="24"/>
          <w:szCs w:val="24"/>
        </w:rPr>
        <w:t>就可以马上换行；而如果是</w:t>
      </w:r>
      <w:r w:rsidRPr="005E7BAC">
        <w:rPr>
          <w:rFonts w:ascii="Consolas" w:eastAsia="宋体" w:hAnsi="Consolas" w:cs="Consolas"/>
          <w:color w:val="24292E"/>
          <w:kern w:val="0"/>
          <w:sz w:val="20"/>
          <w:szCs w:val="20"/>
        </w:rPr>
        <w:t>B</w:t>
      </w:r>
      <w:r w:rsidRPr="005E7BAC">
        <w:rPr>
          <w:rFonts w:ascii="Segoe UI" w:eastAsia="宋体" w:hAnsi="Segoe UI" w:cs="Segoe UI"/>
          <w:color w:val="24292E"/>
          <w:kern w:val="0"/>
          <w:sz w:val="24"/>
          <w:szCs w:val="24"/>
        </w:rPr>
        <w:t>，它则需要花更长时间搜索，因为可能会有更多的内容才能换行（在某些终端会非常费时，比如说它会先输出退格再输出空格去覆盖被换行的那部分字符）。</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但这都只是纯粹的推测。</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解答二</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我用</w:t>
      </w:r>
      <w:r w:rsidRPr="005E7BAC">
        <w:rPr>
          <w:rFonts w:ascii="Segoe UI" w:eastAsia="宋体" w:hAnsi="Segoe UI" w:cs="Segoe UI"/>
          <w:color w:val="24292E"/>
          <w:kern w:val="0"/>
          <w:sz w:val="24"/>
          <w:szCs w:val="24"/>
        </w:rPr>
        <w:t>Eclipse</w:t>
      </w:r>
      <w:r w:rsidRPr="005E7BAC">
        <w:rPr>
          <w:rFonts w:ascii="Segoe UI" w:eastAsia="宋体" w:hAnsi="Segoe UI" w:cs="Segoe UI"/>
          <w:color w:val="24292E"/>
          <w:kern w:val="0"/>
          <w:sz w:val="24"/>
          <w:szCs w:val="24"/>
        </w:rPr>
        <w:t>和</w:t>
      </w:r>
      <w:r w:rsidRPr="005E7BAC">
        <w:rPr>
          <w:rFonts w:ascii="Segoe UI" w:eastAsia="宋体" w:hAnsi="Segoe UI" w:cs="Segoe UI"/>
          <w:color w:val="24292E"/>
          <w:kern w:val="0"/>
          <w:sz w:val="24"/>
          <w:szCs w:val="24"/>
        </w:rPr>
        <w:t>Netbeans 8.0.2</w:t>
      </w:r>
      <w:r w:rsidRPr="005E7BAC">
        <w:rPr>
          <w:rFonts w:ascii="Segoe UI" w:eastAsia="宋体" w:hAnsi="Segoe UI" w:cs="Segoe UI"/>
          <w:color w:val="24292E"/>
          <w:kern w:val="0"/>
          <w:sz w:val="24"/>
          <w:szCs w:val="24"/>
        </w:rPr>
        <w:t>做了测试，他们的</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版本都是</w:t>
      </w:r>
      <w:r w:rsidRPr="005E7BAC">
        <w:rPr>
          <w:rFonts w:ascii="Segoe UI" w:eastAsia="宋体" w:hAnsi="Segoe UI" w:cs="Segoe UI"/>
          <w:color w:val="24292E"/>
          <w:kern w:val="0"/>
          <w:sz w:val="24"/>
          <w:szCs w:val="24"/>
        </w:rPr>
        <w:t>1.8</w:t>
      </w:r>
      <w:r w:rsidRPr="005E7BAC">
        <w:rPr>
          <w:rFonts w:ascii="Segoe UI" w:eastAsia="宋体" w:hAnsi="Segoe UI" w:cs="Segoe UI"/>
          <w:color w:val="24292E"/>
          <w:kern w:val="0"/>
          <w:sz w:val="24"/>
          <w:szCs w:val="24"/>
        </w:rPr>
        <w:t>；我用了</w:t>
      </w:r>
      <w:r w:rsidRPr="005E7BAC">
        <w:rPr>
          <w:rFonts w:ascii="Consolas" w:eastAsia="宋体" w:hAnsi="Consolas" w:cs="Consolas"/>
          <w:color w:val="24292E"/>
          <w:kern w:val="0"/>
          <w:sz w:val="20"/>
          <w:szCs w:val="20"/>
        </w:rPr>
        <w:t>System.nanoTime()</w:t>
      </w:r>
      <w:r w:rsidRPr="005E7BAC">
        <w:rPr>
          <w:rFonts w:ascii="Segoe UI" w:eastAsia="宋体" w:hAnsi="Segoe UI" w:cs="Segoe UI"/>
          <w:color w:val="24292E"/>
          <w:kern w:val="0"/>
          <w:sz w:val="24"/>
          <w:szCs w:val="24"/>
        </w:rPr>
        <w:t>来计时。</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Eclipse</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我得到了</w:t>
      </w:r>
      <w:r w:rsidRPr="005E7BAC">
        <w:rPr>
          <w:rFonts w:ascii="Segoe UI" w:eastAsia="宋体" w:hAnsi="Segoe UI" w:cs="Segoe UI"/>
          <w:b/>
          <w:bCs/>
          <w:color w:val="24292E"/>
          <w:kern w:val="0"/>
          <w:sz w:val="24"/>
          <w:szCs w:val="24"/>
        </w:rPr>
        <w:t>用时相同的结果</w:t>
      </w:r>
      <w:r w:rsidRPr="005E7BAC">
        <w:rPr>
          <w:rFonts w:ascii="Segoe UI" w:eastAsia="宋体" w:hAnsi="Segoe UI" w:cs="Segoe UI"/>
          <w:color w:val="24292E"/>
          <w:kern w:val="0"/>
          <w:sz w:val="24"/>
          <w:szCs w:val="24"/>
        </w:rPr>
        <w:t xml:space="preserve"> - </w:t>
      </w:r>
      <w:r w:rsidRPr="005E7BAC">
        <w:rPr>
          <w:rFonts w:ascii="Segoe UI" w:eastAsia="宋体" w:hAnsi="Segoe UI" w:cs="Segoe UI"/>
          <w:color w:val="24292E"/>
          <w:kern w:val="0"/>
          <w:sz w:val="24"/>
          <w:szCs w:val="24"/>
        </w:rPr>
        <w:t>大约</w:t>
      </w:r>
      <w:r w:rsidRPr="005E7BAC">
        <w:rPr>
          <w:rFonts w:ascii="Segoe UI" w:eastAsia="宋体" w:hAnsi="Segoe UI" w:cs="Segoe UI"/>
          <w:b/>
          <w:bCs/>
          <w:color w:val="24292E"/>
          <w:kern w:val="0"/>
          <w:sz w:val="24"/>
          <w:szCs w:val="24"/>
        </w:rPr>
        <w:t>1.564</w:t>
      </w:r>
      <w:r w:rsidRPr="005E7BAC">
        <w:rPr>
          <w:rFonts w:ascii="Segoe UI" w:eastAsia="宋体" w:hAnsi="Segoe UI" w:cs="Segoe UI"/>
          <w:b/>
          <w:bCs/>
          <w:color w:val="24292E"/>
          <w:kern w:val="0"/>
          <w:sz w:val="24"/>
          <w:szCs w:val="24"/>
        </w:rPr>
        <w:t>秒</w:t>
      </w:r>
      <w:r w:rsidRPr="005E7BAC">
        <w:rPr>
          <w:rFonts w:ascii="Segoe UI" w:eastAsia="宋体" w:hAnsi="Segoe UI" w:cs="Segoe UI"/>
          <w:color w:val="24292E"/>
          <w:kern w:val="0"/>
          <w:sz w:val="24"/>
          <w:szCs w:val="24"/>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lastRenderedPageBreak/>
        <w:t>Netbeans</w:t>
      </w:r>
      <w:r w:rsidRPr="005E7BAC">
        <w:rPr>
          <w:rFonts w:ascii="Segoe UI" w:eastAsia="宋体" w:hAnsi="Segoe UI" w:cs="Segoe UI"/>
          <w:b/>
          <w:bCs/>
          <w:color w:val="24292E"/>
          <w:kern w:val="0"/>
          <w:sz w:val="30"/>
          <w:szCs w:val="30"/>
        </w:rPr>
        <w:t>：</w:t>
      </w:r>
    </w:p>
    <w:p w:rsidR="005E7BAC" w:rsidRPr="005E7BAC" w:rsidRDefault="005E7BAC" w:rsidP="005E7BAC">
      <w:pPr>
        <w:widowControl/>
        <w:numPr>
          <w:ilvl w:val="0"/>
          <w:numId w:val="84"/>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1.536</w:t>
      </w:r>
      <w:r w:rsidRPr="005E7BAC">
        <w:rPr>
          <w:rFonts w:ascii="Segoe UI" w:eastAsia="宋体" w:hAnsi="Segoe UI" w:cs="Segoe UI"/>
          <w:b/>
          <w:bCs/>
          <w:color w:val="24292E"/>
          <w:kern w:val="0"/>
          <w:sz w:val="24"/>
          <w:szCs w:val="24"/>
        </w:rPr>
        <w:t>秒</w:t>
      </w:r>
    </w:p>
    <w:p w:rsidR="005E7BAC" w:rsidRPr="005E7BAC" w:rsidRDefault="005E7BAC" w:rsidP="005E7BAC">
      <w:pPr>
        <w:widowControl/>
        <w:numPr>
          <w:ilvl w:val="0"/>
          <w:numId w:val="84"/>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使用</w:t>
      </w:r>
      <w:r w:rsidRPr="005E7BAC">
        <w:rPr>
          <w:rFonts w:ascii="Segoe UI" w:eastAsia="宋体" w:hAnsi="Segoe UI" w:cs="Segoe UI"/>
          <w:color w:val="24292E"/>
          <w:kern w:val="0"/>
          <w:sz w:val="24"/>
          <w:szCs w:val="24"/>
        </w:rPr>
        <w:t>"B": </w:t>
      </w:r>
      <w:r w:rsidRPr="005E7BAC">
        <w:rPr>
          <w:rFonts w:ascii="Segoe UI" w:eastAsia="宋体" w:hAnsi="Segoe UI" w:cs="Segoe UI"/>
          <w:b/>
          <w:bCs/>
          <w:color w:val="24292E"/>
          <w:kern w:val="0"/>
          <w:sz w:val="24"/>
          <w:szCs w:val="24"/>
        </w:rPr>
        <w:t>44.164</w:t>
      </w:r>
      <w:r w:rsidRPr="005E7BAC">
        <w:rPr>
          <w:rFonts w:ascii="Segoe UI" w:eastAsia="宋体" w:hAnsi="Segoe UI" w:cs="Segoe UI"/>
          <w:b/>
          <w:bCs/>
          <w:color w:val="24292E"/>
          <w:kern w:val="0"/>
          <w:sz w:val="24"/>
          <w:szCs w:val="24"/>
        </w:rPr>
        <w:t>秒</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所以看起来像是</w:t>
      </w:r>
      <w:r w:rsidRPr="005E7BAC">
        <w:rPr>
          <w:rFonts w:ascii="Segoe UI" w:eastAsia="宋体" w:hAnsi="Segoe UI" w:cs="Segoe UI"/>
          <w:color w:val="24292E"/>
          <w:kern w:val="0"/>
          <w:sz w:val="24"/>
          <w:szCs w:val="24"/>
        </w:rPr>
        <w:t>Netbeans</w:t>
      </w:r>
      <w:r w:rsidRPr="005E7BAC">
        <w:rPr>
          <w:rFonts w:ascii="Segoe UI" w:eastAsia="宋体" w:hAnsi="Segoe UI" w:cs="Segoe UI"/>
          <w:color w:val="24292E"/>
          <w:kern w:val="0"/>
          <w:sz w:val="24"/>
          <w:szCs w:val="24"/>
        </w:rPr>
        <w:t>输出到控制台的性能问题。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在做了更多研究以后我发现问题所在是</w:t>
      </w:r>
      <w:r w:rsidRPr="005E7BAC">
        <w:rPr>
          <w:rFonts w:ascii="Segoe UI" w:eastAsia="宋体" w:hAnsi="Segoe UI" w:cs="Segoe UI"/>
          <w:color w:val="24292E"/>
          <w:kern w:val="0"/>
          <w:sz w:val="24"/>
          <w:szCs w:val="24"/>
        </w:rPr>
        <w:t>Netbeans </w:t>
      </w:r>
      <w:hyperlink r:id="rId404" w:history="1">
        <w:r w:rsidRPr="005E7BAC">
          <w:rPr>
            <w:rFonts w:ascii="Segoe UI" w:eastAsia="宋体" w:hAnsi="Segoe UI" w:cs="Segoe UI"/>
            <w:color w:val="0366D6"/>
            <w:kern w:val="0"/>
            <w:sz w:val="24"/>
            <w:szCs w:val="24"/>
            <w:u w:val="single"/>
          </w:rPr>
          <w:t>换行</w:t>
        </w:r>
      </w:hyperlink>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的最大缓存（这并不限于</w:t>
      </w:r>
      <w:r w:rsidRPr="005E7BAC">
        <w:rPr>
          <w:rFonts w:ascii="Consolas" w:eastAsia="宋体" w:hAnsi="Consolas" w:cs="Consolas"/>
          <w:color w:val="24292E"/>
          <w:kern w:val="0"/>
          <w:sz w:val="20"/>
          <w:szCs w:val="20"/>
        </w:rPr>
        <w:t>System.out.println</w:t>
      </w:r>
      <w:r w:rsidRPr="005E7BAC">
        <w:rPr>
          <w:rFonts w:ascii="Segoe UI" w:eastAsia="宋体" w:hAnsi="Segoe UI" w:cs="Segoe UI"/>
          <w:color w:val="24292E"/>
          <w:kern w:val="0"/>
          <w:sz w:val="24"/>
          <w:szCs w:val="24"/>
        </w:rPr>
        <w:t>命令），参见以下代码：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for (int i = 0; i &lt; 1000; i++)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t1 = System.nanoTime();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System.out.print("BBB......BBB"); \\&lt;-contain 1000 "B"</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long t2 = System.nanoTime();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System.out.println(t2-t1);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System.out.println("");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每一个循环所花费的时间都不到</w:t>
      </w: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毫秒，除了</w:t>
      </w:r>
      <w:r w:rsidRPr="005E7BAC">
        <w:rPr>
          <w:rFonts w:ascii="Segoe UI" w:eastAsia="宋体" w:hAnsi="Segoe UI" w:cs="Segoe UI"/>
          <w:color w:val="24292E"/>
          <w:kern w:val="0"/>
          <w:sz w:val="24"/>
          <w:szCs w:val="24"/>
        </w:rPr>
        <w:t> </w:t>
      </w:r>
      <w:r w:rsidRPr="005E7BAC">
        <w:rPr>
          <w:rFonts w:ascii="Segoe UI" w:eastAsia="宋体" w:hAnsi="Segoe UI" w:cs="Segoe UI"/>
          <w:b/>
          <w:bCs/>
          <w:color w:val="24292E"/>
          <w:kern w:val="0"/>
          <w:sz w:val="24"/>
          <w:szCs w:val="24"/>
        </w:rPr>
        <w:t>每第五个循环</w:t>
      </w:r>
      <w:r w:rsidRPr="005E7BAC">
        <w:rPr>
          <w:rFonts w:ascii="Segoe UI" w:eastAsia="宋体" w:hAnsi="Segoe UI" w:cs="Segoe UI"/>
          <w:color w:val="24292E"/>
          <w:kern w:val="0"/>
          <w:sz w:val="24"/>
          <w:szCs w:val="24"/>
        </w:rPr>
        <w:t>会花掉大约</w:t>
      </w:r>
      <w:r w:rsidRPr="005E7BAC">
        <w:rPr>
          <w:rFonts w:ascii="Segoe UI" w:eastAsia="宋体" w:hAnsi="Segoe UI" w:cs="Segoe UI"/>
          <w:color w:val="24292E"/>
          <w:kern w:val="0"/>
          <w:sz w:val="24"/>
          <w:szCs w:val="24"/>
        </w:rPr>
        <w:t>225</w:t>
      </w:r>
      <w:r w:rsidRPr="005E7BAC">
        <w:rPr>
          <w:rFonts w:ascii="Segoe UI" w:eastAsia="宋体" w:hAnsi="Segoe UI" w:cs="Segoe UI"/>
          <w:color w:val="24292E"/>
          <w:kern w:val="0"/>
          <w:sz w:val="24"/>
          <w:szCs w:val="24"/>
        </w:rPr>
        <w:t>毫秒。像这样（单位是毫秒）</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BBB...226365807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BBB...31744</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BBB...226365807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以此类推。</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总结：</w:t>
      </w:r>
    </w:p>
    <w:p w:rsidR="005E7BAC" w:rsidRPr="005E7BAC" w:rsidRDefault="005E7BAC" w:rsidP="005E7BAC">
      <w:pPr>
        <w:widowControl/>
        <w:numPr>
          <w:ilvl w:val="0"/>
          <w:numId w:val="85"/>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使用</w:t>
      </w:r>
      <w:r w:rsidRPr="005E7BAC">
        <w:rPr>
          <w:rFonts w:ascii="Segoe UI" w:eastAsia="宋体" w:hAnsi="Segoe UI" w:cs="Segoe UI"/>
          <w:color w:val="24292E"/>
          <w:kern w:val="0"/>
          <w:sz w:val="24"/>
          <w:szCs w:val="24"/>
        </w:rPr>
        <w:t>Eclipse</w:t>
      </w:r>
      <w:r w:rsidRPr="005E7BAC">
        <w:rPr>
          <w:rFonts w:ascii="Segoe UI" w:eastAsia="宋体" w:hAnsi="Segoe UI" w:cs="Segoe UI"/>
          <w:color w:val="24292E"/>
          <w:kern w:val="0"/>
          <w:sz w:val="24"/>
          <w:szCs w:val="24"/>
        </w:rPr>
        <w:t>打印</w:t>
      </w:r>
      <w:r w:rsidRPr="005E7BAC">
        <w:rPr>
          <w:rFonts w:ascii="Segoe UI" w:eastAsia="宋体" w:hAnsi="Segoe UI" w:cs="Segoe UI"/>
          <w:color w:val="24292E"/>
          <w:kern w:val="0"/>
          <w:sz w:val="24"/>
          <w:szCs w:val="24"/>
        </w:rPr>
        <w:t>“B”</w:t>
      </w:r>
      <w:r w:rsidRPr="005E7BAC">
        <w:rPr>
          <w:rFonts w:ascii="Segoe UI" w:eastAsia="宋体" w:hAnsi="Segoe UI" w:cs="Segoe UI"/>
          <w:color w:val="24292E"/>
          <w:kern w:val="0"/>
          <w:sz w:val="24"/>
          <w:szCs w:val="24"/>
        </w:rPr>
        <w:t>完全没有问题</w:t>
      </w:r>
    </w:p>
    <w:p w:rsidR="005E7BAC" w:rsidRPr="005E7BAC" w:rsidRDefault="005E7BAC" w:rsidP="005E7BAC">
      <w:pPr>
        <w:widowControl/>
        <w:numPr>
          <w:ilvl w:val="0"/>
          <w:numId w:val="85"/>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Netbeans</w:t>
      </w:r>
      <w:r w:rsidRPr="005E7BAC">
        <w:rPr>
          <w:rFonts w:ascii="Segoe UI" w:eastAsia="宋体" w:hAnsi="Segoe UI" w:cs="Segoe UI"/>
          <w:color w:val="24292E"/>
          <w:kern w:val="0"/>
          <w:sz w:val="24"/>
          <w:szCs w:val="24"/>
        </w:rPr>
        <w:t>有换行的问题但是可以被解决（因为在</w:t>
      </w:r>
      <w:r w:rsidRPr="005E7BAC">
        <w:rPr>
          <w:rFonts w:ascii="Segoe UI" w:eastAsia="宋体" w:hAnsi="Segoe UI" w:cs="Segoe UI"/>
          <w:color w:val="24292E"/>
          <w:kern w:val="0"/>
          <w:sz w:val="24"/>
          <w:szCs w:val="24"/>
        </w:rPr>
        <w:t>Eclipse</w:t>
      </w:r>
      <w:r w:rsidRPr="005E7BAC">
        <w:rPr>
          <w:rFonts w:ascii="Segoe UI" w:eastAsia="宋体" w:hAnsi="Segoe UI" w:cs="Segoe UI"/>
          <w:color w:val="24292E"/>
          <w:kern w:val="0"/>
          <w:sz w:val="24"/>
          <w:szCs w:val="24"/>
        </w:rPr>
        <w:t>并没有这个问题）（而不用在</w:t>
      </w:r>
      <w:r w:rsidRPr="005E7BAC">
        <w:rPr>
          <w:rFonts w:ascii="Segoe UI" w:eastAsia="宋体" w:hAnsi="Segoe UI" w:cs="Segoe UI"/>
          <w:color w:val="24292E"/>
          <w:kern w:val="0"/>
          <w:sz w:val="24"/>
          <w:szCs w:val="24"/>
        </w:rPr>
        <w:t>B</w:t>
      </w:r>
      <w:r w:rsidRPr="005E7BAC">
        <w:rPr>
          <w:rFonts w:ascii="Segoe UI" w:eastAsia="宋体" w:hAnsi="Segoe UI" w:cs="Segoe UI"/>
          <w:color w:val="24292E"/>
          <w:kern w:val="0"/>
          <w:sz w:val="24"/>
          <w:szCs w:val="24"/>
        </w:rPr>
        <w:t>后面添加空格（</w:t>
      </w:r>
      <w:r w:rsidRPr="005E7BAC">
        <w:rPr>
          <w:rFonts w:ascii="Segoe UI" w:eastAsia="宋体" w:hAnsi="Segoe UI" w:cs="Segoe UI"/>
          <w:color w:val="24292E"/>
          <w:kern w:val="0"/>
          <w:sz w:val="24"/>
          <w:szCs w:val="24"/>
        </w:rPr>
        <w:t>“B ”</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hyperlink r:id="rId405" w:history="1">
        <w:r w:rsidRPr="005E7BAC">
          <w:rPr>
            <w:rFonts w:ascii="Segoe UI" w:eastAsia="宋体" w:hAnsi="Segoe UI" w:cs="Segoe UI"/>
            <w:color w:val="0366D6"/>
            <w:kern w:val="0"/>
            <w:sz w:val="24"/>
            <w:szCs w:val="24"/>
            <w:u w:val="single"/>
          </w:rPr>
          <w:t>http://stackoverflow.com/questions/21947452/why-is-printing-b-dramatically-slower-than-printing</w:t>
        </w:r>
      </w:hyperlink>
    </w:p>
    <w:p w:rsidR="005E7BAC" w:rsidRPr="005E7BAC" w:rsidRDefault="005E7BAC" w:rsidP="005E7BAC">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5E7BAC">
        <w:rPr>
          <w:rFonts w:ascii="Segoe UI" w:eastAsia="宋体" w:hAnsi="Segoe UI" w:cs="Segoe UI"/>
          <w:b/>
          <w:bCs/>
          <w:color w:val="24292E"/>
          <w:kern w:val="36"/>
          <w:sz w:val="48"/>
          <w:szCs w:val="48"/>
        </w:rPr>
        <w:t>测试</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06" w:history="1">
        <w:r w:rsidRPr="005E7BAC">
          <w:rPr>
            <w:rFonts w:ascii="Segoe UI" w:eastAsia="宋体" w:hAnsi="Segoe UI" w:cs="Segoe UI"/>
            <w:b/>
            <w:bCs/>
            <w:color w:val="0366D6"/>
            <w:kern w:val="0"/>
            <w:sz w:val="36"/>
            <w:szCs w:val="36"/>
            <w:u w:val="single"/>
          </w:rPr>
          <w:t xml:space="preserve">1. </w:t>
        </w:r>
        <w:r w:rsidRPr="005E7BAC">
          <w:rPr>
            <w:rFonts w:ascii="Segoe UI" w:eastAsia="宋体" w:hAnsi="Segoe UI" w:cs="Segoe UI"/>
            <w:b/>
            <w:bCs/>
            <w:color w:val="0366D6"/>
            <w:kern w:val="0"/>
            <w:sz w:val="36"/>
            <w:szCs w:val="36"/>
            <w:u w:val="single"/>
          </w:rPr>
          <w:t>如何测试</w:t>
        </w:r>
        <w:r w:rsidRPr="005E7BAC">
          <w:rPr>
            <w:rFonts w:ascii="Segoe UI" w:eastAsia="宋体" w:hAnsi="Segoe UI" w:cs="Segoe UI"/>
            <w:b/>
            <w:bCs/>
            <w:color w:val="0366D6"/>
            <w:kern w:val="0"/>
            <w:sz w:val="36"/>
            <w:szCs w:val="36"/>
            <w:u w:val="single"/>
          </w:rPr>
          <w:t xml:space="preserve"> private </w:t>
        </w:r>
        <w:r w:rsidRPr="005E7BAC">
          <w:rPr>
            <w:rFonts w:ascii="Segoe UI" w:eastAsia="宋体" w:hAnsi="Segoe UI" w:cs="Segoe UI"/>
            <w:b/>
            <w:bCs/>
            <w:color w:val="0366D6"/>
            <w:kern w:val="0"/>
            <w:sz w:val="36"/>
            <w:szCs w:val="36"/>
            <w:u w:val="single"/>
          </w:rPr>
          <w:t>方法，变量或者内部类</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如何测试</w:t>
      </w:r>
      <w:r w:rsidRPr="005E7BAC">
        <w:rPr>
          <w:rFonts w:ascii="Segoe UI" w:eastAsia="宋体" w:hAnsi="Segoe UI" w:cs="Segoe UI"/>
          <w:b/>
          <w:bCs/>
          <w:color w:val="24292E"/>
          <w:kern w:val="0"/>
          <w:sz w:val="30"/>
          <w:szCs w:val="30"/>
        </w:rPr>
        <w:t xml:space="preserve"> private </w:t>
      </w:r>
      <w:r w:rsidRPr="005E7BAC">
        <w:rPr>
          <w:rFonts w:ascii="Segoe UI" w:eastAsia="宋体" w:hAnsi="Segoe UI" w:cs="Segoe UI"/>
          <w:b/>
          <w:bCs/>
          <w:color w:val="24292E"/>
          <w:kern w:val="0"/>
          <w:sz w:val="30"/>
          <w:szCs w:val="30"/>
        </w:rPr>
        <w:t>方法，变量或者内部类</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当你需要测试一个遗留的应用程序，且不能更改方法的可见性时，那么，测试私有方法</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属性的最好方式就是使用</w:t>
      </w:r>
      <w:hyperlink r:id="rId407" w:history="1">
        <w:r w:rsidRPr="005E7BAC">
          <w:rPr>
            <w:rFonts w:ascii="Segoe UI" w:eastAsia="宋体" w:hAnsi="Segoe UI" w:cs="Segoe UI"/>
            <w:color w:val="0366D6"/>
            <w:kern w:val="0"/>
            <w:sz w:val="24"/>
            <w:szCs w:val="24"/>
            <w:u w:val="single"/>
          </w:rPr>
          <w:t>反射</w:t>
        </w:r>
      </w:hyperlink>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实际测试时，可以通过一些反射辅助类，设置和获取私有</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静态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的变量、调用私有</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静态</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方法。遵循下面的窍门，你可以很好地处理私有方法和变量的测试。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Method method = targetClass.getDeclaredMethod(methodName, argClasses);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method.setAccessible(true);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return method.invoke(targetObject, argObjects);</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私有变量</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Field field = targetClass.getDeclaredField(fieldName);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field.setAccessible(true);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field.set(object,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pacing w:after="240"/>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note</w:t>
      </w:r>
      <w:r w:rsidRPr="005E7BAC">
        <w:rPr>
          <w:rFonts w:ascii="Segoe UI" w:eastAsia="宋体" w:hAnsi="Segoe UI" w:cs="Segoe UI"/>
          <w:color w:val="6A737D"/>
          <w:kern w:val="0"/>
          <w:sz w:val="24"/>
          <w:szCs w:val="24"/>
        </w:rPr>
        <w:t>：</w:t>
      </w:r>
    </w:p>
    <w:p w:rsidR="005E7BAC" w:rsidRPr="005E7BAC" w:rsidRDefault="005E7BAC" w:rsidP="005E7BAC">
      <w:pPr>
        <w:widowControl/>
        <w:numPr>
          <w:ilvl w:val="0"/>
          <w:numId w:val="86"/>
        </w:numPr>
        <w:spacing w:beforeAutospacing="1" w:afterAutospacing="1"/>
        <w:jc w:val="left"/>
        <w:rPr>
          <w:rFonts w:ascii="Segoe UI" w:eastAsia="宋体" w:hAnsi="Segoe UI" w:cs="Segoe UI"/>
          <w:color w:val="6A737D"/>
          <w:kern w:val="0"/>
          <w:sz w:val="24"/>
          <w:szCs w:val="24"/>
        </w:rPr>
      </w:pPr>
      <w:r w:rsidRPr="005E7BAC">
        <w:rPr>
          <w:rFonts w:ascii="Consolas" w:eastAsia="宋体" w:hAnsi="Consolas" w:cs="Consolas"/>
          <w:color w:val="6A737D"/>
          <w:kern w:val="0"/>
          <w:sz w:val="20"/>
          <w:szCs w:val="20"/>
        </w:rPr>
        <w:lastRenderedPageBreak/>
        <w:t>targetClass.getDeclaredMethod(methodName, argClasses)</w:t>
      </w:r>
      <w:r w:rsidRPr="005E7BAC">
        <w:rPr>
          <w:rFonts w:ascii="Segoe UI" w:eastAsia="宋体" w:hAnsi="Segoe UI" w:cs="Segoe UI"/>
          <w:color w:val="6A737D"/>
          <w:kern w:val="0"/>
          <w:sz w:val="24"/>
          <w:szCs w:val="24"/>
        </w:rPr>
        <w:t>这个方法能让你获取到私有方法。</w:t>
      </w:r>
      <w:r w:rsidRPr="005E7BAC">
        <w:rPr>
          <w:rFonts w:ascii="Consolas" w:eastAsia="宋体" w:hAnsi="Consolas" w:cs="Consolas"/>
          <w:color w:val="6A737D"/>
          <w:kern w:val="0"/>
          <w:sz w:val="20"/>
          <w:szCs w:val="20"/>
        </w:rPr>
        <w:t>getDeclaredField</w:t>
      </w:r>
      <w:r w:rsidRPr="005E7BAC">
        <w:rPr>
          <w:rFonts w:ascii="Segoe UI" w:eastAsia="宋体" w:hAnsi="Segoe UI" w:cs="Segoe UI"/>
          <w:color w:val="6A737D"/>
          <w:kern w:val="0"/>
          <w:sz w:val="24"/>
          <w:szCs w:val="24"/>
        </w:rPr>
        <w:t>让你获取到私有变量</w:t>
      </w:r>
    </w:p>
    <w:p w:rsidR="005E7BAC" w:rsidRPr="005E7BAC" w:rsidRDefault="005E7BAC" w:rsidP="005E7BAC">
      <w:pPr>
        <w:widowControl/>
        <w:numPr>
          <w:ilvl w:val="0"/>
          <w:numId w:val="86"/>
        </w:numPr>
        <w:spacing w:afterAutospacing="1"/>
        <w:jc w:val="left"/>
        <w:rPr>
          <w:rFonts w:ascii="Segoe UI" w:eastAsia="宋体" w:hAnsi="Segoe UI" w:cs="Segoe UI"/>
          <w:color w:val="6A737D"/>
          <w:kern w:val="0"/>
          <w:sz w:val="24"/>
          <w:szCs w:val="24"/>
        </w:rPr>
      </w:pPr>
      <w:r w:rsidRPr="005E7BAC">
        <w:rPr>
          <w:rFonts w:ascii="Segoe UI" w:eastAsia="宋体" w:hAnsi="Segoe UI" w:cs="Segoe UI"/>
          <w:color w:val="6A737D"/>
          <w:kern w:val="0"/>
          <w:sz w:val="24"/>
          <w:szCs w:val="24"/>
        </w:rPr>
        <w:t>在对私有变量（方法）进行处理前，需要先</w:t>
      </w:r>
      <w:r w:rsidRPr="005E7BAC">
        <w:rPr>
          <w:rFonts w:ascii="Consolas" w:eastAsia="宋体" w:hAnsi="Consolas" w:cs="Consolas"/>
          <w:color w:val="6A737D"/>
          <w:kern w:val="0"/>
          <w:sz w:val="20"/>
          <w:szCs w:val="20"/>
        </w:rPr>
        <w:t>setAccessible(true)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原址：</w:t>
      </w:r>
      <w:hyperlink r:id="rId408" w:history="1">
        <w:r w:rsidRPr="005E7BAC">
          <w:rPr>
            <w:rFonts w:ascii="Segoe UI" w:eastAsia="宋体" w:hAnsi="Segoe UI" w:cs="Segoe UI"/>
            <w:color w:val="0366D6"/>
            <w:kern w:val="0"/>
            <w:sz w:val="24"/>
            <w:szCs w:val="24"/>
            <w:u w:val="single"/>
          </w:rPr>
          <w:t>http://stackoverflow.com/questions/34571/how-to-test-a-class-that-has-private-methods-fields-or-inner-classes</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09" w:history="1">
        <w:r w:rsidRPr="005E7BAC">
          <w:rPr>
            <w:rFonts w:ascii="Segoe UI" w:eastAsia="宋体" w:hAnsi="Segoe UI" w:cs="Segoe UI"/>
            <w:b/>
            <w:bCs/>
            <w:color w:val="0366D6"/>
            <w:kern w:val="0"/>
            <w:sz w:val="36"/>
            <w:szCs w:val="36"/>
            <w:u w:val="single"/>
          </w:rPr>
          <w:t>2. JUnit4</w:t>
        </w:r>
        <w:r w:rsidRPr="005E7BAC">
          <w:rPr>
            <w:rFonts w:ascii="Segoe UI" w:eastAsia="宋体" w:hAnsi="Segoe UI" w:cs="Segoe UI"/>
            <w:b/>
            <w:bCs/>
            <w:color w:val="0366D6"/>
            <w:kern w:val="0"/>
            <w:sz w:val="36"/>
            <w:szCs w:val="36"/>
            <w:u w:val="single"/>
          </w:rPr>
          <w:t>如何断言确定异常的抛出</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JUnit4</w:t>
      </w:r>
      <w:r w:rsidRPr="005E7BAC">
        <w:rPr>
          <w:rFonts w:ascii="Segoe UI" w:eastAsia="宋体" w:hAnsi="Segoe UI" w:cs="Segoe UI"/>
          <w:b/>
          <w:bCs/>
          <w:color w:val="24292E"/>
          <w:kern w:val="0"/>
          <w:sz w:val="30"/>
          <w:szCs w:val="30"/>
        </w:rPr>
        <w:t>如何断言确定异常的抛出</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JUnit4</w:t>
      </w:r>
      <w:r w:rsidRPr="005E7BAC">
        <w:rPr>
          <w:rFonts w:ascii="Segoe UI" w:eastAsia="宋体" w:hAnsi="Segoe UI" w:cs="Segoe UI"/>
          <w:color w:val="24292E"/>
          <w:kern w:val="0"/>
          <w:sz w:val="24"/>
          <w:szCs w:val="24"/>
        </w:rPr>
        <w:t>单元测试中，我要怎样做才能测试出有特定的异常抛出？我能想到的就只有下面的方法：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testFooThrowsIndexOutOfBoundsException()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thrown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false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foo</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doStuff();</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IndexOutOfBoundsException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thrown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assertTrue(thrown);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r w:rsidRPr="005E7BAC">
        <w:rPr>
          <w:rFonts w:ascii="Segoe UI" w:eastAsia="宋体" w:hAnsi="Segoe UI" w:cs="Segoe UI"/>
          <w:b/>
          <w:bCs/>
          <w:color w:val="24292E"/>
          <w:kern w:val="0"/>
          <w:sz w:val="24"/>
          <w:szCs w:val="24"/>
        </w:rPr>
        <w:t>1</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JUnit4</w:t>
      </w:r>
      <w:r w:rsidRPr="005E7BAC">
        <w:rPr>
          <w:rFonts w:ascii="Segoe UI" w:eastAsia="宋体" w:hAnsi="Segoe UI" w:cs="Segoe UI"/>
          <w:color w:val="24292E"/>
          <w:kern w:val="0"/>
          <w:sz w:val="24"/>
          <w:szCs w:val="24"/>
        </w:rPr>
        <w:t>后支持下面的写法：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@Test</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expected</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IndexOutOfBoundsException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class)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testIndexOutOfBoundsException()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333333"/>
          <w:kern w:val="0"/>
          <w:sz w:val="20"/>
          <w:szCs w:val="20"/>
        </w:rPr>
        <w:t>ArrayList</w:t>
      </w:r>
      <w:r w:rsidRPr="005E7BAC">
        <w:rPr>
          <w:rFonts w:ascii="Consolas" w:eastAsia="宋体" w:hAnsi="Consolas" w:cs="Consolas"/>
          <w:color w:val="24292E"/>
          <w:kern w:val="0"/>
          <w:sz w:val="20"/>
          <w:szCs w:val="20"/>
        </w:rPr>
        <w:t xml:space="preserve"> emptyList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ArrayList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Object</w:t>
      </w:r>
      <w:r w:rsidRPr="005E7BAC">
        <w:rPr>
          <w:rFonts w:ascii="Consolas" w:eastAsia="宋体" w:hAnsi="Consolas" w:cs="Consolas"/>
          <w:color w:val="24292E"/>
          <w:kern w:val="0"/>
          <w:sz w:val="20"/>
          <w:szCs w:val="20"/>
        </w:rPr>
        <w:t xml:space="preserve"> o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emptyList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（译者：在</w:t>
      </w:r>
      <w:r w:rsidRPr="005E7BAC">
        <w:rPr>
          <w:rFonts w:ascii="Consolas" w:eastAsia="宋体" w:hAnsi="Consolas" w:cs="Consolas"/>
          <w:color w:val="24292E"/>
          <w:kern w:val="0"/>
          <w:sz w:val="20"/>
          <w:szCs w:val="20"/>
        </w:rPr>
        <w:t>@Test</w:t>
      </w:r>
      <w:r w:rsidRPr="005E7BAC">
        <w:rPr>
          <w:rFonts w:ascii="Segoe UI" w:eastAsia="宋体" w:hAnsi="Segoe UI" w:cs="Segoe UI"/>
          <w:color w:val="24292E"/>
          <w:kern w:val="0"/>
          <w:sz w:val="24"/>
          <w:szCs w:val="24"/>
        </w:rPr>
        <w:t>注解内提供了</w:t>
      </w:r>
      <w:r w:rsidRPr="005E7BAC">
        <w:rPr>
          <w:rFonts w:ascii="Consolas" w:eastAsia="宋体" w:hAnsi="Consolas" w:cs="Consolas"/>
          <w:color w:val="24292E"/>
          <w:kern w:val="0"/>
          <w:sz w:val="20"/>
          <w:szCs w:val="20"/>
        </w:rPr>
        <w:t>expected</w:t>
      </w:r>
      <w:r w:rsidRPr="005E7BAC">
        <w:rPr>
          <w:rFonts w:ascii="Segoe UI" w:eastAsia="宋体" w:hAnsi="Segoe UI" w:cs="Segoe UI"/>
          <w:color w:val="24292E"/>
          <w:kern w:val="0"/>
          <w:sz w:val="24"/>
          <w:szCs w:val="24"/>
        </w:rPr>
        <w:t>属性，你可以用它来指定一个</w:t>
      </w:r>
      <w:r w:rsidRPr="005E7BAC">
        <w:rPr>
          <w:rFonts w:ascii="Consolas" w:eastAsia="宋体" w:hAnsi="Consolas" w:cs="Consolas"/>
          <w:color w:val="24292E"/>
          <w:kern w:val="0"/>
          <w:sz w:val="20"/>
          <w:szCs w:val="20"/>
        </w:rPr>
        <w:t>Throwble</w:t>
      </w:r>
      <w:r w:rsidRPr="005E7BAC">
        <w:rPr>
          <w:rFonts w:ascii="Segoe UI" w:eastAsia="宋体" w:hAnsi="Segoe UI" w:cs="Segoe UI"/>
          <w:color w:val="24292E"/>
          <w:kern w:val="0"/>
          <w:sz w:val="24"/>
          <w:szCs w:val="24"/>
        </w:rPr>
        <w:t>类型，如果方法调用中抛出了这个异常，那么这条测试用例就相当于通过了）</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回答</w:t>
      </w:r>
      <w:r w:rsidRPr="005E7BAC">
        <w:rPr>
          <w:rFonts w:ascii="Segoe UI" w:eastAsia="宋体" w:hAnsi="Segoe UI" w:cs="Segoe UI"/>
          <w:b/>
          <w:bCs/>
          <w:color w:val="24292E"/>
          <w:kern w:val="0"/>
          <w:sz w:val="24"/>
          <w:szCs w:val="24"/>
        </w:rPr>
        <w:t>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如果你使用的是</w:t>
      </w:r>
      <w:r w:rsidRPr="005E7BAC">
        <w:rPr>
          <w:rFonts w:ascii="Segoe UI" w:eastAsia="宋体" w:hAnsi="Segoe UI" w:cs="Segoe UI"/>
          <w:color w:val="24292E"/>
          <w:kern w:val="0"/>
          <w:sz w:val="24"/>
          <w:szCs w:val="24"/>
        </w:rPr>
        <w:t>JUnit4.7</w:t>
      </w:r>
      <w:r w:rsidRPr="005E7BAC">
        <w:rPr>
          <w:rFonts w:ascii="Segoe UI" w:eastAsia="宋体" w:hAnsi="Segoe UI" w:cs="Segoe UI"/>
          <w:color w:val="24292E"/>
          <w:kern w:val="0"/>
          <w:sz w:val="24"/>
          <w:szCs w:val="24"/>
        </w:rPr>
        <w:t>，你可以使用如下的期望异常规则来验证异常信息：</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FooTest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@Rule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ExpectedException</w:t>
      </w:r>
      <w:r w:rsidRPr="005E7BAC">
        <w:rPr>
          <w:rFonts w:ascii="Consolas" w:eastAsia="宋体" w:hAnsi="Consolas" w:cs="Consolas"/>
          <w:color w:val="24292E"/>
          <w:kern w:val="0"/>
          <w:sz w:val="20"/>
          <w:szCs w:val="20"/>
        </w:rPr>
        <w:t xml:space="preserve"> exception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ExpectedException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none();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@Test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doStuffThrowsIndexOutOfBoundsException</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Foo</w:t>
      </w:r>
      <w:r w:rsidRPr="005E7BAC">
        <w:rPr>
          <w:rFonts w:ascii="Consolas" w:eastAsia="宋体" w:hAnsi="Consolas" w:cs="Consolas"/>
          <w:color w:val="24292E"/>
          <w:kern w:val="0"/>
          <w:sz w:val="20"/>
          <w:szCs w:val="20"/>
        </w:rPr>
        <w:t xml:space="preserve"> foo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Foo</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exception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expect(</w:t>
      </w:r>
      <w:r w:rsidRPr="005E7BAC">
        <w:rPr>
          <w:rFonts w:ascii="Consolas" w:eastAsia="宋体" w:hAnsi="Consolas" w:cs="Consolas"/>
          <w:color w:val="333333"/>
          <w:kern w:val="0"/>
          <w:sz w:val="20"/>
          <w:szCs w:val="20"/>
        </w:rPr>
        <w:t>IndexOutOfBoundsException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class);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foo</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doStuff();</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这种方式比</w:t>
      </w:r>
      <w:r w:rsidRPr="005E7BAC">
        <w:rPr>
          <w:rFonts w:ascii="Consolas" w:eastAsia="宋体" w:hAnsi="Consolas" w:cs="Consolas"/>
          <w:color w:val="24292E"/>
          <w:kern w:val="0"/>
          <w:sz w:val="20"/>
          <w:szCs w:val="20"/>
        </w:rPr>
        <w:t>@Test(expected=IndexOutOfBoundsException.class)</w:t>
      </w:r>
      <w:r w:rsidRPr="005E7BAC">
        <w:rPr>
          <w:rFonts w:ascii="Segoe UI" w:eastAsia="宋体" w:hAnsi="Segoe UI" w:cs="Segoe UI"/>
          <w:color w:val="24292E"/>
          <w:kern w:val="0"/>
          <w:sz w:val="24"/>
          <w:szCs w:val="24"/>
        </w:rPr>
        <w:t>要更好，如果是在调用</w:t>
      </w:r>
      <w:r w:rsidRPr="005E7BAC">
        <w:rPr>
          <w:rFonts w:ascii="Consolas" w:eastAsia="宋体" w:hAnsi="Consolas" w:cs="Consolas"/>
          <w:color w:val="24292E"/>
          <w:kern w:val="0"/>
          <w:sz w:val="20"/>
          <w:szCs w:val="20"/>
        </w:rPr>
        <w:t>foo.doStuff()</w:t>
      </w:r>
      <w:r w:rsidRPr="005E7BAC">
        <w:rPr>
          <w:rFonts w:ascii="Segoe UI" w:eastAsia="宋体" w:hAnsi="Segoe UI" w:cs="Segoe UI"/>
          <w:color w:val="24292E"/>
          <w:kern w:val="0"/>
          <w:sz w:val="24"/>
          <w:szCs w:val="24"/>
        </w:rPr>
        <w:t>方法之前就已经抛出异常的话，测试结果就不是我们想要的了。</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（译者：同时，</w:t>
      </w:r>
      <w:r w:rsidRPr="005E7BAC">
        <w:rPr>
          <w:rFonts w:ascii="Consolas" w:eastAsia="宋体" w:hAnsi="Consolas" w:cs="Consolas"/>
          <w:color w:val="24292E"/>
          <w:kern w:val="0"/>
          <w:sz w:val="20"/>
          <w:szCs w:val="20"/>
        </w:rPr>
        <w:t>ExpectedException</w:t>
      </w:r>
      <w:r w:rsidRPr="005E7BAC">
        <w:rPr>
          <w:rFonts w:ascii="Segoe UI" w:eastAsia="宋体" w:hAnsi="Segoe UI" w:cs="Segoe UI"/>
          <w:color w:val="24292E"/>
          <w:kern w:val="0"/>
          <w:sz w:val="24"/>
          <w:szCs w:val="24"/>
        </w:rPr>
        <w:t>还能够验证异常信息，如</w:t>
      </w:r>
      <w:r w:rsidRPr="005E7BAC">
        <w:rPr>
          <w:rFonts w:ascii="Consolas" w:eastAsia="宋体" w:hAnsi="Consolas" w:cs="Consolas"/>
          <w:color w:val="24292E"/>
          <w:kern w:val="0"/>
          <w:sz w:val="20"/>
          <w:szCs w:val="20"/>
        </w:rPr>
        <w:t>exception.expectMessage("there is an exception!");</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拓展阅读</w:t>
      </w:r>
    </w:p>
    <w:p w:rsidR="005E7BAC" w:rsidRPr="005E7BAC" w:rsidRDefault="005E7BAC" w:rsidP="005E7BAC">
      <w:pPr>
        <w:widowControl/>
        <w:numPr>
          <w:ilvl w:val="0"/>
          <w:numId w:val="87"/>
        </w:numPr>
        <w:spacing w:before="100" w:beforeAutospacing="1" w:after="100" w:afterAutospacing="1"/>
        <w:jc w:val="left"/>
        <w:rPr>
          <w:rFonts w:ascii="Segoe UI" w:eastAsia="宋体" w:hAnsi="Segoe UI" w:cs="Segoe UI"/>
          <w:color w:val="24292E"/>
          <w:kern w:val="0"/>
          <w:sz w:val="24"/>
          <w:szCs w:val="24"/>
        </w:rPr>
      </w:pPr>
      <w:hyperlink r:id="rId410" w:history="1">
        <w:r w:rsidRPr="005E7BAC">
          <w:rPr>
            <w:rFonts w:ascii="Segoe UI" w:eastAsia="宋体" w:hAnsi="Segoe UI" w:cs="Segoe UI"/>
            <w:color w:val="0366D6"/>
            <w:kern w:val="0"/>
            <w:sz w:val="24"/>
            <w:szCs w:val="24"/>
            <w:u w:val="single"/>
          </w:rPr>
          <w:t>JUnit</w:t>
        </w:r>
        <w:r w:rsidRPr="005E7BAC">
          <w:rPr>
            <w:rFonts w:ascii="Segoe UI" w:eastAsia="宋体" w:hAnsi="Segoe UI" w:cs="Segoe UI"/>
            <w:color w:val="0366D6"/>
            <w:kern w:val="0"/>
            <w:sz w:val="24"/>
            <w:szCs w:val="24"/>
            <w:u w:val="single"/>
          </w:rPr>
          <w:t>：使用</w:t>
        </w:r>
        <w:r w:rsidRPr="005E7BAC">
          <w:rPr>
            <w:rFonts w:ascii="Segoe UI" w:eastAsia="宋体" w:hAnsi="Segoe UI" w:cs="Segoe UI"/>
            <w:color w:val="0366D6"/>
            <w:kern w:val="0"/>
            <w:sz w:val="24"/>
            <w:szCs w:val="24"/>
            <w:u w:val="single"/>
          </w:rPr>
          <w:t>ExpectedException</w:t>
        </w:r>
        <w:r w:rsidRPr="005E7BAC">
          <w:rPr>
            <w:rFonts w:ascii="Segoe UI" w:eastAsia="宋体" w:hAnsi="Segoe UI" w:cs="Segoe UI"/>
            <w:color w:val="0366D6"/>
            <w:kern w:val="0"/>
            <w:sz w:val="24"/>
            <w:szCs w:val="24"/>
            <w:u w:val="single"/>
          </w:rPr>
          <w:t>进行异常测试</w:t>
        </w:r>
      </w:hyperlink>
    </w:p>
    <w:p w:rsidR="005E7BAC" w:rsidRPr="005E7BAC" w:rsidRDefault="005E7BAC" w:rsidP="005E7BAC">
      <w:pPr>
        <w:widowControl/>
        <w:numPr>
          <w:ilvl w:val="0"/>
          <w:numId w:val="87"/>
        </w:numPr>
        <w:spacing w:before="60" w:after="100" w:afterAutospacing="1"/>
        <w:jc w:val="left"/>
        <w:rPr>
          <w:rFonts w:ascii="Segoe UI" w:eastAsia="宋体" w:hAnsi="Segoe UI" w:cs="Segoe UI"/>
          <w:color w:val="24292E"/>
          <w:kern w:val="0"/>
          <w:sz w:val="24"/>
          <w:szCs w:val="24"/>
        </w:rPr>
      </w:pPr>
      <w:hyperlink r:id="rId411" w:history="1">
        <w:r w:rsidRPr="005E7BAC">
          <w:rPr>
            <w:rFonts w:ascii="Segoe UI" w:eastAsia="宋体" w:hAnsi="Segoe UI" w:cs="Segoe UI"/>
            <w:color w:val="0366D6"/>
            <w:kern w:val="0"/>
            <w:sz w:val="24"/>
            <w:szCs w:val="24"/>
            <w:u w:val="single"/>
          </w:rPr>
          <w:t xml:space="preserve">JUnit4 </w:t>
        </w:r>
        <w:r w:rsidRPr="005E7BAC">
          <w:rPr>
            <w:rFonts w:ascii="Segoe UI" w:eastAsia="宋体" w:hAnsi="Segoe UI" w:cs="Segoe UI"/>
            <w:color w:val="0366D6"/>
            <w:kern w:val="0"/>
            <w:sz w:val="24"/>
            <w:szCs w:val="24"/>
            <w:u w:val="single"/>
          </w:rPr>
          <w:t>用法详解</w:t>
        </w:r>
      </w:hyperlink>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StackOverflow</w:t>
      </w:r>
      <w:r w:rsidRPr="005E7BAC">
        <w:rPr>
          <w:rFonts w:ascii="Segoe UI" w:eastAsia="宋体" w:hAnsi="Segoe UI" w:cs="Segoe UI"/>
          <w:b/>
          <w:bCs/>
          <w:color w:val="24292E"/>
          <w:kern w:val="0"/>
          <w:sz w:val="24"/>
          <w:szCs w:val="24"/>
        </w:rPr>
        <w:t>地址：</w:t>
      </w:r>
    </w:p>
    <w:p w:rsidR="005E7BAC" w:rsidRPr="005E7BAC" w:rsidRDefault="005E7BAC" w:rsidP="005E7BAC">
      <w:pPr>
        <w:widowControl/>
        <w:spacing w:after="240"/>
        <w:jc w:val="left"/>
        <w:rPr>
          <w:rFonts w:ascii="Segoe UI" w:eastAsia="宋体" w:hAnsi="Segoe UI" w:cs="Segoe UI"/>
          <w:color w:val="24292E"/>
          <w:kern w:val="0"/>
          <w:sz w:val="24"/>
          <w:szCs w:val="24"/>
        </w:rPr>
      </w:pPr>
      <w:hyperlink r:id="rId412" w:history="1">
        <w:r w:rsidRPr="005E7BAC">
          <w:rPr>
            <w:rFonts w:ascii="Segoe UI" w:eastAsia="宋体" w:hAnsi="Segoe UI" w:cs="Segoe UI"/>
            <w:color w:val="0366D6"/>
            <w:kern w:val="0"/>
            <w:sz w:val="24"/>
            <w:szCs w:val="24"/>
            <w:u w:val="single"/>
          </w:rPr>
          <w:t>http://stackoverflow.com/questions/156503/how-do-you-assert-that-a-certain-exception-is-thrown-in-junit-4-tests</w:t>
        </w:r>
      </w:hyperlink>
    </w:p>
    <w:p w:rsidR="005E7BAC" w:rsidRPr="005E7BAC" w:rsidRDefault="005E7BAC" w:rsidP="005E7BAC">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5E7BAC">
        <w:rPr>
          <w:rFonts w:ascii="Segoe UI" w:eastAsia="宋体" w:hAnsi="Segoe UI" w:cs="Segoe UI"/>
          <w:b/>
          <w:bCs/>
          <w:color w:val="24292E"/>
          <w:kern w:val="36"/>
          <w:sz w:val="48"/>
          <w:szCs w:val="48"/>
        </w:rPr>
        <w:lastRenderedPageBreak/>
        <w:t>Android</w:t>
      </w:r>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13" w:history="1">
        <w:r w:rsidRPr="005E7BAC">
          <w:rPr>
            <w:rFonts w:ascii="Segoe UI" w:eastAsia="宋体" w:hAnsi="Segoe UI" w:cs="Segoe UI"/>
            <w:b/>
            <w:bCs/>
            <w:color w:val="0366D6"/>
            <w:kern w:val="0"/>
            <w:sz w:val="36"/>
            <w:szCs w:val="36"/>
            <w:u w:val="single"/>
          </w:rPr>
          <w:t xml:space="preserve">1. </w:t>
        </w:r>
        <w:r w:rsidRPr="005E7BAC">
          <w:rPr>
            <w:rFonts w:ascii="Segoe UI" w:eastAsia="宋体" w:hAnsi="Segoe UI" w:cs="Segoe UI"/>
            <w:b/>
            <w:bCs/>
            <w:color w:val="0366D6"/>
            <w:kern w:val="0"/>
            <w:sz w:val="36"/>
            <w:szCs w:val="36"/>
            <w:u w:val="single"/>
          </w:rPr>
          <w:t>在</w:t>
        </w:r>
        <w:r w:rsidRPr="005E7BAC">
          <w:rPr>
            <w:rFonts w:ascii="Segoe UI" w:eastAsia="宋体" w:hAnsi="Segoe UI" w:cs="Segoe UI"/>
            <w:b/>
            <w:bCs/>
            <w:color w:val="0366D6"/>
            <w:kern w:val="0"/>
            <w:sz w:val="36"/>
            <w:szCs w:val="36"/>
            <w:u w:val="single"/>
          </w:rPr>
          <w:t>Android</w:t>
        </w:r>
        <w:r w:rsidRPr="005E7BAC">
          <w:rPr>
            <w:rFonts w:ascii="Segoe UI" w:eastAsia="宋体" w:hAnsi="Segoe UI" w:cs="Segoe UI"/>
            <w:b/>
            <w:bCs/>
            <w:color w:val="0366D6"/>
            <w:kern w:val="0"/>
            <w:sz w:val="36"/>
            <w:szCs w:val="36"/>
            <w:u w:val="single"/>
          </w:rPr>
          <w:t>里面下载文件，并在</w:t>
        </w:r>
        <w:r w:rsidRPr="005E7BAC">
          <w:rPr>
            <w:rFonts w:ascii="Segoe UI" w:eastAsia="宋体" w:hAnsi="Segoe UI" w:cs="Segoe UI"/>
            <w:b/>
            <w:bCs/>
            <w:color w:val="0366D6"/>
            <w:kern w:val="0"/>
            <w:sz w:val="36"/>
            <w:szCs w:val="36"/>
            <w:u w:val="single"/>
          </w:rPr>
          <w:t>ProgressDialog</w:t>
        </w:r>
        <w:r w:rsidRPr="005E7BAC">
          <w:rPr>
            <w:rFonts w:ascii="Segoe UI" w:eastAsia="宋体" w:hAnsi="Segoe UI" w:cs="Segoe UI"/>
            <w:b/>
            <w:bCs/>
            <w:color w:val="0366D6"/>
            <w:kern w:val="0"/>
            <w:sz w:val="36"/>
            <w:szCs w:val="36"/>
            <w:u w:val="single"/>
          </w:rPr>
          <w:t>显示进度</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在</w:t>
      </w:r>
      <w:r w:rsidRPr="005E7BAC">
        <w:rPr>
          <w:rFonts w:ascii="Segoe UI" w:eastAsia="宋体" w:hAnsi="Segoe UI" w:cs="Segoe UI"/>
          <w:b/>
          <w:bCs/>
          <w:color w:val="24292E"/>
          <w:kern w:val="0"/>
          <w:sz w:val="30"/>
          <w:szCs w:val="30"/>
        </w:rPr>
        <w:t>Android</w:t>
      </w:r>
      <w:r w:rsidRPr="005E7BAC">
        <w:rPr>
          <w:rFonts w:ascii="Segoe UI" w:eastAsia="宋体" w:hAnsi="Segoe UI" w:cs="Segoe UI"/>
          <w:b/>
          <w:bCs/>
          <w:color w:val="24292E"/>
          <w:kern w:val="0"/>
          <w:sz w:val="30"/>
          <w:szCs w:val="30"/>
        </w:rPr>
        <w:t>里面下载文件，并在</w:t>
      </w:r>
      <w:r w:rsidRPr="005E7BAC">
        <w:rPr>
          <w:rFonts w:ascii="Segoe UI" w:eastAsia="宋体" w:hAnsi="Segoe UI" w:cs="Segoe UI"/>
          <w:b/>
          <w:bCs/>
          <w:color w:val="24292E"/>
          <w:kern w:val="0"/>
          <w:sz w:val="30"/>
          <w:szCs w:val="30"/>
        </w:rPr>
        <w:t>ProgressDialog</w:t>
      </w:r>
      <w:r w:rsidRPr="005E7BAC">
        <w:rPr>
          <w:rFonts w:ascii="Segoe UI" w:eastAsia="宋体" w:hAnsi="Segoe UI" w:cs="Segoe UI"/>
          <w:b/>
          <w:bCs/>
          <w:color w:val="24292E"/>
          <w:kern w:val="0"/>
          <w:sz w:val="30"/>
          <w:szCs w:val="30"/>
        </w:rPr>
        <w:t>显示进度</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尝试写一个可以进行</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应用更新</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APP</w:t>
      </w:r>
      <w:r w:rsidRPr="005E7BAC">
        <w:rPr>
          <w:rFonts w:ascii="Segoe UI" w:eastAsia="宋体" w:hAnsi="Segoe UI" w:cs="Segoe UI"/>
          <w:color w:val="24292E"/>
          <w:kern w:val="0"/>
          <w:sz w:val="24"/>
          <w:szCs w:val="24"/>
        </w:rPr>
        <w:t>。为了达到这个效果，我写了一个可以下载文件并且在一个</w:t>
      </w:r>
      <w:r w:rsidRPr="005E7BAC">
        <w:rPr>
          <w:rFonts w:ascii="Consolas" w:eastAsia="宋体" w:hAnsi="Consolas" w:cs="Consolas"/>
          <w:color w:val="24292E"/>
          <w:kern w:val="0"/>
          <w:sz w:val="20"/>
          <w:szCs w:val="20"/>
        </w:rPr>
        <w:t>ProgressDialog</w:t>
      </w:r>
      <w:r w:rsidRPr="005E7BAC">
        <w:rPr>
          <w:rFonts w:ascii="Segoe UI" w:eastAsia="宋体" w:hAnsi="Segoe UI" w:cs="Segoe UI"/>
          <w:color w:val="24292E"/>
          <w:kern w:val="0"/>
          <w:sz w:val="24"/>
          <w:szCs w:val="24"/>
        </w:rPr>
        <w:t>里面显示进度的简单方法。我知道怎么使用</w:t>
      </w:r>
      <w:r w:rsidRPr="005E7BAC">
        <w:rPr>
          <w:rFonts w:ascii="Consolas" w:eastAsia="宋体" w:hAnsi="Consolas" w:cs="Consolas"/>
          <w:color w:val="24292E"/>
          <w:kern w:val="0"/>
          <w:sz w:val="20"/>
          <w:szCs w:val="20"/>
        </w:rPr>
        <w:t>ProgressDialog</w:t>
      </w:r>
      <w:r w:rsidRPr="005E7BAC">
        <w:rPr>
          <w:rFonts w:ascii="Segoe UI" w:eastAsia="宋体" w:hAnsi="Segoe UI" w:cs="Segoe UI"/>
          <w:color w:val="24292E"/>
          <w:kern w:val="0"/>
          <w:sz w:val="24"/>
          <w:szCs w:val="24"/>
        </w:rPr>
        <w:t>，但是我不太确定怎么显示当前进度和下载文件。</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有很多方式去下载文件。我给出一些最常用的方法；由你来选择选择哪一个最适合你的应用。</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 xml:space="preserve">1. </w:t>
      </w:r>
      <w:r w:rsidRPr="005E7BAC">
        <w:rPr>
          <w:rFonts w:ascii="Segoe UI" w:eastAsia="宋体" w:hAnsi="Segoe UI" w:cs="Segoe UI"/>
          <w:b/>
          <w:bCs/>
          <w:color w:val="24292E"/>
          <w:kern w:val="0"/>
          <w:sz w:val="24"/>
          <w:szCs w:val="24"/>
        </w:rPr>
        <w:t>使用</w:t>
      </w:r>
      <w:r w:rsidRPr="005E7BAC">
        <w:rPr>
          <w:rFonts w:ascii="Segoe UI" w:eastAsia="宋体" w:hAnsi="Segoe UI" w:cs="Segoe UI"/>
          <w:b/>
          <w:bCs/>
          <w:color w:val="24292E"/>
          <w:kern w:val="0"/>
          <w:sz w:val="24"/>
          <w:szCs w:val="24"/>
        </w:rPr>
        <w:t>AsyncTask</w:t>
      </w:r>
      <w:r w:rsidRPr="005E7BAC">
        <w:rPr>
          <w:rFonts w:ascii="Segoe UI" w:eastAsia="宋体" w:hAnsi="Segoe UI" w:cs="Segoe UI"/>
          <w:b/>
          <w:bCs/>
          <w:color w:val="24292E"/>
          <w:kern w:val="0"/>
          <w:sz w:val="24"/>
          <w:szCs w:val="24"/>
        </w:rPr>
        <w:t>，并且在一个</w:t>
      </w:r>
      <w:r w:rsidRPr="005E7BAC">
        <w:rPr>
          <w:rFonts w:ascii="Segoe UI" w:eastAsia="宋体" w:hAnsi="Segoe UI" w:cs="Segoe UI"/>
          <w:b/>
          <w:bCs/>
          <w:color w:val="24292E"/>
          <w:kern w:val="0"/>
          <w:sz w:val="24"/>
          <w:szCs w:val="24"/>
        </w:rPr>
        <w:t>dialog</w:t>
      </w:r>
      <w:r w:rsidRPr="005E7BAC">
        <w:rPr>
          <w:rFonts w:ascii="Segoe UI" w:eastAsia="宋体" w:hAnsi="Segoe UI" w:cs="Segoe UI"/>
          <w:b/>
          <w:bCs/>
          <w:color w:val="24292E"/>
          <w:kern w:val="0"/>
          <w:sz w:val="24"/>
          <w:szCs w:val="24"/>
        </w:rPr>
        <w:t>里面显示进度</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这种方法允许你执行一些后台任务，并且同时更新</w:t>
      </w:r>
      <w:r w:rsidRPr="005E7BAC">
        <w:rPr>
          <w:rFonts w:ascii="Segoe UI" w:eastAsia="宋体" w:hAnsi="Segoe UI" w:cs="Segoe UI"/>
          <w:color w:val="24292E"/>
          <w:kern w:val="0"/>
          <w:sz w:val="24"/>
          <w:szCs w:val="24"/>
        </w:rPr>
        <w:t>UI</w:t>
      </w:r>
      <w:r w:rsidRPr="005E7BAC">
        <w:rPr>
          <w:rFonts w:ascii="Segoe UI" w:eastAsia="宋体" w:hAnsi="Segoe UI" w:cs="Segoe UI"/>
          <w:color w:val="24292E"/>
          <w:kern w:val="0"/>
          <w:sz w:val="24"/>
          <w:szCs w:val="24"/>
        </w:rPr>
        <w:t>（在这里，我们是更新进度条</w:t>
      </w:r>
      <w:r w:rsidRPr="005E7BAC">
        <w:rPr>
          <w:rFonts w:ascii="Segoe UI" w:eastAsia="宋体" w:hAnsi="Segoe UI" w:cs="Segoe UI"/>
          <w:color w:val="24292E"/>
          <w:kern w:val="0"/>
          <w:sz w:val="24"/>
          <w:szCs w:val="24"/>
        </w:rPr>
        <w:t>progress bar</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首先是实例代码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定义一个</w:t>
      </w:r>
      <w:r w:rsidRPr="005E7BAC">
        <w:rPr>
          <w:rFonts w:ascii="Consolas" w:eastAsia="宋体" w:hAnsi="Consolas" w:cs="Consolas"/>
          <w:color w:val="969896"/>
          <w:kern w:val="0"/>
          <w:sz w:val="20"/>
          <w:szCs w:val="20"/>
        </w:rPr>
        <w:t>dialog</w:t>
      </w:r>
      <w:r w:rsidRPr="005E7BAC">
        <w:rPr>
          <w:rFonts w:ascii="Consolas" w:eastAsia="宋体" w:hAnsi="Consolas" w:cs="Consolas"/>
          <w:color w:val="969896"/>
          <w:kern w:val="0"/>
          <w:sz w:val="20"/>
          <w:szCs w:val="20"/>
        </w:rPr>
        <w:t>为</w:t>
      </w:r>
      <w:r w:rsidRPr="005E7BAC">
        <w:rPr>
          <w:rFonts w:ascii="Consolas" w:eastAsia="宋体" w:hAnsi="Consolas" w:cs="Consolas"/>
          <w:color w:val="969896"/>
          <w:kern w:val="0"/>
          <w:sz w:val="20"/>
          <w:szCs w:val="20"/>
        </w:rPr>
        <w:t>Activity</w:t>
      </w:r>
      <w:r w:rsidRPr="005E7BAC">
        <w:rPr>
          <w:rFonts w:ascii="Consolas" w:eastAsia="宋体" w:hAnsi="Consolas" w:cs="Consolas"/>
          <w:color w:val="969896"/>
          <w:kern w:val="0"/>
          <w:sz w:val="20"/>
          <w:szCs w:val="20"/>
        </w:rPr>
        <w:t>的成员变量</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ProgressDialog</w:t>
      </w:r>
      <w:r w:rsidRPr="005E7BAC">
        <w:rPr>
          <w:rFonts w:ascii="Consolas" w:eastAsia="宋体" w:hAnsi="Consolas" w:cs="Consolas"/>
          <w:color w:val="24292E"/>
          <w:kern w:val="0"/>
          <w:sz w:val="20"/>
          <w:szCs w:val="20"/>
        </w:rPr>
        <w:t xml:space="preserve"> mProgressDialog;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在</w:t>
      </w:r>
      <w:r w:rsidRPr="005E7BAC">
        <w:rPr>
          <w:rFonts w:ascii="Consolas" w:eastAsia="宋体" w:hAnsi="Consolas" w:cs="Consolas"/>
          <w:color w:val="969896"/>
          <w:kern w:val="0"/>
          <w:sz w:val="20"/>
          <w:szCs w:val="20"/>
        </w:rPr>
        <w:t>OnCreate()</w:t>
      </w:r>
      <w:r w:rsidRPr="005E7BAC">
        <w:rPr>
          <w:rFonts w:ascii="Consolas" w:eastAsia="宋体" w:hAnsi="Consolas" w:cs="Consolas"/>
          <w:color w:val="969896"/>
          <w:kern w:val="0"/>
          <w:sz w:val="20"/>
          <w:szCs w:val="20"/>
        </w:rPr>
        <w:t>方法里面初始化</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mProgressDialog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ProgressDialog</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YourActivity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setMessage(</w:t>
      </w:r>
      <w:r w:rsidRPr="005E7BAC">
        <w:rPr>
          <w:rFonts w:ascii="Consolas" w:eastAsia="宋体" w:hAnsi="Consolas" w:cs="Consolas"/>
          <w:color w:val="183691"/>
          <w:kern w:val="0"/>
          <w:sz w:val="20"/>
          <w:szCs w:val="20"/>
        </w:rPr>
        <w:t>"A message"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setIndeterminate(</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setProgressStyle(</w:t>
      </w:r>
      <w:r w:rsidRPr="005E7BAC">
        <w:rPr>
          <w:rFonts w:ascii="Consolas" w:eastAsia="宋体" w:hAnsi="Consolas" w:cs="Consolas"/>
          <w:color w:val="333333"/>
          <w:kern w:val="0"/>
          <w:sz w:val="20"/>
          <w:szCs w:val="20"/>
        </w:rPr>
        <w:t>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STYLE_HORIZONTAL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setCancelable(</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执行下载器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DownloadTask</w:t>
      </w:r>
      <w:r w:rsidRPr="005E7BAC">
        <w:rPr>
          <w:rFonts w:ascii="Consolas" w:eastAsia="宋体" w:hAnsi="Consolas" w:cs="Consolas"/>
          <w:color w:val="24292E"/>
          <w:kern w:val="0"/>
          <w:sz w:val="20"/>
          <w:szCs w:val="20"/>
        </w:rPr>
        <w:t xml:space="preserve"> downloadTask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DownloadTask</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YourActivity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downloadTask</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execute(</w:t>
      </w:r>
      <w:r w:rsidRPr="005E7BAC">
        <w:rPr>
          <w:rFonts w:ascii="Consolas" w:eastAsia="宋体" w:hAnsi="Consolas" w:cs="Consolas"/>
          <w:color w:val="183691"/>
          <w:kern w:val="0"/>
          <w:sz w:val="20"/>
          <w:szCs w:val="20"/>
        </w:rPr>
        <w:t>"</w:t>
      </w:r>
      <w:r w:rsidRPr="005E7BAC">
        <w:rPr>
          <w:rFonts w:ascii="Consolas" w:eastAsia="宋体" w:hAnsi="Consolas" w:cs="Consolas"/>
          <w:color w:val="183691"/>
          <w:kern w:val="0"/>
          <w:sz w:val="20"/>
          <w:szCs w:val="20"/>
        </w:rPr>
        <w:t>你要下载文件的</w:t>
      </w:r>
      <w:r w:rsidRPr="005E7BAC">
        <w:rPr>
          <w:rFonts w:ascii="Consolas" w:eastAsia="宋体" w:hAnsi="Consolas" w:cs="Consolas"/>
          <w:color w:val="183691"/>
          <w:kern w:val="0"/>
          <w:sz w:val="20"/>
          <w:szCs w:val="20"/>
        </w:rPr>
        <w:t>Url"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setOnCancelListener(</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DialogInterface</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OnCancelListener</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onCancel</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DialogInterface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dialog</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downloadTask</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cancel(</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Consolas" w:eastAsia="宋体" w:hAnsi="Consolas" w:cs="Consolas"/>
          <w:color w:val="24292E"/>
          <w:kern w:val="0"/>
          <w:sz w:val="20"/>
          <w:szCs w:val="20"/>
        </w:rPr>
        <w:t>AsyncTask</w:t>
      </w:r>
      <w:r w:rsidRPr="005E7BAC">
        <w:rPr>
          <w:rFonts w:ascii="Segoe UI" w:eastAsia="宋体" w:hAnsi="Segoe UI" w:cs="Segoe UI"/>
          <w:color w:val="24292E"/>
          <w:kern w:val="0"/>
          <w:sz w:val="24"/>
          <w:szCs w:val="24"/>
        </w:rPr>
        <w:t>看起来像这样</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一般我们把</w:t>
      </w:r>
      <w:r w:rsidRPr="005E7BAC">
        <w:rPr>
          <w:rFonts w:ascii="Consolas" w:eastAsia="宋体" w:hAnsi="Consolas" w:cs="Consolas"/>
          <w:color w:val="969896"/>
          <w:kern w:val="0"/>
          <w:sz w:val="20"/>
          <w:szCs w:val="20"/>
        </w:rPr>
        <w:t>AsyncTask</w:t>
      </w:r>
      <w:r w:rsidRPr="005E7BAC">
        <w:rPr>
          <w:rFonts w:ascii="Consolas" w:eastAsia="宋体" w:hAnsi="Consolas" w:cs="Consolas"/>
          <w:color w:val="969896"/>
          <w:kern w:val="0"/>
          <w:sz w:val="20"/>
          <w:szCs w:val="20"/>
        </w:rPr>
        <w:t>的子类定义在</w:t>
      </w:r>
      <w:r w:rsidRPr="005E7BAC">
        <w:rPr>
          <w:rFonts w:ascii="Consolas" w:eastAsia="宋体" w:hAnsi="Consolas" w:cs="Consolas"/>
          <w:color w:val="969896"/>
          <w:kern w:val="0"/>
          <w:sz w:val="20"/>
          <w:szCs w:val="20"/>
        </w:rPr>
        <w:t>Activity</w:t>
      </w:r>
      <w:r w:rsidRPr="005E7BAC">
        <w:rPr>
          <w:rFonts w:ascii="Consolas" w:eastAsia="宋体" w:hAnsi="Consolas" w:cs="Consolas"/>
          <w:color w:val="969896"/>
          <w:kern w:val="0"/>
          <w:sz w:val="20"/>
          <w:szCs w:val="20"/>
        </w:rPr>
        <w:t>的内部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通过这种方式，我们就可以轻松地在这里更改</w:t>
      </w:r>
      <w:r w:rsidRPr="005E7BAC">
        <w:rPr>
          <w:rFonts w:ascii="Consolas" w:eastAsia="宋体" w:hAnsi="Consolas" w:cs="Consolas"/>
          <w:color w:val="969896"/>
          <w:kern w:val="0"/>
          <w:sz w:val="20"/>
          <w:szCs w:val="20"/>
        </w:rPr>
        <w:t>UI</w:t>
      </w:r>
      <w:r w:rsidRPr="005E7BAC">
        <w:rPr>
          <w:rFonts w:ascii="Consolas" w:eastAsia="宋体" w:hAnsi="Consolas" w:cs="Consolas"/>
          <w:color w:val="969896"/>
          <w:kern w:val="0"/>
          <w:sz w:val="20"/>
          <w:szCs w:val="20"/>
        </w:rPr>
        <w:t>线程</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DownloadTask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extends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AsyncTask&lt;</w:t>
      </w:r>
      <w:r w:rsidRPr="005E7BAC">
        <w:rPr>
          <w:rFonts w:ascii="Consolas" w:eastAsia="宋体" w:hAnsi="Consolas" w:cs="Consolas"/>
          <w:color w:val="333333"/>
          <w:kern w:val="0"/>
          <w:sz w:val="20"/>
          <w:szCs w:val="20"/>
        </w:rPr>
        <w:t>String</w:t>
      </w:r>
      <w:r w:rsidRPr="005E7BAC">
        <w:rPr>
          <w:rFonts w:ascii="Consolas" w:eastAsia="宋体" w:hAnsi="Consolas" w:cs="Consolas"/>
          <w:color w:val="795DA3"/>
          <w:kern w:val="0"/>
          <w:sz w:val="20"/>
          <w:szCs w:val="20"/>
        </w:rPr>
        <w:t xml:space="preserve">, </w:t>
      </w:r>
      <w:r w:rsidRPr="005E7BAC">
        <w:rPr>
          <w:rFonts w:ascii="Consolas" w:eastAsia="宋体" w:hAnsi="Consolas" w:cs="Consolas"/>
          <w:color w:val="333333"/>
          <w:kern w:val="0"/>
          <w:sz w:val="20"/>
          <w:szCs w:val="20"/>
        </w:rPr>
        <w:t>Integer</w:t>
      </w:r>
      <w:r w:rsidRPr="005E7BAC">
        <w:rPr>
          <w:rFonts w:ascii="Consolas" w:eastAsia="宋体" w:hAnsi="Consolas" w:cs="Consolas"/>
          <w:color w:val="795DA3"/>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795DA3"/>
          <w:kern w:val="0"/>
          <w:sz w:val="20"/>
          <w:szCs w:val="20"/>
        </w:rPr>
        <w:t>&gt;</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Context</w:t>
      </w:r>
      <w:r w:rsidRPr="005E7BAC">
        <w:rPr>
          <w:rFonts w:ascii="Consolas" w:eastAsia="宋体" w:hAnsi="Consolas" w:cs="Consolas"/>
          <w:color w:val="24292E"/>
          <w:kern w:val="0"/>
          <w:sz w:val="20"/>
          <w:szCs w:val="20"/>
        </w:rPr>
        <w:t xml:space="preserve"> context;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PowerManager</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WakeLock</w:t>
      </w:r>
      <w:r w:rsidRPr="005E7BAC">
        <w:rPr>
          <w:rFonts w:ascii="Consolas" w:eastAsia="宋体" w:hAnsi="Consolas" w:cs="Consolas"/>
          <w:color w:val="24292E"/>
          <w:kern w:val="0"/>
          <w:sz w:val="20"/>
          <w:szCs w:val="20"/>
        </w:rPr>
        <w:t xml:space="preserve"> mWakeLock;</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DownloadTask</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Context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context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this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context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context;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doInBackground</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sUrl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InputStream</w:t>
      </w:r>
      <w:r w:rsidRPr="005E7BAC">
        <w:rPr>
          <w:rFonts w:ascii="Consolas" w:eastAsia="宋体" w:hAnsi="Consolas" w:cs="Consolas"/>
          <w:color w:val="24292E"/>
          <w:kern w:val="0"/>
          <w:sz w:val="20"/>
          <w:szCs w:val="20"/>
        </w:rPr>
        <w:t xml:space="preserve"> input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t>
      </w: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HttpURLConnection</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 xml:space="preserve"> url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(sUrl[</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HttpURLConnection</w:t>
      </w:r>
      <w:r w:rsidRPr="005E7BAC">
        <w:rPr>
          <w:rFonts w:ascii="Consolas" w:eastAsia="宋体" w:hAnsi="Consolas" w:cs="Consolas"/>
          <w:color w:val="24292E"/>
          <w:kern w:val="0"/>
          <w:sz w:val="20"/>
          <w:szCs w:val="20"/>
        </w:rPr>
        <w:t>) 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connect();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避免因为接收到非</w:t>
      </w:r>
      <w:r w:rsidRPr="005E7BAC">
        <w:rPr>
          <w:rFonts w:ascii="Consolas" w:eastAsia="宋体" w:hAnsi="Consolas" w:cs="Consolas"/>
          <w:color w:val="969896"/>
          <w:kern w:val="0"/>
          <w:sz w:val="20"/>
          <w:szCs w:val="20"/>
        </w:rPr>
        <w:t>HTTP 200 OK</w:t>
      </w:r>
      <w:r w:rsidRPr="005E7BAC">
        <w:rPr>
          <w:rFonts w:ascii="Consolas" w:eastAsia="宋体" w:hAnsi="Consolas" w:cs="Consolas"/>
          <w:color w:val="969896"/>
          <w:kern w:val="0"/>
          <w:sz w:val="20"/>
          <w:szCs w:val="20"/>
        </w:rPr>
        <w:t>状态，而导致只或者错误代码，而不是要下载的文件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getResponseCode()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HttpURLConnection</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HTTP_OK</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"Server returned HTTP "</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getResponseCode()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 "</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getResponseMessage();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这对显示下载百分比有帮助</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当服务器没有返回文件的大小时，数字可能为</w:t>
      </w:r>
      <w:r w:rsidRPr="005E7BAC">
        <w:rPr>
          <w:rFonts w:ascii="Consolas" w:eastAsia="宋体" w:hAnsi="Consolas" w:cs="Consolas"/>
          <w:color w:val="969896"/>
          <w:kern w:val="0"/>
          <w:sz w:val="20"/>
          <w:szCs w:val="20"/>
        </w:rPr>
        <w:t>-1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fileLength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getContentLength();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下载文件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input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getInputStream();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"/sdcard/file_name.extension"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byte</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4096</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long</w:t>
      </w:r>
      <w:r w:rsidRPr="005E7BAC">
        <w:rPr>
          <w:rFonts w:ascii="Consolas" w:eastAsia="宋体" w:hAnsi="Consolas" w:cs="Consolas"/>
          <w:color w:val="24292E"/>
          <w:kern w:val="0"/>
          <w:sz w:val="20"/>
          <w:szCs w:val="20"/>
        </w:rPr>
        <w:t xml:space="preserve"> total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while</w:t>
      </w:r>
      <w:r w:rsidRPr="005E7BAC">
        <w:rPr>
          <w:rFonts w:ascii="Consolas" w:eastAsia="宋体" w:hAnsi="Consolas" w:cs="Consolas"/>
          <w:color w:val="24292E"/>
          <w:kern w:val="0"/>
          <w:sz w:val="20"/>
          <w:szCs w:val="20"/>
        </w:rPr>
        <w:t xml:space="preserve"> ((count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input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read(data))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允许用返回键取消下载</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(isCancelled())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input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total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更新下载进度</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(fileLength </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只有当</w:t>
      </w:r>
      <w:r w:rsidRPr="005E7BAC">
        <w:rPr>
          <w:rFonts w:ascii="Consolas" w:eastAsia="宋体" w:hAnsi="Consolas" w:cs="Consolas"/>
          <w:color w:val="969896"/>
          <w:kern w:val="0"/>
          <w:sz w:val="20"/>
          <w:szCs w:val="20"/>
        </w:rPr>
        <w:t xml:space="preserve"> fileLength&gt;0 </w:t>
      </w:r>
      <w:r w:rsidRPr="005E7BAC">
        <w:rPr>
          <w:rFonts w:ascii="Consolas" w:eastAsia="宋体" w:hAnsi="Consolas" w:cs="Consolas"/>
          <w:color w:val="969896"/>
          <w:kern w:val="0"/>
          <w:sz w:val="20"/>
          <w:szCs w:val="20"/>
        </w:rPr>
        <w:t>的时候才会调用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publishProgress((</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(total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fileLength));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write(data,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finally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(input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input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ignored)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disconnect();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上面的</w:t>
      </w:r>
      <w:r w:rsidRPr="005E7BAC">
        <w:rPr>
          <w:rFonts w:ascii="Consolas" w:eastAsia="宋体" w:hAnsi="Consolas" w:cs="Consolas"/>
          <w:color w:val="24292E"/>
          <w:kern w:val="0"/>
          <w:sz w:val="20"/>
          <w:szCs w:val="20"/>
        </w:rPr>
        <w:t>doInBackground</w:t>
      </w:r>
      <w:r w:rsidRPr="005E7BAC">
        <w:rPr>
          <w:rFonts w:ascii="Segoe UI" w:eastAsia="宋体" w:hAnsi="Segoe UI" w:cs="Segoe UI"/>
          <w:color w:val="24292E"/>
          <w:kern w:val="0"/>
          <w:sz w:val="24"/>
          <w:szCs w:val="24"/>
        </w:rPr>
        <w:t>方法总是在后台线程中运行。你不能在这里做任何</w:t>
      </w:r>
      <w:r w:rsidRPr="005E7BAC">
        <w:rPr>
          <w:rFonts w:ascii="Segoe UI" w:eastAsia="宋体" w:hAnsi="Segoe UI" w:cs="Segoe UI"/>
          <w:color w:val="24292E"/>
          <w:kern w:val="0"/>
          <w:sz w:val="24"/>
          <w:szCs w:val="24"/>
        </w:rPr>
        <w:t>UI</w:t>
      </w:r>
      <w:r w:rsidRPr="005E7BAC">
        <w:rPr>
          <w:rFonts w:ascii="Segoe UI" w:eastAsia="宋体" w:hAnsi="Segoe UI" w:cs="Segoe UI"/>
          <w:color w:val="24292E"/>
          <w:kern w:val="0"/>
          <w:sz w:val="24"/>
          <w:szCs w:val="24"/>
        </w:rPr>
        <w:t>线程相关的任务。另一方面，</w:t>
      </w:r>
      <w:r w:rsidRPr="005E7BAC">
        <w:rPr>
          <w:rFonts w:ascii="Consolas" w:eastAsia="宋体" w:hAnsi="Consolas" w:cs="Consolas"/>
          <w:color w:val="24292E"/>
          <w:kern w:val="0"/>
          <w:sz w:val="20"/>
          <w:szCs w:val="20"/>
        </w:rPr>
        <w:t>onProgressUpdate</w:t>
      </w:r>
      <w:r w:rsidRPr="005E7BAC">
        <w:rPr>
          <w:rFonts w:ascii="Segoe UI" w:eastAsia="宋体" w:hAnsi="Segoe UI" w:cs="Segoe UI"/>
          <w:color w:val="24292E"/>
          <w:kern w:val="0"/>
          <w:sz w:val="24"/>
          <w:szCs w:val="24"/>
        </w:rPr>
        <w:t>和</w:t>
      </w:r>
      <w:r w:rsidRPr="005E7BAC">
        <w:rPr>
          <w:rFonts w:ascii="Consolas" w:eastAsia="宋体" w:hAnsi="Consolas" w:cs="Consolas"/>
          <w:color w:val="24292E"/>
          <w:kern w:val="0"/>
          <w:sz w:val="20"/>
          <w:szCs w:val="20"/>
        </w:rPr>
        <w:t>onPreExecute</w:t>
      </w:r>
      <w:r w:rsidRPr="005E7BAC">
        <w:rPr>
          <w:rFonts w:ascii="Segoe UI" w:eastAsia="宋体" w:hAnsi="Segoe UI" w:cs="Segoe UI"/>
          <w:color w:val="24292E"/>
          <w:kern w:val="0"/>
          <w:sz w:val="24"/>
          <w:szCs w:val="24"/>
        </w:rPr>
        <w:t>是在</w:t>
      </w:r>
      <w:r w:rsidRPr="005E7BAC">
        <w:rPr>
          <w:rFonts w:ascii="Segoe UI" w:eastAsia="宋体" w:hAnsi="Segoe UI" w:cs="Segoe UI"/>
          <w:color w:val="24292E"/>
          <w:kern w:val="0"/>
          <w:sz w:val="24"/>
          <w:szCs w:val="24"/>
        </w:rPr>
        <w:t>UI</w:t>
      </w:r>
      <w:r w:rsidRPr="005E7BAC">
        <w:rPr>
          <w:rFonts w:ascii="Segoe UI" w:eastAsia="宋体" w:hAnsi="Segoe UI" w:cs="Segoe UI"/>
          <w:color w:val="24292E"/>
          <w:kern w:val="0"/>
          <w:sz w:val="24"/>
          <w:szCs w:val="24"/>
        </w:rPr>
        <w:t>线程里面运行的，所以你可以在这里更改进度条。</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onPreExecute()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super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onPreExecute();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取得</w:t>
      </w:r>
      <w:r w:rsidRPr="005E7BAC">
        <w:rPr>
          <w:rFonts w:ascii="Consolas" w:eastAsia="宋体" w:hAnsi="Consolas" w:cs="Consolas"/>
          <w:color w:val="969896"/>
          <w:kern w:val="0"/>
          <w:sz w:val="20"/>
          <w:szCs w:val="20"/>
        </w:rPr>
        <w:t>CPU</w:t>
      </w:r>
      <w:r w:rsidRPr="005E7BAC">
        <w:rPr>
          <w:rFonts w:ascii="Consolas" w:eastAsia="宋体" w:hAnsi="Consolas" w:cs="Consolas"/>
          <w:color w:val="969896"/>
          <w:kern w:val="0"/>
          <w:sz w:val="20"/>
          <w:szCs w:val="20"/>
        </w:rPr>
        <w:t>锁，避免因为用户在下载过程中按了电源键而导致的失效</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PowerManager</w:t>
      </w:r>
      <w:r w:rsidRPr="005E7BAC">
        <w:rPr>
          <w:rFonts w:ascii="Consolas" w:eastAsia="宋体" w:hAnsi="Consolas" w:cs="Consolas"/>
          <w:color w:val="24292E"/>
          <w:kern w:val="0"/>
          <w:sz w:val="20"/>
          <w:szCs w:val="20"/>
        </w:rPr>
        <w:t xml:space="preserve"> pm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PowerManager</w:t>
      </w:r>
      <w:r w:rsidRPr="005E7BAC">
        <w:rPr>
          <w:rFonts w:ascii="Consolas" w:eastAsia="宋体" w:hAnsi="Consolas" w:cs="Consolas"/>
          <w:color w:val="24292E"/>
          <w:kern w:val="0"/>
          <w:sz w:val="20"/>
          <w:szCs w:val="20"/>
        </w:rPr>
        <w:t>) context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getSystemService(</w:t>
      </w:r>
      <w:r w:rsidRPr="005E7BAC">
        <w:rPr>
          <w:rFonts w:ascii="Consolas" w:eastAsia="宋体" w:hAnsi="Consolas" w:cs="Consolas"/>
          <w:color w:val="333333"/>
          <w:kern w:val="0"/>
          <w:sz w:val="20"/>
          <w:szCs w:val="20"/>
        </w:rPr>
        <w:t>Context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POWER_SERVICE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mWakeLock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pm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newWakeLock(</w:t>
      </w:r>
      <w:r w:rsidRPr="005E7BAC">
        <w:rPr>
          <w:rFonts w:ascii="Consolas" w:eastAsia="宋体" w:hAnsi="Consolas" w:cs="Consolas"/>
          <w:color w:val="333333"/>
          <w:kern w:val="0"/>
          <w:sz w:val="20"/>
          <w:szCs w:val="20"/>
        </w:rPr>
        <w:t>PowerManager</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PARTIAL_WAKE_LOCK</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getClass()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mWakeLock</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acquire();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show();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onProgressUpdate(</w:t>
      </w:r>
      <w:r w:rsidRPr="005E7BAC">
        <w:rPr>
          <w:rFonts w:ascii="Consolas" w:eastAsia="宋体" w:hAnsi="Consolas" w:cs="Consolas"/>
          <w:color w:val="333333"/>
          <w:kern w:val="0"/>
          <w:sz w:val="20"/>
          <w:szCs w:val="20"/>
        </w:rPr>
        <w:t>Integer</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w:t>
      </w:r>
      <w:r w:rsidRPr="005E7BAC">
        <w:rPr>
          <w:rFonts w:ascii="Consolas" w:eastAsia="宋体" w:hAnsi="Consolas" w:cs="Consolas"/>
          <w:color w:val="24292E"/>
          <w:kern w:val="0"/>
          <w:sz w:val="20"/>
          <w:szCs w:val="20"/>
        </w:rPr>
        <w:t xml:space="preserve"> progress)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super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onProgressUpdate(progress);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如果到了这里，文件长度是确定的，设置</w:t>
      </w:r>
      <w:r w:rsidRPr="005E7BAC">
        <w:rPr>
          <w:rFonts w:ascii="Consolas" w:eastAsia="宋体" w:hAnsi="Consolas" w:cs="Consolas"/>
          <w:color w:val="969896"/>
          <w:kern w:val="0"/>
          <w:sz w:val="20"/>
          <w:szCs w:val="20"/>
        </w:rPr>
        <w:t>indeterminate</w:t>
      </w:r>
      <w:r w:rsidRPr="005E7BAC">
        <w:rPr>
          <w:rFonts w:ascii="Consolas" w:eastAsia="宋体" w:hAnsi="Consolas" w:cs="Consolas"/>
          <w:color w:val="969896"/>
          <w:kern w:val="0"/>
          <w:sz w:val="20"/>
          <w:szCs w:val="20"/>
        </w:rPr>
        <w:t>为</w:t>
      </w:r>
      <w:r w:rsidRPr="005E7BAC">
        <w:rPr>
          <w:rFonts w:ascii="Consolas" w:eastAsia="宋体" w:hAnsi="Consolas" w:cs="Consolas"/>
          <w:color w:val="969896"/>
          <w:kern w:val="0"/>
          <w:sz w:val="20"/>
          <w:szCs w:val="20"/>
        </w:rPr>
        <w:t>false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setIndeterminate(</w:t>
      </w:r>
      <w:r w:rsidRPr="005E7BAC">
        <w:rPr>
          <w:rFonts w:ascii="Consolas" w:eastAsia="宋体" w:hAnsi="Consolas" w:cs="Consolas"/>
          <w:color w:val="0086B3"/>
          <w:kern w:val="0"/>
          <w:sz w:val="20"/>
          <w:szCs w:val="20"/>
        </w:rPr>
        <w:t>false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setMax(</w:t>
      </w:r>
      <w:r w:rsidRPr="005E7BAC">
        <w:rPr>
          <w:rFonts w:ascii="Consolas" w:eastAsia="宋体" w:hAnsi="Consolas" w:cs="Consolas"/>
          <w:color w:val="0086B3"/>
          <w:kern w:val="0"/>
          <w:sz w:val="20"/>
          <w:szCs w:val="20"/>
        </w:rPr>
        <w:t>100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setProgress(progress[</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onPostExecute(</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result)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mWakeLock</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release();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dismiss();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(result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makeText(context,</w:t>
      </w:r>
      <w:r w:rsidRPr="005E7BAC">
        <w:rPr>
          <w:rFonts w:ascii="Consolas" w:eastAsia="宋体" w:hAnsi="Consolas" w:cs="Consolas"/>
          <w:color w:val="183691"/>
          <w:kern w:val="0"/>
          <w:sz w:val="20"/>
          <w:szCs w:val="20"/>
        </w:rPr>
        <w:t>"Download error: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result,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LENGTH_LONG</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show();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makeText(context,</w:t>
      </w:r>
      <w:r w:rsidRPr="005E7BAC">
        <w:rPr>
          <w:rFonts w:ascii="Consolas" w:eastAsia="宋体" w:hAnsi="Consolas" w:cs="Consolas"/>
          <w:color w:val="183691"/>
          <w:kern w:val="0"/>
          <w:sz w:val="20"/>
          <w:szCs w:val="20"/>
        </w:rPr>
        <w:t>"File downloaded"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LENGTH_SHORT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show();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为了可正常运行，你还要取得</w:t>
      </w:r>
      <w:r w:rsidRPr="005E7BAC">
        <w:rPr>
          <w:rFonts w:ascii="Segoe UI" w:eastAsia="宋体" w:hAnsi="Segoe UI" w:cs="Segoe UI"/>
          <w:color w:val="24292E"/>
          <w:kern w:val="0"/>
          <w:sz w:val="24"/>
          <w:szCs w:val="24"/>
        </w:rPr>
        <w:t>WAKE_LOCK</w:t>
      </w:r>
      <w:r w:rsidRPr="005E7BAC">
        <w:rPr>
          <w:rFonts w:ascii="Segoe UI" w:eastAsia="宋体" w:hAnsi="Segoe UI" w:cs="Segoe UI"/>
          <w:color w:val="24292E"/>
          <w:kern w:val="0"/>
          <w:sz w:val="24"/>
          <w:szCs w:val="24"/>
        </w:rPr>
        <w:t>权限</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&lt;uses-permission android:name="android.permission.WAKE_LOCK" /&gt;</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 xml:space="preserve">2. </w:t>
      </w:r>
      <w:r w:rsidRPr="005E7BAC">
        <w:rPr>
          <w:rFonts w:ascii="Segoe UI" w:eastAsia="宋体" w:hAnsi="Segoe UI" w:cs="Segoe UI"/>
          <w:b/>
          <w:bCs/>
          <w:color w:val="24292E"/>
          <w:kern w:val="0"/>
          <w:sz w:val="24"/>
          <w:szCs w:val="24"/>
        </w:rPr>
        <w:t>从服务器上下载文件</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这里有个最大的问题：</w:t>
      </w:r>
      <w:r w:rsidRPr="005E7BAC">
        <w:rPr>
          <w:rFonts w:ascii="Segoe UI" w:eastAsia="宋体" w:hAnsi="Segoe UI" w:cs="Segoe UI"/>
          <w:i/>
          <w:iCs/>
          <w:color w:val="24292E"/>
          <w:kern w:val="0"/>
          <w:sz w:val="24"/>
          <w:szCs w:val="24"/>
        </w:rPr>
        <w:t>我怎么从</w:t>
      </w:r>
      <w:r w:rsidRPr="005E7BAC">
        <w:rPr>
          <w:rFonts w:ascii="Segoe UI" w:eastAsia="宋体" w:hAnsi="Segoe UI" w:cs="Segoe UI"/>
          <w:i/>
          <w:iCs/>
          <w:color w:val="24292E"/>
          <w:kern w:val="0"/>
          <w:sz w:val="24"/>
          <w:szCs w:val="24"/>
        </w:rPr>
        <w:t>service</w:t>
      </w:r>
      <w:r w:rsidRPr="005E7BAC">
        <w:rPr>
          <w:rFonts w:ascii="Segoe UI" w:eastAsia="宋体" w:hAnsi="Segoe UI" w:cs="Segoe UI"/>
          <w:i/>
          <w:iCs/>
          <w:color w:val="24292E"/>
          <w:kern w:val="0"/>
          <w:sz w:val="24"/>
          <w:szCs w:val="24"/>
        </w:rPr>
        <w:t>来更新我的</w:t>
      </w:r>
      <w:r w:rsidRPr="005E7BAC">
        <w:rPr>
          <w:rFonts w:ascii="Segoe UI" w:eastAsia="宋体" w:hAnsi="Segoe UI" w:cs="Segoe UI"/>
          <w:i/>
          <w:iCs/>
          <w:color w:val="24292E"/>
          <w:kern w:val="0"/>
          <w:sz w:val="24"/>
          <w:szCs w:val="24"/>
        </w:rPr>
        <w:t>activity</w:t>
      </w:r>
      <w:r w:rsidRPr="005E7BAC">
        <w:rPr>
          <w:rFonts w:ascii="Segoe UI" w:eastAsia="宋体" w:hAnsi="Segoe UI" w:cs="Segoe UI"/>
          <w:i/>
          <w:iCs/>
          <w:color w:val="24292E"/>
          <w:kern w:val="0"/>
          <w:sz w:val="24"/>
          <w:szCs w:val="24"/>
        </w:rPr>
        <w:t>？</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在下一个例子当中我们会使用两个你可能不熟悉的类：</w:t>
      </w:r>
      <w:r w:rsidRPr="005E7BAC">
        <w:rPr>
          <w:rFonts w:ascii="Consolas" w:eastAsia="宋体" w:hAnsi="Consolas" w:cs="Consolas"/>
          <w:color w:val="24292E"/>
          <w:kern w:val="0"/>
          <w:sz w:val="20"/>
          <w:szCs w:val="20"/>
        </w:rPr>
        <w:t>ResultReceiver</w:t>
      </w:r>
      <w:r w:rsidRPr="005E7BAC">
        <w:rPr>
          <w:rFonts w:ascii="Segoe UI" w:eastAsia="宋体" w:hAnsi="Segoe UI" w:cs="Segoe UI"/>
          <w:color w:val="24292E"/>
          <w:kern w:val="0"/>
          <w:sz w:val="24"/>
          <w:szCs w:val="24"/>
        </w:rPr>
        <w:t>和</w:t>
      </w:r>
      <w:r w:rsidRPr="005E7BAC">
        <w:rPr>
          <w:rFonts w:ascii="Consolas" w:eastAsia="宋体" w:hAnsi="Consolas" w:cs="Consolas"/>
          <w:color w:val="24292E"/>
          <w:kern w:val="0"/>
          <w:sz w:val="20"/>
          <w:szCs w:val="20"/>
        </w:rPr>
        <w:t>IntentService</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ResultReceiver</w:t>
      </w:r>
      <w:r w:rsidRPr="005E7BAC">
        <w:rPr>
          <w:rFonts w:ascii="Segoe UI" w:eastAsia="宋体" w:hAnsi="Segoe UI" w:cs="Segoe UI"/>
          <w:color w:val="24292E"/>
          <w:kern w:val="0"/>
          <w:sz w:val="24"/>
          <w:szCs w:val="24"/>
        </w:rPr>
        <w:t>是一个可以允许我们用</w:t>
      </w:r>
      <w:r w:rsidRPr="005E7BAC">
        <w:rPr>
          <w:rFonts w:ascii="Segoe UI" w:eastAsia="宋体" w:hAnsi="Segoe UI" w:cs="Segoe UI"/>
          <w:color w:val="24292E"/>
          <w:kern w:val="0"/>
          <w:sz w:val="24"/>
          <w:szCs w:val="24"/>
        </w:rPr>
        <w:t>Service</w:t>
      </w:r>
      <w:r w:rsidRPr="005E7BAC">
        <w:rPr>
          <w:rFonts w:ascii="Segoe UI" w:eastAsia="宋体" w:hAnsi="Segoe UI" w:cs="Segoe UI"/>
          <w:color w:val="24292E"/>
          <w:kern w:val="0"/>
          <w:sz w:val="24"/>
          <w:szCs w:val="24"/>
        </w:rPr>
        <w:t>来更新线程的类；</w:t>
      </w:r>
      <w:r w:rsidRPr="005E7BAC">
        <w:rPr>
          <w:rFonts w:ascii="Consolas" w:eastAsia="宋体" w:hAnsi="Consolas" w:cs="Consolas"/>
          <w:color w:val="24292E"/>
          <w:kern w:val="0"/>
          <w:sz w:val="20"/>
          <w:szCs w:val="20"/>
        </w:rPr>
        <w:t>IntentService</w:t>
      </w:r>
      <w:r w:rsidRPr="005E7BAC">
        <w:rPr>
          <w:rFonts w:ascii="Segoe UI" w:eastAsia="宋体" w:hAnsi="Segoe UI" w:cs="Segoe UI"/>
          <w:color w:val="24292E"/>
          <w:kern w:val="0"/>
          <w:sz w:val="24"/>
          <w:szCs w:val="24"/>
        </w:rPr>
        <w:t>是一个可以生成用来处理后台任务的线程的</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子类（你需要知道，</w:t>
      </w:r>
      <w:r w:rsidRPr="005E7BAC">
        <w:rPr>
          <w:rFonts w:ascii="Consolas" w:eastAsia="宋体" w:hAnsi="Consolas" w:cs="Consolas"/>
          <w:color w:val="24292E"/>
          <w:kern w:val="0"/>
          <w:sz w:val="20"/>
          <w:szCs w:val="20"/>
        </w:rPr>
        <w:lastRenderedPageBreak/>
        <w:t>Service</w:t>
      </w:r>
      <w:r w:rsidRPr="005E7BAC">
        <w:rPr>
          <w:rFonts w:ascii="Segoe UI" w:eastAsia="宋体" w:hAnsi="Segoe UI" w:cs="Segoe UI"/>
          <w:color w:val="24292E"/>
          <w:kern w:val="0"/>
          <w:sz w:val="24"/>
          <w:szCs w:val="24"/>
        </w:rPr>
        <w:t>实际上是和你的应用运行在同一个线程的；当你继承了</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之后，你必须手动生成一个新的线程来处理费时操作）。</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一个提供下载功能的</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看起来像这样：</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DownloadService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extends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IntentService</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UPDATE_PROGRESS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8344</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DownloadService</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super</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"DownloadService"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onHandleIntent</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Intent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intent</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urlToDownload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intent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getStringExtra(</w:t>
      </w:r>
      <w:r w:rsidRPr="005E7BAC">
        <w:rPr>
          <w:rFonts w:ascii="Consolas" w:eastAsia="宋体" w:hAnsi="Consolas" w:cs="Consolas"/>
          <w:color w:val="183691"/>
          <w:kern w:val="0"/>
          <w:sz w:val="20"/>
          <w:szCs w:val="20"/>
        </w:rPr>
        <w:t>"url"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ResultReceiver</w:t>
      </w:r>
      <w:r w:rsidRPr="005E7BAC">
        <w:rPr>
          <w:rFonts w:ascii="Consolas" w:eastAsia="宋体" w:hAnsi="Consolas" w:cs="Consolas"/>
          <w:color w:val="24292E"/>
          <w:kern w:val="0"/>
          <w:sz w:val="20"/>
          <w:szCs w:val="20"/>
        </w:rPr>
        <w:t xml:space="preserve"> receiver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ResultReceiver</w:t>
      </w:r>
      <w:r w:rsidRPr="005E7BAC">
        <w:rPr>
          <w:rFonts w:ascii="Consolas" w:eastAsia="宋体" w:hAnsi="Consolas" w:cs="Consolas"/>
          <w:color w:val="24292E"/>
          <w:kern w:val="0"/>
          <w:sz w:val="20"/>
          <w:szCs w:val="20"/>
        </w:rPr>
        <w:t>) intent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getParcelableExtra(</w:t>
      </w:r>
      <w:r w:rsidRPr="005E7BAC">
        <w:rPr>
          <w:rFonts w:ascii="Consolas" w:eastAsia="宋体" w:hAnsi="Consolas" w:cs="Consolas"/>
          <w:color w:val="183691"/>
          <w:kern w:val="0"/>
          <w:sz w:val="20"/>
          <w:szCs w:val="20"/>
        </w:rPr>
        <w:t>"receiver"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 xml:space="preserve"> url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w:t>
      </w:r>
      <w:r w:rsidRPr="005E7BAC">
        <w:rPr>
          <w:rFonts w:ascii="Consolas" w:eastAsia="宋体" w:hAnsi="Consolas" w:cs="Consolas"/>
          <w:color w:val="24292E"/>
          <w:kern w:val="0"/>
          <w:sz w:val="20"/>
          <w:szCs w:val="20"/>
        </w:rPr>
        <w:t>(urlToDownload);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URLConnection</w:t>
      </w:r>
      <w:r w:rsidRPr="005E7BAC">
        <w:rPr>
          <w:rFonts w:ascii="Consolas" w:eastAsia="宋体" w:hAnsi="Consolas" w:cs="Consolas"/>
          <w:color w:val="24292E"/>
          <w:kern w:val="0"/>
          <w:sz w:val="20"/>
          <w:szCs w:val="20"/>
        </w:rPr>
        <w:t xml:space="preserve"> connection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openConnection();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connect();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这对你在进度条上面显示百分比很有用</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fileLength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getContentLength();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download the file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InputStream</w:t>
      </w:r>
      <w:r w:rsidRPr="005E7BAC">
        <w:rPr>
          <w:rFonts w:ascii="Consolas" w:eastAsia="宋体" w:hAnsi="Consolas" w:cs="Consolas"/>
          <w:color w:val="24292E"/>
          <w:kern w:val="0"/>
          <w:sz w:val="20"/>
          <w:szCs w:val="20"/>
        </w:rPr>
        <w:t xml:space="preserve"> input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BufferedInputStream</w:t>
      </w:r>
      <w:r w:rsidRPr="005E7BAC">
        <w:rPr>
          <w:rFonts w:ascii="Consolas" w:eastAsia="宋体" w:hAnsi="Consolas" w:cs="Consolas"/>
          <w:color w:val="24292E"/>
          <w:kern w:val="0"/>
          <w:sz w:val="20"/>
          <w:szCs w:val="20"/>
        </w:rPr>
        <w:t>(connection</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getInputStream());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OutputStream</w:t>
      </w:r>
      <w:r w:rsidRPr="005E7BAC">
        <w:rPr>
          <w:rFonts w:ascii="Consolas" w:eastAsia="宋体" w:hAnsi="Consolas" w:cs="Consolas"/>
          <w:color w:val="24292E"/>
          <w:kern w:val="0"/>
          <w:sz w:val="20"/>
          <w:szCs w:val="20"/>
        </w:rPr>
        <w:t xml:space="preserve"> output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FileOutputStream</w:t>
      </w:r>
      <w:r w:rsidRPr="005E7BAC">
        <w:rPr>
          <w:rFonts w:ascii="Consolas" w:eastAsia="宋体" w:hAnsi="Consolas" w:cs="Consolas"/>
          <w:color w:val="24292E"/>
          <w:kern w:val="0"/>
          <w:sz w:val="20"/>
          <w:szCs w:val="20"/>
        </w:rPr>
        <w:t>(</w:t>
      </w:r>
      <w:r w:rsidRPr="005E7BAC">
        <w:rPr>
          <w:rFonts w:ascii="Consolas" w:eastAsia="宋体" w:hAnsi="Consolas" w:cs="Consolas"/>
          <w:color w:val="183691"/>
          <w:kern w:val="0"/>
          <w:sz w:val="20"/>
          <w:szCs w:val="20"/>
        </w:rPr>
        <w:t>"/sdcard/BarcodeScanner-debug.apk"</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byte</w:t>
      </w:r>
      <w:r w:rsidRPr="005E7BAC">
        <w:rPr>
          <w:rFonts w:ascii="Consolas" w:eastAsia="宋体" w:hAnsi="Consolas" w:cs="Consolas"/>
          <w:color w:val="24292E"/>
          <w:kern w:val="0"/>
          <w:sz w:val="20"/>
          <w:szCs w:val="20"/>
        </w:rPr>
        <w:t xml:space="preserve"> 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byte</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1024</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long</w:t>
      </w:r>
      <w:r w:rsidRPr="005E7BAC">
        <w:rPr>
          <w:rFonts w:ascii="Consolas" w:eastAsia="宋体" w:hAnsi="Consolas" w:cs="Consolas"/>
          <w:color w:val="24292E"/>
          <w:kern w:val="0"/>
          <w:sz w:val="20"/>
          <w:szCs w:val="20"/>
        </w:rPr>
        <w:t xml:space="preserve"> total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while</w:t>
      </w:r>
      <w:r w:rsidRPr="005E7BAC">
        <w:rPr>
          <w:rFonts w:ascii="Consolas" w:eastAsia="宋体" w:hAnsi="Consolas" w:cs="Consolas"/>
          <w:color w:val="24292E"/>
          <w:kern w:val="0"/>
          <w:sz w:val="20"/>
          <w:szCs w:val="20"/>
        </w:rPr>
        <w:t xml:space="preserve"> ((count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input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read(data))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1</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total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更新进度条</w:t>
      </w: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 xml:space="preserve"> resultData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resultData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putInt(</w:t>
      </w:r>
      <w:r w:rsidRPr="005E7BAC">
        <w:rPr>
          <w:rFonts w:ascii="Consolas" w:eastAsia="宋体" w:hAnsi="Consolas" w:cs="Consolas"/>
          <w:color w:val="183691"/>
          <w:kern w:val="0"/>
          <w:sz w:val="20"/>
          <w:szCs w:val="20"/>
        </w:rPr>
        <w:t>"progress"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(total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fileLength));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receiver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send(</w:t>
      </w:r>
      <w:r w:rsidRPr="005E7BAC">
        <w:rPr>
          <w:rFonts w:ascii="Consolas" w:eastAsia="宋体" w:hAnsi="Consolas" w:cs="Consolas"/>
          <w:color w:val="0086B3"/>
          <w:kern w:val="0"/>
          <w:sz w:val="20"/>
          <w:szCs w:val="20"/>
        </w:rPr>
        <w:t>UPDATE_PROGRESS</w:t>
      </w:r>
      <w:r w:rsidRPr="005E7BAC">
        <w:rPr>
          <w:rFonts w:ascii="Consolas" w:eastAsia="宋体" w:hAnsi="Consolas" w:cs="Consolas"/>
          <w:color w:val="24292E"/>
          <w:kern w:val="0"/>
          <w:sz w:val="20"/>
          <w:szCs w:val="20"/>
        </w:rPr>
        <w:t>, resultData);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write(data, </w:t>
      </w:r>
      <w:r w:rsidRPr="005E7BAC">
        <w:rPr>
          <w:rFonts w:ascii="Consolas" w:eastAsia="宋体" w:hAnsi="Consolas" w:cs="Consolas"/>
          <w:color w:val="0086B3"/>
          <w:kern w:val="0"/>
          <w:sz w:val="20"/>
          <w:szCs w:val="20"/>
        </w:rPr>
        <w:t>0</w:t>
      </w:r>
      <w:r w:rsidRPr="005E7BAC">
        <w:rPr>
          <w:rFonts w:ascii="Consolas" w:eastAsia="宋体" w:hAnsi="Consolas" w:cs="Consolas"/>
          <w:color w:val="24292E"/>
          <w:kern w:val="0"/>
          <w:sz w:val="20"/>
          <w:szCs w:val="20"/>
        </w:rPr>
        <w:t>, count);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flush();</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output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input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close();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IOException</w:t>
      </w:r>
      <w:r w:rsidRPr="005E7BAC">
        <w:rPr>
          <w:rFonts w:ascii="Consolas" w:eastAsia="宋体" w:hAnsi="Consolas" w:cs="Consolas"/>
          <w:color w:val="24292E"/>
          <w:kern w:val="0"/>
          <w:sz w:val="20"/>
          <w:szCs w:val="20"/>
        </w:rPr>
        <w:t xml:space="preserve"> 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printStackTrace();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 xml:space="preserve"> resultData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resultData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putInt(</w:t>
      </w:r>
      <w:r w:rsidRPr="005E7BAC">
        <w:rPr>
          <w:rFonts w:ascii="Consolas" w:eastAsia="宋体" w:hAnsi="Consolas" w:cs="Consolas"/>
          <w:color w:val="183691"/>
          <w:kern w:val="0"/>
          <w:sz w:val="20"/>
          <w:szCs w:val="20"/>
        </w:rPr>
        <w:t>"progress"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receiver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send(</w:t>
      </w:r>
      <w:r w:rsidRPr="005E7BAC">
        <w:rPr>
          <w:rFonts w:ascii="Consolas" w:eastAsia="宋体" w:hAnsi="Consolas" w:cs="Consolas"/>
          <w:color w:val="0086B3"/>
          <w:kern w:val="0"/>
          <w:sz w:val="20"/>
          <w:szCs w:val="20"/>
        </w:rPr>
        <w:t>UPDATE_PROGRESS</w:t>
      </w:r>
      <w:r w:rsidRPr="005E7BAC">
        <w:rPr>
          <w:rFonts w:ascii="Consolas" w:eastAsia="宋体" w:hAnsi="Consolas" w:cs="Consolas"/>
          <w:color w:val="24292E"/>
          <w:kern w:val="0"/>
          <w:sz w:val="20"/>
          <w:szCs w:val="20"/>
        </w:rPr>
        <w:t>, resultData);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把这个</w:t>
      </w:r>
      <w:r w:rsidRPr="005E7BAC">
        <w:rPr>
          <w:rFonts w:ascii="Consolas" w:eastAsia="宋体" w:hAnsi="Consolas" w:cs="Consolas"/>
          <w:color w:val="24292E"/>
          <w:kern w:val="0"/>
          <w:sz w:val="20"/>
          <w:szCs w:val="20"/>
        </w:rPr>
        <w:t>Service</w:t>
      </w:r>
      <w:r w:rsidRPr="005E7BAC">
        <w:rPr>
          <w:rFonts w:ascii="Segoe UI" w:eastAsia="宋体" w:hAnsi="Segoe UI" w:cs="Segoe UI"/>
          <w:color w:val="24292E"/>
          <w:kern w:val="0"/>
          <w:sz w:val="24"/>
          <w:szCs w:val="24"/>
        </w:rPr>
        <w:t>添加到清单文件中：</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&lt;service android:name=".DownloadService"/&gt;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activity</w:t>
      </w:r>
      <w:r w:rsidRPr="005E7BAC">
        <w:rPr>
          <w:rFonts w:ascii="Segoe UI" w:eastAsia="宋体" w:hAnsi="Segoe UI" w:cs="Segoe UI"/>
          <w:color w:val="24292E"/>
          <w:kern w:val="0"/>
          <w:sz w:val="24"/>
          <w:szCs w:val="24"/>
        </w:rPr>
        <w:t>里面的代码：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像第一个例子里面一样初始化</w:t>
      </w:r>
      <w:r w:rsidRPr="005E7BAC">
        <w:rPr>
          <w:rFonts w:ascii="Consolas" w:eastAsia="宋体" w:hAnsi="Consolas" w:cs="Consolas"/>
          <w:color w:val="969896"/>
          <w:kern w:val="0"/>
          <w:sz w:val="20"/>
          <w:szCs w:val="20"/>
        </w:rPr>
        <w:t>ProgressBar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在这里启动下载</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show();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Intent</w:t>
      </w:r>
      <w:r w:rsidRPr="005E7BAC">
        <w:rPr>
          <w:rFonts w:ascii="Consolas" w:eastAsia="宋体" w:hAnsi="Consolas" w:cs="Consolas"/>
          <w:color w:val="24292E"/>
          <w:kern w:val="0"/>
          <w:sz w:val="20"/>
          <w:szCs w:val="20"/>
        </w:rPr>
        <w:t xml:space="preserve"> intent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Intent</w:t>
      </w:r>
      <w:r w:rsidRPr="005E7BAC">
        <w:rPr>
          <w:rFonts w:ascii="Consolas" w:eastAsia="宋体" w:hAnsi="Consolas" w:cs="Consolas"/>
          <w:color w:val="24292E"/>
          <w:kern w:val="0"/>
          <w:sz w:val="20"/>
          <w:szCs w:val="20"/>
        </w:rPr>
        <w:t>(</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DownloadService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class);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intent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putExtra(</w:t>
      </w:r>
      <w:r w:rsidRPr="005E7BAC">
        <w:rPr>
          <w:rFonts w:ascii="Consolas" w:eastAsia="宋体" w:hAnsi="Consolas" w:cs="Consolas"/>
          <w:color w:val="183691"/>
          <w:kern w:val="0"/>
          <w:sz w:val="20"/>
          <w:szCs w:val="20"/>
        </w:rPr>
        <w:t>"url"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"url of the file to download"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intent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putExtra(</w:t>
      </w:r>
      <w:r w:rsidRPr="005E7BAC">
        <w:rPr>
          <w:rFonts w:ascii="Consolas" w:eastAsia="宋体" w:hAnsi="Consolas" w:cs="Consolas"/>
          <w:color w:val="183691"/>
          <w:kern w:val="0"/>
          <w:sz w:val="20"/>
          <w:szCs w:val="20"/>
        </w:rPr>
        <w:t>"receiver"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DownloadReceiver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Handler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startService(intent);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然后像这样来使用</w:t>
      </w:r>
      <w:r w:rsidRPr="005E7BAC">
        <w:rPr>
          <w:rFonts w:ascii="Consolas" w:eastAsia="宋体" w:hAnsi="Consolas" w:cs="Consolas"/>
          <w:color w:val="24292E"/>
          <w:kern w:val="0"/>
          <w:sz w:val="20"/>
          <w:szCs w:val="20"/>
        </w:rPr>
        <w:t>ResultReceiver</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DownloadReceiver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extends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ResultReceiver</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DownloadReceiver</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Handler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handler</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super</w:t>
      </w:r>
      <w:r w:rsidRPr="005E7BAC">
        <w:rPr>
          <w:rFonts w:ascii="Consolas" w:eastAsia="宋体" w:hAnsi="Consolas" w:cs="Consolas"/>
          <w:color w:val="24292E"/>
          <w:kern w:val="0"/>
          <w:sz w:val="20"/>
          <w:szCs w:val="20"/>
        </w:rPr>
        <w:t>(handler);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onReceiveResult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resultCode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resultData</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super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onReceiveResult(resultCode, resultData);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(resultCode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DownloadService</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UPDATE_PROGRESS</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progress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resultData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getInt(</w:t>
      </w:r>
      <w:r w:rsidRPr="005E7BAC">
        <w:rPr>
          <w:rFonts w:ascii="Consolas" w:eastAsia="宋体" w:hAnsi="Consolas" w:cs="Consolas"/>
          <w:color w:val="183691"/>
          <w:kern w:val="0"/>
          <w:sz w:val="20"/>
          <w:szCs w:val="20"/>
        </w:rPr>
        <w:t>"progress"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setProgress(progress);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(progress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100</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dismiss();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 xml:space="preserve">2.1 </w:t>
      </w:r>
      <w:r w:rsidRPr="005E7BAC">
        <w:rPr>
          <w:rFonts w:ascii="Segoe UI" w:eastAsia="宋体" w:hAnsi="Segoe UI" w:cs="Segoe UI"/>
          <w:b/>
          <w:bCs/>
          <w:color w:val="24292E"/>
          <w:kern w:val="0"/>
          <w:szCs w:val="21"/>
        </w:rPr>
        <w:t>使用</w:t>
      </w:r>
      <w:r w:rsidRPr="005E7BAC">
        <w:rPr>
          <w:rFonts w:ascii="Segoe UI" w:eastAsia="宋体" w:hAnsi="Segoe UI" w:cs="Segoe UI"/>
          <w:b/>
          <w:bCs/>
          <w:color w:val="24292E"/>
          <w:kern w:val="0"/>
          <w:szCs w:val="21"/>
        </w:rPr>
        <w:t>Groundy</w:t>
      </w:r>
      <w:r w:rsidRPr="005E7BAC">
        <w:rPr>
          <w:rFonts w:ascii="Segoe UI" w:eastAsia="宋体" w:hAnsi="Segoe UI" w:cs="Segoe UI"/>
          <w:b/>
          <w:bCs/>
          <w:color w:val="24292E"/>
          <w:kern w:val="0"/>
          <w:szCs w:val="21"/>
        </w:rPr>
        <w:t>库</w:t>
      </w:r>
    </w:p>
    <w:p w:rsidR="005E7BAC" w:rsidRPr="005E7BAC" w:rsidRDefault="005E7BAC" w:rsidP="005E7BAC">
      <w:pPr>
        <w:widowControl/>
        <w:jc w:val="left"/>
        <w:rPr>
          <w:rFonts w:ascii="Segoe UI" w:eastAsia="宋体" w:hAnsi="Segoe UI" w:cs="Segoe UI"/>
          <w:color w:val="24292E"/>
          <w:kern w:val="0"/>
          <w:sz w:val="24"/>
          <w:szCs w:val="24"/>
        </w:rPr>
      </w:pPr>
      <w:hyperlink r:id="rId414" w:history="1">
        <w:r w:rsidRPr="005E7BAC">
          <w:rPr>
            <w:rFonts w:ascii="Segoe UI" w:eastAsia="宋体" w:hAnsi="Segoe UI" w:cs="Segoe UI"/>
            <w:color w:val="0366D6"/>
            <w:kern w:val="0"/>
            <w:sz w:val="24"/>
            <w:szCs w:val="24"/>
            <w:u w:val="single"/>
          </w:rPr>
          <w:t>Groundy</w:t>
        </w:r>
      </w:hyperlink>
      <w:r w:rsidRPr="005E7BAC">
        <w:rPr>
          <w:rFonts w:ascii="Segoe UI" w:eastAsia="宋体" w:hAnsi="Segoe UI" w:cs="Segoe UI"/>
          <w:color w:val="24292E"/>
          <w:kern w:val="0"/>
          <w:sz w:val="24"/>
          <w:szCs w:val="24"/>
        </w:rPr>
        <w:t>是一个可以帮助你在后台服务中运行代码片段的库，它是基于</w:t>
      </w:r>
      <w:r w:rsidRPr="005E7BAC">
        <w:rPr>
          <w:rFonts w:ascii="Consolas" w:eastAsia="宋体" w:hAnsi="Consolas" w:cs="Consolas"/>
          <w:color w:val="24292E"/>
          <w:kern w:val="0"/>
          <w:sz w:val="20"/>
          <w:szCs w:val="20"/>
        </w:rPr>
        <w:t>ResultReceiver</w:t>
      </w:r>
      <w:r w:rsidRPr="005E7BAC">
        <w:rPr>
          <w:rFonts w:ascii="Segoe UI" w:eastAsia="宋体" w:hAnsi="Segoe UI" w:cs="Segoe UI"/>
          <w:color w:val="24292E"/>
          <w:kern w:val="0"/>
          <w:sz w:val="24"/>
          <w:szCs w:val="24"/>
        </w:rPr>
        <w:t>这一概念。但是这个库现在已经被标记为</w:t>
      </w:r>
      <w:r w:rsidRPr="005E7BAC">
        <w:rPr>
          <w:rFonts w:ascii="Segoe UI" w:eastAsia="宋体" w:hAnsi="Segoe UI" w:cs="Segoe UI"/>
          <w:b/>
          <w:bCs/>
          <w:color w:val="24292E"/>
          <w:kern w:val="0"/>
          <w:sz w:val="24"/>
          <w:szCs w:val="24"/>
        </w:rPr>
        <w:t>过时</w:t>
      </w:r>
      <w:r w:rsidRPr="005E7BAC">
        <w:rPr>
          <w:rFonts w:ascii="Segoe UI" w:eastAsia="宋体" w:hAnsi="Segoe UI" w:cs="Segoe UI"/>
          <w:color w:val="24292E"/>
          <w:kern w:val="0"/>
          <w:sz w:val="24"/>
          <w:szCs w:val="24"/>
        </w:rPr>
        <w:t>了（</w:t>
      </w:r>
      <w:r w:rsidRPr="005E7BAC">
        <w:rPr>
          <w:rFonts w:ascii="Segoe UI" w:eastAsia="宋体" w:hAnsi="Segoe UI" w:cs="Segoe UI"/>
          <w:color w:val="24292E"/>
          <w:kern w:val="0"/>
          <w:sz w:val="24"/>
          <w:szCs w:val="24"/>
        </w:rPr>
        <w:t>deprecated</w:t>
      </w:r>
      <w:r w:rsidRPr="005E7BAC">
        <w:rPr>
          <w:rFonts w:ascii="Segoe UI" w:eastAsia="宋体" w:hAnsi="Segoe UI" w:cs="Segoe UI"/>
          <w:color w:val="24292E"/>
          <w:kern w:val="0"/>
          <w:sz w:val="24"/>
          <w:szCs w:val="24"/>
        </w:rPr>
        <w:t>）。下面是</w:t>
      </w:r>
      <w:r w:rsidRPr="005E7BAC">
        <w:rPr>
          <w:rFonts w:ascii="Segoe UI" w:eastAsia="宋体" w:hAnsi="Segoe UI" w:cs="Segoe UI"/>
          <w:b/>
          <w:bCs/>
          <w:color w:val="24292E"/>
          <w:kern w:val="0"/>
          <w:sz w:val="24"/>
          <w:szCs w:val="24"/>
        </w:rPr>
        <w:t>完整</w:t>
      </w:r>
      <w:r w:rsidRPr="005E7BAC">
        <w:rPr>
          <w:rFonts w:ascii="Segoe UI" w:eastAsia="宋体" w:hAnsi="Segoe UI" w:cs="Segoe UI"/>
          <w:color w:val="24292E"/>
          <w:kern w:val="0"/>
          <w:sz w:val="24"/>
          <w:szCs w:val="24"/>
        </w:rPr>
        <w:t>代码的样子。</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你要展示</w:t>
      </w:r>
      <w:r w:rsidRPr="005E7BAC">
        <w:rPr>
          <w:rFonts w:ascii="Segoe UI" w:eastAsia="宋体" w:hAnsi="Segoe UI" w:cs="Segoe UI"/>
          <w:color w:val="24292E"/>
          <w:kern w:val="0"/>
          <w:sz w:val="24"/>
          <w:szCs w:val="24"/>
        </w:rPr>
        <w:t>dialog</w:t>
      </w:r>
      <w:r w:rsidRPr="005E7BAC">
        <w:rPr>
          <w:rFonts w:ascii="Segoe UI" w:eastAsia="宋体" w:hAnsi="Segoe UI" w:cs="Segoe UI"/>
          <w:color w:val="24292E"/>
          <w:kern w:val="0"/>
          <w:sz w:val="24"/>
          <w:szCs w:val="24"/>
        </w:rPr>
        <w:t>的</w:t>
      </w:r>
      <w:r w:rsidRPr="005E7BAC">
        <w:rPr>
          <w:rFonts w:ascii="Segoe UI" w:eastAsia="宋体" w:hAnsi="Segoe UI" w:cs="Segoe UI"/>
          <w:color w:val="24292E"/>
          <w:kern w:val="0"/>
          <w:sz w:val="24"/>
          <w:szCs w:val="24"/>
        </w:rPr>
        <w:t>Activity</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MainActivity</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extends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Activity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ProgressDialog</w:t>
      </w:r>
      <w:r w:rsidRPr="005E7BAC">
        <w:rPr>
          <w:rFonts w:ascii="Consolas" w:eastAsia="宋体" w:hAnsi="Consolas" w:cs="Consolas"/>
          <w:color w:val="24292E"/>
          <w:kern w:val="0"/>
          <w:sz w:val="20"/>
          <w:szCs w:val="20"/>
        </w:rPr>
        <w:t xml:space="preserve"> mProgressDialog;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onCreate</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savedInstanceState</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super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onCreate(savedInstanceState);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setContentView(</w:t>
      </w:r>
      <w:r w:rsidRPr="005E7BAC">
        <w:rPr>
          <w:rFonts w:ascii="Consolas" w:eastAsia="宋体" w:hAnsi="Consolas" w:cs="Consolas"/>
          <w:color w:val="333333"/>
          <w:kern w:val="0"/>
          <w:sz w:val="20"/>
          <w:szCs w:val="20"/>
        </w:rPr>
        <w:t>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layout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main);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findViewById(</w:t>
      </w:r>
      <w:r w:rsidRPr="005E7BAC">
        <w:rPr>
          <w:rFonts w:ascii="Consolas" w:eastAsia="宋体" w:hAnsi="Consolas" w:cs="Consolas"/>
          <w:color w:val="333333"/>
          <w:kern w:val="0"/>
          <w:sz w:val="20"/>
          <w:szCs w:val="20"/>
        </w:rPr>
        <w:t>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id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btn_download)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setOnClickListener(</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View</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OnClickListener</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onClick</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View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view</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url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EditText</w:t>
      </w:r>
      <w:r w:rsidRPr="005E7BAC">
        <w:rPr>
          <w:rFonts w:ascii="Consolas" w:eastAsia="宋体" w:hAnsi="Consolas" w:cs="Consolas"/>
          <w:color w:val="24292E"/>
          <w:kern w:val="0"/>
          <w:sz w:val="20"/>
          <w:szCs w:val="20"/>
        </w:rPr>
        <w:t>) findViewById(</w:t>
      </w:r>
      <w:r w:rsidRPr="005E7BAC">
        <w:rPr>
          <w:rFonts w:ascii="Consolas" w:eastAsia="宋体" w:hAnsi="Consolas" w:cs="Consolas"/>
          <w:color w:val="333333"/>
          <w:kern w:val="0"/>
          <w:sz w:val="20"/>
          <w:szCs w:val="20"/>
        </w:rPr>
        <w:t>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id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edit_url))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getText()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trim();</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 xml:space="preserve"> extras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add(</w:t>
      </w:r>
      <w:r w:rsidRPr="005E7BAC">
        <w:rPr>
          <w:rFonts w:ascii="Consolas" w:eastAsia="宋体" w:hAnsi="Consolas" w:cs="Consolas"/>
          <w:color w:val="333333"/>
          <w:kern w:val="0"/>
          <w:sz w:val="20"/>
          <w:szCs w:val="20"/>
        </w:rPr>
        <w:t>DownloadTask</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PARAM_URL</w:t>
      </w:r>
      <w:r w:rsidRPr="005E7BAC">
        <w:rPr>
          <w:rFonts w:ascii="Consolas" w:eastAsia="宋体" w:hAnsi="Consolas" w:cs="Consolas"/>
          <w:color w:val="24292E"/>
          <w:kern w:val="0"/>
          <w:sz w:val="20"/>
          <w:szCs w:val="20"/>
        </w:rPr>
        <w:t>, 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build();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Groundy</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create(</w:t>
      </w:r>
      <w:r w:rsidRPr="005E7BAC">
        <w:rPr>
          <w:rFonts w:ascii="Consolas" w:eastAsia="宋体" w:hAnsi="Consolas" w:cs="Consolas"/>
          <w:color w:val="333333"/>
          <w:kern w:val="0"/>
          <w:sz w:val="20"/>
          <w:szCs w:val="20"/>
        </w:rPr>
        <w:t>DownloadExample</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DownloadTask</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class)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.receiver(mReceiver)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.params(extras)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.queue();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ProgressDialog</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MainActivity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setProgressStyle(</w:t>
      </w:r>
      <w:r w:rsidRPr="005E7BAC">
        <w:rPr>
          <w:rFonts w:ascii="Consolas" w:eastAsia="宋体" w:hAnsi="Consolas" w:cs="Consolas"/>
          <w:color w:val="333333"/>
          <w:kern w:val="0"/>
          <w:sz w:val="20"/>
          <w:szCs w:val="20"/>
        </w:rPr>
        <w:t>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STYLE_HORIZONTAL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setCancelable(</w:t>
      </w:r>
      <w:r w:rsidRPr="005E7BAC">
        <w:rPr>
          <w:rFonts w:ascii="Consolas" w:eastAsia="宋体" w:hAnsi="Consolas" w:cs="Consolas"/>
          <w:color w:val="0086B3"/>
          <w:kern w:val="0"/>
          <w:sz w:val="20"/>
          <w:szCs w:val="20"/>
        </w:rPr>
        <w:t>false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show();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ResultReceiver</w:t>
      </w:r>
      <w:r w:rsidRPr="005E7BAC">
        <w:rPr>
          <w:rFonts w:ascii="Consolas" w:eastAsia="宋体" w:hAnsi="Consolas" w:cs="Consolas"/>
          <w:color w:val="24292E"/>
          <w:kern w:val="0"/>
          <w:sz w:val="20"/>
          <w:szCs w:val="20"/>
        </w:rPr>
        <w:t xml:space="preserve"> mReceiver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ResultReceiver</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Handler</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void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onReceiveResult</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resultCode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Bundle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ED6A43"/>
          <w:kern w:val="0"/>
          <w:sz w:val="20"/>
          <w:szCs w:val="20"/>
        </w:rPr>
        <w:t>resultData</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super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onReceiveResult(resultCode, resultData);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switch</w:t>
      </w:r>
      <w:r w:rsidRPr="005E7BAC">
        <w:rPr>
          <w:rFonts w:ascii="Consolas" w:eastAsia="宋体" w:hAnsi="Consolas" w:cs="Consolas"/>
          <w:color w:val="24292E"/>
          <w:kern w:val="0"/>
          <w:sz w:val="20"/>
          <w:szCs w:val="20"/>
        </w:rPr>
        <w:t xml:space="preserve"> (resultCode)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case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Groundy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STATUS_PROGRESS</w:t>
      </w:r>
      <w:r w:rsidRPr="005E7BAC">
        <w:rPr>
          <w:rFonts w:ascii="Consolas" w:eastAsia="宋体" w:hAnsi="Consolas" w:cs="Consolas"/>
          <w:color w:val="A71D5D"/>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setProgress(resultData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getInt(</w:t>
      </w:r>
      <w:r w:rsidRPr="005E7BAC">
        <w:rPr>
          <w:rFonts w:ascii="Consolas" w:eastAsia="宋体" w:hAnsi="Consolas" w:cs="Consolas"/>
          <w:color w:val="333333"/>
          <w:kern w:val="0"/>
          <w:sz w:val="20"/>
          <w:szCs w:val="20"/>
        </w:rPr>
        <w:t>Groundy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KEY_PROGRESS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break</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case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Groundy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STATUS_FINISHED</w:t>
      </w:r>
      <w:r w:rsidRPr="005E7BAC">
        <w:rPr>
          <w:rFonts w:ascii="Consolas" w:eastAsia="宋体" w:hAnsi="Consolas" w:cs="Consolas"/>
          <w:color w:val="A71D5D"/>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makeText(</w:t>
      </w:r>
      <w:r w:rsidRPr="005E7BAC">
        <w:rPr>
          <w:rFonts w:ascii="Consolas" w:eastAsia="宋体" w:hAnsi="Consolas" w:cs="Consolas"/>
          <w:color w:val="333333"/>
          <w:kern w:val="0"/>
          <w:sz w:val="20"/>
          <w:szCs w:val="20"/>
        </w:rPr>
        <w:t>DownloadExample</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string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file_downloaded,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LENGTH_LONG</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dismiss();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break</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case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Groundy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STATUS_ERROR</w:t>
      </w:r>
      <w:r w:rsidRPr="005E7BAC">
        <w:rPr>
          <w:rFonts w:ascii="Consolas" w:eastAsia="宋体" w:hAnsi="Consolas" w:cs="Consolas"/>
          <w:color w:val="A71D5D"/>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makeText(</w:t>
      </w:r>
      <w:r w:rsidRPr="005E7BAC">
        <w:rPr>
          <w:rFonts w:ascii="Consolas" w:eastAsia="宋体" w:hAnsi="Consolas" w:cs="Consolas"/>
          <w:color w:val="333333"/>
          <w:kern w:val="0"/>
          <w:sz w:val="20"/>
          <w:szCs w:val="20"/>
        </w:rPr>
        <w:t>DownloadExample</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 resultData</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getString(</w:t>
      </w:r>
      <w:r w:rsidRPr="005E7BAC">
        <w:rPr>
          <w:rFonts w:ascii="Consolas" w:eastAsia="宋体" w:hAnsi="Consolas" w:cs="Consolas"/>
          <w:color w:val="333333"/>
          <w:kern w:val="0"/>
          <w:sz w:val="20"/>
          <w:szCs w:val="20"/>
        </w:rPr>
        <w:t>Groundy</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KEY_ERROR</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Toast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LENGTH_LONG</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show();</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mProgressDialog</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dismiss();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break</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Groundy</w:t>
      </w:r>
      <w:r w:rsidRPr="005E7BAC">
        <w:rPr>
          <w:rFonts w:ascii="Segoe UI" w:eastAsia="宋体" w:hAnsi="Segoe UI" w:cs="Segoe UI"/>
          <w:color w:val="24292E"/>
          <w:kern w:val="0"/>
          <w:sz w:val="24"/>
          <w:szCs w:val="24"/>
        </w:rPr>
        <w:t>使用一个</w:t>
      </w:r>
      <w:r w:rsidRPr="005E7BAC">
        <w:rPr>
          <w:rFonts w:ascii="Consolas" w:eastAsia="宋体" w:hAnsi="Consolas" w:cs="Consolas"/>
          <w:color w:val="24292E"/>
          <w:kern w:val="0"/>
          <w:sz w:val="20"/>
          <w:szCs w:val="20"/>
        </w:rPr>
        <w:t>GroundyTask</w:t>
      </w:r>
      <w:r w:rsidRPr="005E7BAC">
        <w:rPr>
          <w:rFonts w:ascii="Segoe UI" w:eastAsia="宋体" w:hAnsi="Segoe UI" w:cs="Segoe UI"/>
          <w:color w:val="24292E"/>
          <w:kern w:val="0"/>
          <w:sz w:val="24"/>
          <w:szCs w:val="24"/>
        </w:rPr>
        <w:t>的实现类来下载文件和显示进度：</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class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DownloadTask</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extends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GroundyTask</w:t>
      </w:r>
      <w:r w:rsidRPr="005E7BAC">
        <w:rPr>
          <w:rFonts w:ascii="Consolas" w:eastAsia="宋体" w:hAnsi="Consolas" w:cs="Consolas"/>
          <w:color w:val="24292E"/>
          <w:kern w:val="0"/>
          <w:sz w:val="20"/>
          <w:szCs w:val="20"/>
        </w:rPr>
        <w:t xml:space="preserve"> {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PARAM_URL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"com.groundy.sample.param.url"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@Override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protected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795DA3"/>
          <w:kern w:val="0"/>
          <w:sz w:val="20"/>
          <w:szCs w:val="20"/>
        </w:rPr>
        <w:t>doInBackground</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url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getParameters()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getString(</w:t>
      </w:r>
      <w:r w:rsidRPr="005E7BAC">
        <w:rPr>
          <w:rFonts w:ascii="Consolas" w:eastAsia="宋体" w:hAnsi="Consolas" w:cs="Consolas"/>
          <w:color w:val="0086B3"/>
          <w:kern w:val="0"/>
          <w:sz w:val="20"/>
          <w:szCs w:val="20"/>
        </w:rPr>
        <w:t>PARAM_URL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 xml:space="preserve"> dest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(getContext()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getFilesDir(),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File</w:t>
      </w:r>
      <w:r w:rsidRPr="005E7BAC">
        <w:rPr>
          <w:rFonts w:ascii="Consolas" w:eastAsia="宋体" w:hAnsi="Consolas" w:cs="Consolas"/>
          <w:color w:val="24292E"/>
          <w:kern w:val="0"/>
          <w:sz w:val="20"/>
          <w:szCs w:val="20"/>
        </w:rPr>
        <w:t>(url)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getName());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DownloadUtils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downloadFile(getContext(), url, dest, </w:t>
      </w:r>
      <w:r w:rsidRPr="005E7BAC">
        <w:rPr>
          <w:rFonts w:ascii="Consolas" w:eastAsia="宋体" w:hAnsi="Consolas" w:cs="Consolas"/>
          <w:color w:val="333333"/>
          <w:kern w:val="0"/>
          <w:sz w:val="20"/>
          <w:szCs w:val="20"/>
        </w:rPr>
        <w:t>DownloadUtils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getDownloadListenerForTask(</w:t>
      </w:r>
      <w:r w:rsidRPr="005E7BAC">
        <w:rPr>
          <w:rFonts w:ascii="Consolas" w:eastAsia="宋体" w:hAnsi="Consolas" w:cs="Consolas"/>
          <w:color w:val="0086B3"/>
          <w:kern w:val="0"/>
          <w:sz w:val="20"/>
          <w:szCs w:val="20"/>
        </w:rPr>
        <w:t>this</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Exception</w:t>
      </w:r>
      <w:r w:rsidRPr="005E7BAC">
        <w:rPr>
          <w:rFonts w:ascii="Consolas" w:eastAsia="宋体" w:hAnsi="Consolas" w:cs="Consolas"/>
          <w:color w:val="24292E"/>
          <w:kern w:val="0"/>
          <w:sz w:val="20"/>
          <w:szCs w:val="20"/>
        </w:rPr>
        <w:t xml:space="preserve"> pokemon)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false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添加这行代码到清单文件中：</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&lt;service android:name="com.codeslap.groundy.GroundyService"/&gt;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这实在是太简单了！只需要从</w:t>
      </w:r>
      <w:hyperlink r:id="rId415" w:history="1">
        <w:r w:rsidRPr="005E7BAC">
          <w:rPr>
            <w:rFonts w:ascii="Segoe UI" w:eastAsia="宋体" w:hAnsi="Segoe UI" w:cs="Segoe UI"/>
            <w:color w:val="0366D6"/>
            <w:kern w:val="0"/>
            <w:sz w:val="24"/>
            <w:szCs w:val="24"/>
            <w:u w:val="single"/>
          </w:rPr>
          <w:t>Github</w:t>
        </w:r>
      </w:hyperlink>
      <w:r w:rsidRPr="005E7BAC">
        <w:rPr>
          <w:rFonts w:ascii="Segoe UI" w:eastAsia="宋体" w:hAnsi="Segoe UI" w:cs="Segoe UI"/>
          <w:color w:val="24292E"/>
          <w:kern w:val="0"/>
          <w:sz w:val="24"/>
          <w:szCs w:val="24"/>
        </w:rPr>
        <w:t>上下载最新的</w:t>
      </w:r>
      <w:r w:rsidRPr="005E7BAC">
        <w:rPr>
          <w:rFonts w:ascii="Segoe UI" w:eastAsia="宋体" w:hAnsi="Segoe UI" w:cs="Segoe UI"/>
          <w:color w:val="24292E"/>
          <w:kern w:val="0"/>
          <w:sz w:val="24"/>
          <w:szCs w:val="24"/>
        </w:rPr>
        <w:t>jar</w:t>
      </w:r>
      <w:r w:rsidRPr="005E7BAC">
        <w:rPr>
          <w:rFonts w:ascii="Segoe UI" w:eastAsia="宋体" w:hAnsi="Segoe UI" w:cs="Segoe UI"/>
          <w:color w:val="24292E"/>
          <w:kern w:val="0"/>
          <w:sz w:val="24"/>
          <w:szCs w:val="24"/>
        </w:rPr>
        <w:t>文件就可以开始了。但是要记住，</w:t>
      </w:r>
      <w:r w:rsidRPr="005E7BAC">
        <w:rPr>
          <w:rFonts w:ascii="Segoe UI" w:eastAsia="宋体" w:hAnsi="Segoe UI" w:cs="Segoe UI"/>
          <w:color w:val="24292E"/>
          <w:kern w:val="0"/>
          <w:sz w:val="24"/>
          <w:szCs w:val="24"/>
        </w:rPr>
        <w:t>Groundy</w:t>
      </w:r>
      <w:r w:rsidRPr="005E7BAC">
        <w:rPr>
          <w:rFonts w:ascii="Segoe UI" w:eastAsia="宋体" w:hAnsi="Segoe UI" w:cs="Segoe UI"/>
          <w:color w:val="24292E"/>
          <w:kern w:val="0"/>
          <w:sz w:val="24"/>
          <w:szCs w:val="24"/>
        </w:rPr>
        <w:t>的主要用途是在后台服务中调用外部的</w:t>
      </w:r>
      <w:r w:rsidRPr="005E7BAC">
        <w:rPr>
          <w:rFonts w:ascii="Segoe UI" w:eastAsia="宋体" w:hAnsi="Segoe UI" w:cs="Segoe UI"/>
          <w:color w:val="24292E"/>
          <w:kern w:val="0"/>
          <w:sz w:val="24"/>
          <w:szCs w:val="24"/>
        </w:rPr>
        <w:t>REST API</w:t>
      </w:r>
      <w:r w:rsidRPr="005E7BAC">
        <w:rPr>
          <w:rFonts w:ascii="Segoe UI" w:eastAsia="宋体" w:hAnsi="Segoe UI" w:cs="Segoe UI"/>
          <w:color w:val="24292E"/>
          <w:kern w:val="0"/>
          <w:sz w:val="24"/>
          <w:szCs w:val="24"/>
        </w:rPr>
        <w:t>，然后更</w:t>
      </w:r>
      <w:r w:rsidRPr="005E7BAC">
        <w:rPr>
          <w:rFonts w:ascii="Segoe UI" w:eastAsia="宋体" w:hAnsi="Segoe UI" w:cs="Segoe UI"/>
          <w:color w:val="24292E"/>
          <w:kern w:val="0"/>
          <w:sz w:val="24"/>
          <w:szCs w:val="24"/>
        </w:rPr>
        <w:lastRenderedPageBreak/>
        <w:t>简单地在</w:t>
      </w:r>
      <w:r w:rsidRPr="005E7BAC">
        <w:rPr>
          <w:rFonts w:ascii="Segoe UI" w:eastAsia="宋体" w:hAnsi="Segoe UI" w:cs="Segoe UI"/>
          <w:color w:val="24292E"/>
          <w:kern w:val="0"/>
          <w:sz w:val="24"/>
          <w:szCs w:val="24"/>
        </w:rPr>
        <w:t>UI</w:t>
      </w:r>
      <w:r w:rsidRPr="005E7BAC">
        <w:rPr>
          <w:rFonts w:ascii="Segoe UI" w:eastAsia="宋体" w:hAnsi="Segoe UI" w:cs="Segoe UI"/>
          <w:color w:val="24292E"/>
          <w:kern w:val="0"/>
          <w:sz w:val="24"/>
          <w:szCs w:val="24"/>
        </w:rPr>
        <w:t>上更新结果。如果你要在你的应用里面做类似的事情，这个库将非常有帮助。</w:t>
      </w:r>
    </w:p>
    <w:p w:rsidR="005E7BAC" w:rsidRPr="005E7BAC" w:rsidRDefault="005E7BAC" w:rsidP="005E7BAC">
      <w:pPr>
        <w:widowControl/>
        <w:spacing w:before="360" w:after="240"/>
        <w:jc w:val="left"/>
        <w:outlineLvl w:val="4"/>
        <w:rPr>
          <w:rFonts w:ascii="Segoe UI" w:eastAsia="宋体" w:hAnsi="Segoe UI" w:cs="Segoe UI"/>
          <w:b/>
          <w:bCs/>
          <w:color w:val="24292E"/>
          <w:kern w:val="0"/>
          <w:szCs w:val="21"/>
        </w:rPr>
      </w:pPr>
      <w:r w:rsidRPr="005E7BAC">
        <w:rPr>
          <w:rFonts w:ascii="Segoe UI" w:eastAsia="宋体" w:hAnsi="Segoe UI" w:cs="Segoe UI"/>
          <w:b/>
          <w:bCs/>
          <w:color w:val="24292E"/>
          <w:kern w:val="0"/>
          <w:szCs w:val="21"/>
        </w:rPr>
        <w:t xml:space="preserve">2.2 </w:t>
      </w:r>
      <w:r w:rsidRPr="005E7BAC">
        <w:rPr>
          <w:rFonts w:ascii="Segoe UI" w:eastAsia="宋体" w:hAnsi="Segoe UI" w:cs="Segoe UI"/>
          <w:b/>
          <w:bCs/>
          <w:color w:val="24292E"/>
          <w:kern w:val="0"/>
          <w:szCs w:val="21"/>
        </w:rPr>
        <w:t>使用</w:t>
      </w:r>
      <w:hyperlink r:id="rId416" w:history="1">
        <w:r w:rsidRPr="005E7BAC">
          <w:rPr>
            <w:rFonts w:ascii="Segoe UI" w:eastAsia="宋体" w:hAnsi="Segoe UI" w:cs="Segoe UI"/>
            <w:b/>
            <w:bCs/>
            <w:color w:val="0366D6"/>
            <w:kern w:val="0"/>
            <w:szCs w:val="21"/>
            <w:u w:val="single"/>
          </w:rPr>
          <w:t>ion</w:t>
        </w:r>
      </w:hyperlink>
    </w:p>
    <w:p w:rsidR="005E7BAC" w:rsidRPr="005E7BAC" w:rsidRDefault="005E7BAC" w:rsidP="005E7BAC">
      <w:pPr>
        <w:widowControl/>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 xml:space="preserve">3. </w:t>
      </w:r>
      <w:r w:rsidRPr="005E7BAC">
        <w:rPr>
          <w:rFonts w:ascii="Segoe UI" w:eastAsia="宋体" w:hAnsi="Segoe UI" w:cs="Segoe UI"/>
          <w:b/>
          <w:bCs/>
          <w:color w:val="24292E"/>
          <w:kern w:val="0"/>
          <w:sz w:val="24"/>
          <w:szCs w:val="24"/>
        </w:rPr>
        <w:t>使用</w:t>
      </w:r>
      <w:r w:rsidRPr="005E7BAC">
        <w:rPr>
          <w:rFonts w:ascii="Consolas" w:eastAsia="宋体" w:hAnsi="Consolas" w:cs="Consolas"/>
          <w:b/>
          <w:bCs/>
          <w:color w:val="24292E"/>
          <w:kern w:val="0"/>
          <w:sz w:val="24"/>
          <w:szCs w:val="24"/>
        </w:rPr>
        <w:t>DownloadManager</w:t>
      </w:r>
      <w:r w:rsidRPr="005E7BAC">
        <w:rPr>
          <w:rFonts w:ascii="Segoe UI" w:eastAsia="宋体" w:hAnsi="Segoe UI" w:cs="Segoe UI"/>
          <w:b/>
          <w:bCs/>
          <w:color w:val="24292E"/>
          <w:kern w:val="0"/>
          <w:sz w:val="24"/>
          <w:szCs w:val="24"/>
        </w:rPr>
        <w:t>类（只适用于</w:t>
      </w:r>
      <w:r w:rsidRPr="005E7BAC">
        <w:rPr>
          <w:rFonts w:ascii="Segoe UI" w:eastAsia="宋体" w:hAnsi="Segoe UI" w:cs="Segoe UI"/>
          <w:b/>
          <w:bCs/>
          <w:color w:val="24292E"/>
          <w:kern w:val="0"/>
          <w:sz w:val="24"/>
          <w:szCs w:val="24"/>
        </w:rPr>
        <w:t>GingerBread</w:t>
      </w:r>
      <w:r w:rsidRPr="005E7BAC">
        <w:rPr>
          <w:rFonts w:ascii="Segoe UI" w:eastAsia="宋体" w:hAnsi="Segoe UI" w:cs="Segoe UI"/>
          <w:b/>
          <w:bCs/>
          <w:color w:val="24292E"/>
          <w:kern w:val="0"/>
          <w:sz w:val="24"/>
          <w:szCs w:val="24"/>
        </w:rPr>
        <w:t>及其以上的系统）</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这个方法很酷炫，你不需要担心手动下载文件、处理线程和流之类等乱七八糟的东西。</w:t>
      </w:r>
      <w:r w:rsidRPr="005E7BAC">
        <w:rPr>
          <w:rFonts w:ascii="Segoe UI" w:eastAsia="宋体" w:hAnsi="Segoe UI" w:cs="Segoe UI"/>
          <w:color w:val="24292E"/>
          <w:kern w:val="0"/>
          <w:sz w:val="24"/>
          <w:szCs w:val="24"/>
        </w:rPr>
        <w:t>GingerBread</w:t>
      </w:r>
      <w:r w:rsidRPr="005E7BAC">
        <w:rPr>
          <w:rFonts w:ascii="Segoe UI" w:eastAsia="宋体" w:hAnsi="Segoe UI" w:cs="Segoe UI"/>
          <w:color w:val="24292E"/>
          <w:kern w:val="0"/>
          <w:sz w:val="24"/>
          <w:szCs w:val="24"/>
        </w:rPr>
        <w:t>带来一项新功能：</w:t>
      </w:r>
      <w:r w:rsidRPr="005E7BAC">
        <w:rPr>
          <w:rFonts w:ascii="Consolas" w:eastAsia="宋体" w:hAnsi="Consolas" w:cs="Consolas"/>
          <w:color w:val="24292E"/>
          <w:kern w:val="0"/>
          <w:sz w:val="20"/>
          <w:szCs w:val="20"/>
        </w:rPr>
        <w:t>DownloadManager</w:t>
      </w:r>
      <w:r w:rsidRPr="005E7BAC">
        <w:rPr>
          <w:rFonts w:ascii="Segoe UI" w:eastAsia="宋体" w:hAnsi="Segoe UI" w:cs="Segoe UI"/>
          <w:color w:val="24292E"/>
          <w:kern w:val="0"/>
          <w:sz w:val="24"/>
          <w:szCs w:val="24"/>
        </w:rPr>
        <w:t>。</w:t>
      </w:r>
      <w:r w:rsidRPr="005E7BAC">
        <w:rPr>
          <w:rFonts w:ascii="Consolas" w:eastAsia="宋体" w:hAnsi="Consolas" w:cs="Consolas"/>
          <w:color w:val="24292E"/>
          <w:kern w:val="0"/>
          <w:sz w:val="20"/>
          <w:szCs w:val="20"/>
        </w:rPr>
        <w:t>DownloadManager</w:t>
      </w:r>
      <w:r w:rsidRPr="005E7BAC">
        <w:rPr>
          <w:rFonts w:ascii="Segoe UI" w:eastAsia="宋体" w:hAnsi="Segoe UI" w:cs="Segoe UI"/>
          <w:color w:val="24292E"/>
          <w:kern w:val="0"/>
          <w:sz w:val="24"/>
          <w:szCs w:val="24"/>
        </w:rPr>
        <w:t>允许你轻松地下载文件和把复杂计算的任务委托给系统。</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首先，我们来看一下工具方法：</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@param </w:t>
      </w:r>
      <w:r w:rsidRPr="005E7BAC">
        <w:rPr>
          <w:rFonts w:ascii="Consolas" w:eastAsia="宋体" w:hAnsi="Consolas" w:cs="Consolas"/>
          <w:color w:val="969896"/>
          <w:kern w:val="0"/>
          <w:sz w:val="20"/>
          <w:szCs w:val="20"/>
        </w:rPr>
        <w:t>使用</w:t>
      </w:r>
      <w:r w:rsidRPr="005E7BAC">
        <w:rPr>
          <w:rFonts w:ascii="Consolas" w:eastAsia="宋体" w:hAnsi="Consolas" w:cs="Consolas"/>
          <w:color w:val="969896"/>
          <w:kern w:val="0"/>
          <w:sz w:val="20"/>
          <w:szCs w:val="20"/>
        </w:rPr>
        <w:t>context</w:t>
      </w:r>
      <w:r w:rsidRPr="005E7BAC">
        <w:rPr>
          <w:rFonts w:ascii="Consolas" w:eastAsia="宋体" w:hAnsi="Consolas" w:cs="Consolas"/>
          <w:color w:val="969896"/>
          <w:kern w:val="0"/>
          <w:sz w:val="20"/>
          <w:szCs w:val="20"/>
        </w:rPr>
        <w:t>来检查设备信息和</w:t>
      </w:r>
      <w:r w:rsidRPr="005E7BAC">
        <w:rPr>
          <w:rFonts w:ascii="Consolas" w:eastAsia="宋体" w:hAnsi="Consolas" w:cs="Consolas"/>
          <w:color w:val="969896"/>
          <w:kern w:val="0"/>
          <w:sz w:val="20"/>
          <w:szCs w:val="20"/>
        </w:rPr>
        <w:t xml:space="preserve"> DownloadManager </w:t>
      </w:r>
      <w:r w:rsidRPr="005E7BAC">
        <w:rPr>
          <w:rFonts w:ascii="Consolas" w:eastAsia="宋体" w:hAnsi="Consolas" w:cs="Consolas"/>
          <w:color w:val="969896"/>
          <w:kern w:val="0"/>
          <w:sz w:val="20"/>
          <w:szCs w:val="20"/>
        </w:rPr>
        <w:t>的信息</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@return </w:t>
      </w:r>
      <w:r w:rsidRPr="005E7BAC">
        <w:rPr>
          <w:rFonts w:ascii="Consolas" w:eastAsia="宋体" w:hAnsi="Consolas" w:cs="Consolas"/>
          <w:color w:val="969896"/>
          <w:kern w:val="0"/>
          <w:sz w:val="20"/>
          <w:szCs w:val="20"/>
        </w:rPr>
        <w:t>如果</w:t>
      </w:r>
      <w:r w:rsidRPr="005E7BAC">
        <w:rPr>
          <w:rFonts w:ascii="Consolas" w:eastAsia="宋体" w:hAnsi="Consolas" w:cs="Consolas"/>
          <w:color w:val="969896"/>
          <w:kern w:val="0"/>
          <w:sz w:val="20"/>
          <w:szCs w:val="20"/>
        </w:rPr>
        <w:t>downloadmanager</w:t>
      </w:r>
      <w:r w:rsidRPr="005E7BAC">
        <w:rPr>
          <w:rFonts w:ascii="Consolas" w:eastAsia="宋体" w:hAnsi="Consolas" w:cs="Consolas"/>
          <w:color w:val="969896"/>
          <w:kern w:val="0"/>
          <w:sz w:val="20"/>
          <w:szCs w:val="20"/>
        </w:rPr>
        <w:t>可用则返回</w:t>
      </w:r>
      <w:r w:rsidRPr="005E7BAC">
        <w:rPr>
          <w:rFonts w:ascii="Consolas" w:eastAsia="宋体" w:hAnsi="Consolas" w:cs="Consolas"/>
          <w:color w:val="969896"/>
          <w:kern w:val="0"/>
          <w:sz w:val="20"/>
          <w:szCs w:val="20"/>
        </w:rPr>
        <w:t xml:space="preserve"> true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boolean</w:t>
      </w:r>
      <w:r w:rsidRPr="005E7BAC">
        <w:rPr>
          <w:rFonts w:ascii="Consolas" w:eastAsia="宋体" w:hAnsi="Consolas" w:cs="Consolas"/>
          <w:color w:val="24292E"/>
          <w:kern w:val="0"/>
          <w:sz w:val="20"/>
          <w:szCs w:val="20"/>
        </w:rPr>
        <w:t xml:space="preserve"> isDownloadManagerAvailable(</w:t>
      </w:r>
      <w:r w:rsidRPr="005E7BAC">
        <w:rPr>
          <w:rFonts w:ascii="Consolas" w:eastAsia="宋体" w:hAnsi="Consolas" w:cs="Consolas"/>
          <w:color w:val="333333"/>
          <w:kern w:val="0"/>
          <w:sz w:val="20"/>
          <w:szCs w:val="20"/>
        </w:rPr>
        <w:t>Context</w:t>
      </w:r>
      <w:r w:rsidRPr="005E7BAC">
        <w:rPr>
          <w:rFonts w:ascii="Consolas" w:eastAsia="宋体" w:hAnsi="Consolas" w:cs="Consolas"/>
          <w:color w:val="24292E"/>
          <w:kern w:val="0"/>
          <w:sz w:val="20"/>
          <w:szCs w:val="20"/>
        </w:rPr>
        <w:t xml:space="preserve"> context)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VERSION</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SDK_INT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VERSION_CODES</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GINGERBREAD</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true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false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方法的名字就已经告诉了我们一切，只有当你确保可以使用</w:t>
      </w:r>
      <w:r w:rsidRPr="005E7BAC">
        <w:rPr>
          <w:rFonts w:ascii="Consolas" w:eastAsia="宋体" w:hAnsi="Consolas" w:cs="Consolas"/>
          <w:color w:val="24292E"/>
          <w:kern w:val="0"/>
          <w:sz w:val="20"/>
          <w:szCs w:val="20"/>
        </w:rPr>
        <w:t>DownloadManager</w:t>
      </w:r>
      <w:r w:rsidRPr="005E7BAC">
        <w:rPr>
          <w:rFonts w:ascii="Segoe UI" w:eastAsia="宋体" w:hAnsi="Segoe UI" w:cs="Segoe UI"/>
          <w:color w:val="24292E"/>
          <w:kern w:val="0"/>
          <w:sz w:val="24"/>
          <w:szCs w:val="24"/>
        </w:rPr>
        <w:t>的时候，你才可以做下面的事情：</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url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"url you want to download"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DownloadManager</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Request</w:t>
      </w:r>
      <w:r w:rsidRPr="005E7BAC">
        <w:rPr>
          <w:rFonts w:ascii="Consolas" w:eastAsia="宋体" w:hAnsi="Consolas" w:cs="Consolas"/>
          <w:color w:val="24292E"/>
          <w:kern w:val="0"/>
          <w:sz w:val="20"/>
          <w:szCs w:val="20"/>
        </w:rPr>
        <w:t xml:space="preserve"> request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DownloadManager</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Request</w:t>
      </w:r>
      <w:r w:rsidRPr="005E7BAC">
        <w:rPr>
          <w:rFonts w:ascii="Consolas" w:eastAsia="宋体" w:hAnsi="Consolas" w:cs="Consolas"/>
          <w:color w:val="24292E"/>
          <w:kern w:val="0"/>
          <w:sz w:val="20"/>
          <w:szCs w:val="20"/>
        </w:rPr>
        <w:t>(</w:t>
      </w:r>
      <w:r w:rsidRPr="005E7BAC">
        <w:rPr>
          <w:rFonts w:ascii="Consolas" w:eastAsia="宋体" w:hAnsi="Consolas" w:cs="Consolas"/>
          <w:color w:val="333333"/>
          <w:kern w:val="0"/>
          <w:sz w:val="20"/>
          <w:szCs w:val="20"/>
        </w:rPr>
        <w:t>Uri</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parse(url));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setDescription(</w:t>
      </w:r>
      <w:r w:rsidRPr="005E7BAC">
        <w:rPr>
          <w:rFonts w:ascii="Consolas" w:eastAsia="宋体" w:hAnsi="Consolas" w:cs="Consolas"/>
          <w:color w:val="183691"/>
          <w:kern w:val="0"/>
          <w:sz w:val="20"/>
          <w:szCs w:val="20"/>
        </w:rPr>
        <w:t>"Some descrition"</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setTitle(</w:t>
      </w:r>
      <w:r w:rsidRPr="005E7BAC">
        <w:rPr>
          <w:rFonts w:ascii="Consolas" w:eastAsia="宋体" w:hAnsi="Consolas" w:cs="Consolas"/>
          <w:color w:val="183691"/>
          <w:kern w:val="0"/>
          <w:sz w:val="20"/>
          <w:szCs w:val="20"/>
        </w:rPr>
        <w:t>"Some title"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in order for this if to run, you must use the android 3.2 to compile your app</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为了保证这个</w:t>
      </w:r>
      <w:r w:rsidRPr="005E7BAC">
        <w:rPr>
          <w:rFonts w:ascii="Consolas" w:eastAsia="宋体" w:hAnsi="Consolas" w:cs="Consolas"/>
          <w:color w:val="969896"/>
          <w:kern w:val="0"/>
          <w:sz w:val="20"/>
          <w:szCs w:val="20"/>
        </w:rPr>
        <w:t>if</w:t>
      </w:r>
      <w:r w:rsidRPr="005E7BAC">
        <w:rPr>
          <w:rFonts w:ascii="Consolas" w:eastAsia="宋体" w:hAnsi="Consolas" w:cs="Consolas"/>
          <w:color w:val="969896"/>
          <w:kern w:val="0"/>
          <w:sz w:val="20"/>
          <w:szCs w:val="20"/>
        </w:rPr>
        <w:t>语句会运行，你必须使用</w:t>
      </w:r>
      <w:r w:rsidRPr="005E7BAC">
        <w:rPr>
          <w:rFonts w:ascii="Consolas" w:eastAsia="宋体" w:hAnsi="Consolas" w:cs="Consolas"/>
          <w:color w:val="969896"/>
          <w:kern w:val="0"/>
          <w:sz w:val="20"/>
          <w:szCs w:val="20"/>
        </w:rPr>
        <w:t>android 3.2</w:t>
      </w:r>
      <w:r w:rsidRPr="005E7BAC">
        <w:rPr>
          <w:rFonts w:ascii="Consolas" w:eastAsia="宋体" w:hAnsi="Consolas" w:cs="Consolas"/>
          <w:color w:val="969896"/>
          <w:kern w:val="0"/>
          <w:sz w:val="20"/>
          <w:szCs w:val="20"/>
        </w:rPr>
        <w:t>来编译</w:t>
      </w: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969896"/>
          <w:kern w:val="0"/>
          <w:sz w:val="20"/>
          <w:szCs w:val="20"/>
        </w:rPr>
        <w:t>（译者注：应该是大于</w:t>
      </w:r>
      <w:r w:rsidRPr="005E7BAC">
        <w:rPr>
          <w:rFonts w:ascii="Consolas" w:eastAsia="宋体" w:hAnsi="Consolas" w:cs="Consolas"/>
          <w:color w:val="969896"/>
          <w:kern w:val="0"/>
          <w:sz w:val="20"/>
          <w:szCs w:val="20"/>
        </w:rPr>
        <w:t>android 3.2</w:t>
      </w:r>
      <w:r w:rsidRPr="005E7BAC">
        <w:rPr>
          <w:rFonts w:ascii="Consolas" w:eastAsia="宋体" w:hAnsi="Consolas" w:cs="Consolas"/>
          <w:color w:val="969896"/>
          <w:kern w:val="0"/>
          <w:sz w:val="20"/>
          <w:szCs w:val="20"/>
        </w:rPr>
        <w:t>的版本）</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VERSION</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SDK_INT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&gt;=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VERSION_CODES</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HONEYCOMB</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allowScanningByMediaScanner();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setNotificationVisibility(</w:t>
      </w:r>
      <w:r w:rsidRPr="005E7BAC">
        <w:rPr>
          <w:rFonts w:ascii="Consolas" w:eastAsia="宋体" w:hAnsi="Consolas" w:cs="Consolas"/>
          <w:color w:val="333333"/>
          <w:kern w:val="0"/>
          <w:sz w:val="20"/>
          <w:szCs w:val="20"/>
        </w:rPr>
        <w:t>DownloadManager</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Request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VISIBILITY_VISIBLE_NOTIFY_COMPLETED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request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setDestinationInExternalPublicDir(</w:t>
      </w:r>
      <w:r w:rsidRPr="005E7BAC">
        <w:rPr>
          <w:rFonts w:ascii="Consolas" w:eastAsia="宋体" w:hAnsi="Consolas" w:cs="Consolas"/>
          <w:color w:val="333333"/>
          <w:kern w:val="0"/>
          <w:sz w:val="20"/>
          <w:szCs w:val="20"/>
        </w:rPr>
        <w:t>Environment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DIRECTORY_DOWNLOADS</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"name-of-the-file.ext"</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lastRenderedPageBreak/>
        <w:t xml:space="preserve">// </w:t>
      </w:r>
      <w:r w:rsidRPr="005E7BAC">
        <w:rPr>
          <w:rFonts w:ascii="Consolas" w:eastAsia="宋体" w:hAnsi="Consolas" w:cs="Consolas"/>
          <w:color w:val="969896"/>
          <w:kern w:val="0"/>
          <w:sz w:val="20"/>
          <w:szCs w:val="20"/>
        </w:rPr>
        <w:t>获得下载服务和队列文件</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333333"/>
          <w:kern w:val="0"/>
          <w:sz w:val="20"/>
          <w:szCs w:val="20"/>
        </w:rPr>
        <w:t>DownloadManager</w:t>
      </w:r>
      <w:r w:rsidRPr="005E7BAC">
        <w:rPr>
          <w:rFonts w:ascii="Consolas" w:eastAsia="宋体" w:hAnsi="Consolas" w:cs="Consolas"/>
          <w:color w:val="24292E"/>
          <w:kern w:val="0"/>
          <w:sz w:val="20"/>
          <w:szCs w:val="20"/>
        </w:rPr>
        <w:t xml:space="preserve"> manager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DownloadManager</w:t>
      </w:r>
      <w:r w:rsidRPr="005E7BAC">
        <w:rPr>
          <w:rFonts w:ascii="Consolas" w:eastAsia="宋体" w:hAnsi="Consolas" w:cs="Consolas"/>
          <w:color w:val="24292E"/>
          <w:kern w:val="0"/>
          <w:sz w:val="20"/>
          <w:szCs w:val="20"/>
        </w:rPr>
        <w:t>) getSystemService(</w:t>
      </w:r>
      <w:r w:rsidRPr="005E7BAC">
        <w:rPr>
          <w:rFonts w:ascii="Consolas" w:eastAsia="宋体" w:hAnsi="Consolas" w:cs="Consolas"/>
          <w:color w:val="333333"/>
          <w:kern w:val="0"/>
          <w:sz w:val="20"/>
          <w:szCs w:val="20"/>
        </w:rPr>
        <w:t>Context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DOWNLOAD_SERVICE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manager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enqueue(request);</w:t>
      </w:r>
    </w:p>
    <w:p w:rsidR="005E7BAC" w:rsidRPr="005E7BAC" w:rsidRDefault="005E7BAC" w:rsidP="005E7BAC">
      <w:pPr>
        <w:widowControl/>
        <w:spacing w:before="360" w:after="240"/>
        <w:jc w:val="left"/>
        <w:outlineLvl w:val="3"/>
        <w:rPr>
          <w:rFonts w:ascii="Segoe UI" w:eastAsia="宋体" w:hAnsi="Segoe UI" w:cs="Segoe UI"/>
          <w:b/>
          <w:bCs/>
          <w:color w:val="24292E"/>
          <w:kern w:val="0"/>
          <w:sz w:val="24"/>
          <w:szCs w:val="24"/>
        </w:rPr>
      </w:pPr>
      <w:r w:rsidRPr="005E7BAC">
        <w:rPr>
          <w:rFonts w:ascii="Segoe UI" w:eastAsia="宋体" w:hAnsi="Segoe UI" w:cs="Segoe UI"/>
          <w:b/>
          <w:bCs/>
          <w:color w:val="24292E"/>
          <w:kern w:val="0"/>
          <w:sz w:val="24"/>
          <w:szCs w:val="24"/>
        </w:rPr>
        <w:t>最后的一些思考</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第一个和第二个方法只是冰山一角。如果你想你的应用更加健壮，你得留意许多事情。这里是一些建议：</w:t>
      </w:r>
    </w:p>
    <w:p w:rsidR="005E7BAC" w:rsidRPr="005E7BAC" w:rsidRDefault="005E7BAC" w:rsidP="005E7BAC">
      <w:pPr>
        <w:widowControl/>
        <w:numPr>
          <w:ilvl w:val="0"/>
          <w:numId w:val="88"/>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你必须检查用户是否有</w:t>
      </w:r>
      <w:r w:rsidRPr="005E7BAC">
        <w:rPr>
          <w:rFonts w:ascii="Segoe UI" w:eastAsia="宋体" w:hAnsi="Segoe UI" w:cs="Segoe UI"/>
          <w:color w:val="24292E"/>
          <w:kern w:val="0"/>
          <w:sz w:val="24"/>
          <w:szCs w:val="24"/>
        </w:rPr>
        <w:t>Internet</w:t>
      </w:r>
      <w:r w:rsidRPr="005E7BAC">
        <w:rPr>
          <w:rFonts w:ascii="Segoe UI" w:eastAsia="宋体" w:hAnsi="Segoe UI" w:cs="Segoe UI"/>
          <w:color w:val="24292E"/>
          <w:kern w:val="0"/>
          <w:sz w:val="24"/>
          <w:szCs w:val="24"/>
        </w:rPr>
        <w:t>连接。</w:t>
      </w:r>
    </w:p>
    <w:p w:rsidR="005E7BAC" w:rsidRPr="005E7BAC" w:rsidRDefault="005E7BAC" w:rsidP="005E7BAC">
      <w:pPr>
        <w:widowControl/>
        <w:numPr>
          <w:ilvl w:val="0"/>
          <w:numId w:val="88"/>
        </w:numPr>
        <w:spacing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确保你有正确的权限（</w:t>
      </w:r>
      <w:r w:rsidRPr="005E7BAC">
        <w:rPr>
          <w:rFonts w:ascii="Consolas" w:eastAsia="宋体" w:hAnsi="Consolas" w:cs="Consolas"/>
          <w:color w:val="24292E"/>
          <w:kern w:val="0"/>
          <w:sz w:val="20"/>
          <w:szCs w:val="20"/>
        </w:rPr>
        <w:t>Internet</w:t>
      </w:r>
      <w:r w:rsidRPr="005E7BAC">
        <w:rPr>
          <w:rFonts w:ascii="Segoe UI" w:eastAsia="宋体" w:hAnsi="Segoe UI" w:cs="Segoe UI"/>
          <w:color w:val="24292E"/>
          <w:kern w:val="0"/>
          <w:sz w:val="24"/>
          <w:szCs w:val="24"/>
        </w:rPr>
        <w:t>和</w:t>
      </w:r>
      <w:r w:rsidRPr="005E7BAC">
        <w:rPr>
          <w:rFonts w:ascii="Consolas" w:eastAsia="宋体" w:hAnsi="Consolas" w:cs="Consolas"/>
          <w:color w:val="24292E"/>
          <w:kern w:val="0"/>
          <w:sz w:val="20"/>
          <w:szCs w:val="20"/>
        </w:rPr>
        <w:t>WRITE_EXTERNAL_STORAGE</w:t>
      </w:r>
      <w:r w:rsidRPr="005E7BAC">
        <w:rPr>
          <w:rFonts w:ascii="Segoe UI" w:eastAsia="宋体" w:hAnsi="Segoe UI" w:cs="Segoe UI"/>
          <w:color w:val="24292E"/>
          <w:kern w:val="0"/>
          <w:sz w:val="24"/>
          <w:szCs w:val="24"/>
        </w:rPr>
        <w:t>），如果要检查网络可用性，你还需要</w:t>
      </w:r>
      <w:r w:rsidRPr="005E7BAC">
        <w:rPr>
          <w:rFonts w:ascii="Consolas" w:eastAsia="宋体" w:hAnsi="Consolas" w:cs="Consolas"/>
          <w:color w:val="24292E"/>
          <w:kern w:val="0"/>
          <w:sz w:val="20"/>
          <w:szCs w:val="20"/>
        </w:rPr>
        <w:t>ACCESS_NETWORK_STATE</w:t>
      </w:r>
      <w:r w:rsidRPr="005E7BAC">
        <w:rPr>
          <w:rFonts w:ascii="Segoe UI" w:eastAsia="宋体" w:hAnsi="Segoe UI" w:cs="Segoe UI"/>
          <w:color w:val="24292E"/>
          <w:kern w:val="0"/>
          <w:sz w:val="24"/>
          <w:szCs w:val="24"/>
        </w:rPr>
        <w:t>权限。</w:t>
      </w:r>
    </w:p>
    <w:p w:rsidR="005E7BAC" w:rsidRPr="005E7BAC" w:rsidRDefault="005E7BAC" w:rsidP="005E7BAC">
      <w:pPr>
        <w:widowControl/>
        <w:numPr>
          <w:ilvl w:val="0"/>
          <w:numId w:val="88"/>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确保你要保存下载文件的目录存在，并且有相应的写入权限。</w:t>
      </w:r>
    </w:p>
    <w:p w:rsidR="005E7BAC" w:rsidRPr="005E7BAC" w:rsidRDefault="005E7BAC" w:rsidP="005E7BAC">
      <w:pPr>
        <w:widowControl/>
        <w:numPr>
          <w:ilvl w:val="0"/>
          <w:numId w:val="88"/>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如果下载的文件太大，你可能需要实现一种方法来确保上次的请求失败后，可以接着从来。</w:t>
      </w:r>
    </w:p>
    <w:p w:rsidR="005E7BAC" w:rsidRPr="005E7BAC" w:rsidRDefault="005E7BAC" w:rsidP="005E7BAC">
      <w:pPr>
        <w:widowControl/>
        <w:numPr>
          <w:ilvl w:val="0"/>
          <w:numId w:val="88"/>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如果可以有暂停或者取消下载的选项，用户会很感激你的！</w:t>
      </w:r>
    </w:p>
    <w:p w:rsidR="005E7BAC" w:rsidRPr="005E7BAC" w:rsidRDefault="005E7BAC" w:rsidP="005E7BAC">
      <w:pPr>
        <w:widowControl/>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除非你想对下载过程有绝对的控制权，否则我强烈推荐你使用</w:t>
      </w:r>
      <w:r w:rsidRPr="005E7BAC">
        <w:rPr>
          <w:rFonts w:ascii="Consolas" w:eastAsia="宋体" w:hAnsi="Consolas" w:cs="Consolas"/>
          <w:color w:val="24292E"/>
          <w:kern w:val="0"/>
          <w:sz w:val="20"/>
          <w:szCs w:val="20"/>
        </w:rPr>
        <w:t>DownloadManager</w:t>
      </w:r>
      <w:r w:rsidRPr="005E7BAC">
        <w:rPr>
          <w:rFonts w:ascii="Segoe UI" w:eastAsia="宋体" w:hAnsi="Segoe UI" w:cs="Segoe UI"/>
          <w:color w:val="24292E"/>
          <w:kern w:val="0"/>
          <w:sz w:val="24"/>
          <w:szCs w:val="24"/>
        </w:rPr>
        <w:t>。因为他已经处理好了上面的大部分建议。</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hyperlink r:id="rId417" w:history="1">
        <w:r w:rsidRPr="005E7BAC">
          <w:rPr>
            <w:rFonts w:ascii="Segoe UI" w:eastAsia="宋体" w:hAnsi="Segoe UI" w:cs="Segoe UI"/>
            <w:color w:val="0366D6"/>
            <w:kern w:val="0"/>
            <w:sz w:val="24"/>
            <w:szCs w:val="24"/>
            <w:u w:val="single"/>
          </w:rPr>
          <w:t>http://stackoverflow.com/questions/3028306/download-a-file-with-android-and-showing-the-progress-in-a-progressdialog</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18" w:history="1">
        <w:r w:rsidRPr="005E7BAC">
          <w:rPr>
            <w:rFonts w:ascii="Segoe UI" w:eastAsia="宋体" w:hAnsi="Segoe UI" w:cs="Segoe UI"/>
            <w:b/>
            <w:bCs/>
            <w:color w:val="0366D6"/>
            <w:kern w:val="0"/>
            <w:sz w:val="36"/>
            <w:szCs w:val="36"/>
            <w:u w:val="single"/>
          </w:rPr>
          <w:t xml:space="preserve">2. </w:t>
        </w:r>
        <w:r w:rsidRPr="005E7BAC">
          <w:rPr>
            <w:rFonts w:ascii="Segoe UI" w:eastAsia="宋体" w:hAnsi="Segoe UI" w:cs="Segoe UI"/>
            <w:b/>
            <w:bCs/>
            <w:color w:val="0366D6"/>
            <w:kern w:val="0"/>
            <w:sz w:val="36"/>
            <w:szCs w:val="36"/>
            <w:u w:val="single"/>
          </w:rPr>
          <w:t>如何获取</w:t>
        </w:r>
        <w:r w:rsidRPr="005E7BAC">
          <w:rPr>
            <w:rFonts w:ascii="Segoe UI" w:eastAsia="宋体" w:hAnsi="Segoe UI" w:cs="Segoe UI"/>
            <w:b/>
            <w:bCs/>
            <w:color w:val="0366D6"/>
            <w:kern w:val="0"/>
            <w:sz w:val="36"/>
            <w:szCs w:val="36"/>
            <w:u w:val="single"/>
          </w:rPr>
          <w:t>Android</w:t>
        </w:r>
        <w:r w:rsidRPr="005E7BAC">
          <w:rPr>
            <w:rFonts w:ascii="Segoe UI" w:eastAsia="宋体" w:hAnsi="Segoe UI" w:cs="Segoe UI"/>
            <w:b/>
            <w:bCs/>
            <w:color w:val="0366D6"/>
            <w:kern w:val="0"/>
            <w:sz w:val="36"/>
            <w:szCs w:val="36"/>
            <w:u w:val="single"/>
          </w:rPr>
          <w:t>设备唯一</w:t>
        </w:r>
        <w:r w:rsidRPr="005E7BAC">
          <w:rPr>
            <w:rFonts w:ascii="Segoe UI" w:eastAsia="宋体" w:hAnsi="Segoe UI" w:cs="Segoe UI"/>
            <w:b/>
            <w:bCs/>
            <w:color w:val="0366D6"/>
            <w:kern w:val="0"/>
            <w:sz w:val="36"/>
            <w:szCs w:val="36"/>
            <w:u w:val="single"/>
          </w:rPr>
          <w:t>ID</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如何获取</w:t>
      </w:r>
      <w:r w:rsidRPr="005E7BAC">
        <w:rPr>
          <w:rFonts w:ascii="Segoe UI" w:eastAsia="宋体" w:hAnsi="Segoe UI" w:cs="Segoe UI"/>
          <w:b/>
          <w:bCs/>
          <w:color w:val="24292E"/>
          <w:kern w:val="0"/>
          <w:sz w:val="30"/>
          <w:szCs w:val="30"/>
        </w:rPr>
        <w:t>Android</w:t>
      </w:r>
      <w:r w:rsidRPr="005E7BAC">
        <w:rPr>
          <w:rFonts w:ascii="Segoe UI" w:eastAsia="宋体" w:hAnsi="Segoe UI" w:cs="Segoe UI"/>
          <w:b/>
          <w:bCs/>
          <w:color w:val="24292E"/>
          <w:kern w:val="0"/>
          <w:sz w:val="30"/>
          <w:szCs w:val="30"/>
        </w:rPr>
        <w:t>设备唯一</w:t>
      </w:r>
      <w:r w:rsidRPr="005E7BAC">
        <w:rPr>
          <w:rFonts w:ascii="Segoe UI" w:eastAsia="宋体" w:hAnsi="Segoe UI" w:cs="Segoe UI"/>
          <w:b/>
          <w:bCs/>
          <w:color w:val="24292E"/>
          <w:kern w:val="0"/>
          <w:sz w:val="30"/>
          <w:szCs w:val="30"/>
        </w:rPr>
        <w:t>ID</w:t>
      </w:r>
      <w:r w:rsidRPr="005E7BAC">
        <w:rPr>
          <w:rFonts w:ascii="Segoe UI" w:eastAsia="宋体" w:hAnsi="Segoe UI" w:cs="Segoe UI"/>
          <w:b/>
          <w:bCs/>
          <w:color w:val="24292E"/>
          <w:kern w:val="0"/>
          <w:sz w:val="30"/>
          <w:szCs w:val="3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每一个</w:t>
      </w:r>
      <w:r w:rsidRPr="005E7BAC">
        <w:rPr>
          <w:rFonts w:ascii="Segoe UI" w:eastAsia="宋体" w:hAnsi="Segoe UI" w:cs="Segoe UI"/>
          <w:color w:val="24292E"/>
          <w:kern w:val="0"/>
          <w:sz w:val="24"/>
          <w:szCs w:val="24"/>
        </w:rPr>
        <w:t>android</w:t>
      </w:r>
      <w:r w:rsidRPr="005E7BAC">
        <w:rPr>
          <w:rFonts w:ascii="Segoe UI" w:eastAsia="宋体" w:hAnsi="Segoe UI" w:cs="Segoe UI"/>
          <w:color w:val="24292E"/>
          <w:kern w:val="0"/>
          <w:sz w:val="24"/>
          <w:szCs w:val="24"/>
        </w:rPr>
        <w:t>设备都有唯一</w:t>
      </w:r>
      <w:r w:rsidRPr="005E7BAC">
        <w:rPr>
          <w:rFonts w:ascii="Segoe UI" w:eastAsia="宋体" w:hAnsi="Segoe UI" w:cs="Segoe UI"/>
          <w:color w:val="24292E"/>
          <w:kern w:val="0"/>
          <w:sz w:val="24"/>
          <w:szCs w:val="24"/>
        </w:rPr>
        <w:t>ID</w:t>
      </w:r>
      <w:r w:rsidRPr="005E7BAC">
        <w:rPr>
          <w:rFonts w:ascii="Segoe UI" w:eastAsia="宋体" w:hAnsi="Segoe UI" w:cs="Segoe UI"/>
          <w:color w:val="24292E"/>
          <w:kern w:val="0"/>
          <w:sz w:val="24"/>
          <w:szCs w:val="24"/>
        </w:rPr>
        <w:t>吗？如果有？怎么用</w:t>
      </w:r>
      <w:r w:rsidRPr="005E7BAC">
        <w:rPr>
          <w:rFonts w:ascii="Segoe UI" w:eastAsia="宋体" w:hAnsi="Segoe UI" w:cs="Segoe UI"/>
          <w:color w:val="24292E"/>
          <w:kern w:val="0"/>
          <w:sz w:val="24"/>
          <w:szCs w:val="24"/>
        </w:rPr>
        <w:t>java</w:t>
      </w:r>
      <w:r w:rsidRPr="005E7BAC">
        <w:rPr>
          <w:rFonts w:ascii="Segoe UI" w:eastAsia="宋体" w:hAnsi="Segoe UI" w:cs="Segoe UI"/>
          <w:color w:val="24292E"/>
          <w:kern w:val="0"/>
          <w:sz w:val="24"/>
          <w:szCs w:val="24"/>
        </w:rPr>
        <w:t>最简单取得呢？</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1</w:t>
      </w:r>
      <w:r w:rsidRPr="005E7BAC">
        <w:rPr>
          <w:rFonts w:ascii="Segoe UI" w:eastAsia="宋体" w:hAnsi="Segoe UI" w:cs="Segoe UI"/>
          <w:b/>
          <w:bCs/>
          <w:color w:val="24292E"/>
          <w:kern w:val="0"/>
          <w:sz w:val="30"/>
          <w:szCs w:val="30"/>
        </w:rPr>
        <w:t>（最佳）</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如何取得</w:t>
      </w:r>
      <w:r w:rsidRPr="005E7BAC">
        <w:rPr>
          <w:rFonts w:ascii="Segoe UI" w:eastAsia="宋体" w:hAnsi="Segoe UI" w:cs="Segoe UI"/>
          <w:color w:val="24292E"/>
          <w:kern w:val="0"/>
          <w:sz w:val="24"/>
          <w:szCs w:val="24"/>
        </w:rPr>
        <w:t>android</w:t>
      </w:r>
      <w:r w:rsidRPr="005E7BAC">
        <w:rPr>
          <w:rFonts w:ascii="Segoe UI" w:eastAsia="宋体" w:hAnsi="Segoe UI" w:cs="Segoe UI"/>
          <w:color w:val="24292E"/>
          <w:kern w:val="0"/>
          <w:sz w:val="24"/>
          <w:szCs w:val="24"/>
        </w:rPr>
        <w:t>唯一码？</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好处：</w:t>
      </w:r>
    </w:p>
    <w:p w:rsidR="005E7BAC" w:rsidRPr="005E7BAC" w:rsidRDefault="005E7BAC" w:rsidP="005E7BAC">
      <w:pPr>
        <w:widowControl/>
        <w:numPr>
          <w:ilvl w:val="0"/>
          <w:numId w:val="89"/>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不需要特定权限</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89"/>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99.5% Android</w:t>
      </w:r>
      <w:r w:rsidRPr="005E7BAC">
        <w:rPr>
          <w:rFonts w:ascii="Segoe UI" w:eastAsia="宋体" w:hAnsi="Segoe UI" w:cs="Segoe UI"/>
          <w:color w:val="24292E"/>
          <w:kern w:val="0"/>
          <w:sz w:val="24"/>
          <w:szCs w:val="24"/>
        </w:rPr>
        <w:t>装置（包括</w:t>
      </w:r>
      <w:r w:rsidRPr="005E7BAC">
        <w:rPr>
          <w:rFonts w:ascii="Segoe UI" w:eastAsia="宋体" w:hAnsi="Segoe UI" w:cs="Segoe UI"/>
          <w:color w:val="24292E"/>
          <w:kern w:val="0"/>
          <w:sz w:val="24"/>
          <w:szCs w:val="24"/>
        </w:rPr>
        <w:t>root</w:t>
      </w:r>
      <w:r w:rsidRPr="005E7BAC">
        <w:rPr>
          <w:rFonts w:ascii="Segoe UI" w:eastAsia="宋体" w:hAnsi="Segoe UI" w:cs="Segoe UI"/>
          <w:color w:val="24292E"/>
          <w:kern w:val="0"/>
          <w:sz w:val="24"/>
          <w:szCs w:val="24"/>
        </w:rPr>
        <w:t>过的）上，即</w:t>
      </w:r>
      <w:r w:rsidRPr="005E7BAC">
        <w:rPr>
          <w:rFonts w:ascii="Segoe UI" w:eastAsia="宋体" w:hAnsi="Segoe UI" w:cs="Segoe UI"/>
          <w:color w:val="24292E"/>
          <w:kern w:val="0"/>
          <w:sz w:val="24"/>
          <w:szCs w:val="24"/>
        </w:rPr>
        <w:t>API =&gt; 9</w:t>
      </w:r>
      <w:r w:rsidRPr="005E7BAC">
        <w:rPr>
          <w:rFonts w:ascii="Segoe UI" w:eastAsia="宋体" w:hAnsi="Segoe UI" w:cs="Segoe UI"/>
          <w:color w:val="24292E"/>
          <w:kern w:val="0"/>
          <w:sz w:val="24"/>
          <w:szCs w:val="24"/>
        </w:rPr>
        <w:t>，保证唯一性</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89"/>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3.</w:t>
      </w:r>
      <w:r w:rsidRPr="005E7BAC">
        <w:rPr>
          <w:rFonts w:ascii="Segoe UI" w:eastAsia="宋体" w:hAnsi="Segoe UI" w:cs="Segoe UI"/>
          <w:color w:val="24292E"/>
          <w:kern w:val="0"/>
          <w:sz w:val="24"/>
          <w:szCs w:val="24"/>
        </w:rPr>
        <w:t>重装</w:t>
      </w:r>
      <w:r w:rsidRPr="005E7BAC">
        <w:rPr>
          <w:rFonts w:ascii="Segoe UI" w:eastAsia="宋体" w:hAnsi="Segoe UI" w:cs="Segoe UI"/>
          <w:color w:val="24292E"/>
          <w:kern w:val="0"/>
          <w:sz w:val="24"/>
          <w:szCs w:val="24"/>
        </w:rPr>
        <w:t>app</w:t>
      </w:r>
      <w:r w:rsidRPr="005E7BAC">
        <w:rPr>
          <w:rFonts w:ascii="Segoe UI" w:eastAsia="宋体" w:hAnsi="Segoe UI" w:cs="Segoe UI"/>
          <w:color w:val="24292E"/>
          <w:kern w:val="0"/>
          <w:sz w:val="24"/>
          <w:szCs w:val="24"/>
        </w:rPr>
        <w:t>之后仍能取得相同唯一值</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伪代码：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if API =&gt; 9/10: (99.5% of devices)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return unique ID containing serial id (rooted devices may be different)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else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return unique ID of build information (may overlap data - API &lt; 9)</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代码</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Return pseudo unique ID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 @return ID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969896"/>
          <w:kern w:val="0"/>
          <w:sz w:val="20"/>
          <w:szCs w:val="20"/>
        </w:rPr>
        <w:t xml:space="preserve"> */</w:t>
      </w: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getUniquePsuedoID()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If all else fails, if the user does have lower than API 9 (lower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than Gingerbread), has reset their device or 'Secure.ANDROID_ID'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returns 'null', then simply the ID returned will be solely based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off their Android device information. This is where the collisions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can happen.</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Thanks http://www.pocketmagic.net/?p=1662!</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Try not to use DISPLAY, HOST or ID - these items could change.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If there are collisions, there will be overlapping data</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m_szDevIDShort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"35"</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BOARD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BRAND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CPU_ABI</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DEVICE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MANUFACTURER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MODEL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PRODUCT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length()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10</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Thanks to @Roman SL!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http://stackoverflow.com/a/4789483/950427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Only devices with API &gt;= 9 have android.os.Build.SERIAL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http://developer.android.com/reference/android/os/Build.html#SERIAL</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969896"/>
          <w:kern w:val="0"/>
          <w:sz w:val="20"/>
          <w:szCs w:val="20"/>
        </w:rPr>
        <w:t>// If a user upgrades software or roots their device, there will be a duplicate entry</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serial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try</w:t>
      </w: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serial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android.os</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Build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class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getField(</w:t>
      </w:r>
      <w:r w:rsidRPr="005E7BAC">
        <w:rPr>
          <w:rFonts w:ascii="Consolas" w:eastAsia="宋体" w:hAnsi="Consolas" w:cs="Consolas"/>
          <w:color w:val="183691"/>
          <w:kern w:val="0"/>
          <w:sz w:val="20"/>
          <w:szCs w:val="20"/>
        </w:rPr>
        <w:t>"SERIAL"</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Go ahead and return the serial for api =&gt; 9</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UUID</w:t>
      </w:r>
      <w:r w:rsidRPr="005E7BAC">
        <w:rPr>
          <w:rFonts w:ascii="Consolas" w:eastAsia="宋体" w:hAnsi="Consolas" w:cs="Consolas"/>
          <w:color w:val="24292E"/>
          <w:kern w:val="0"/>
          <w:sz w:val="20"/>
          <w:szCs w:val="20"/>
        </w:rPr>
        <w:t>(m_szDevIDShort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hashCode(), serial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hashCode())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 </w:t>
      </w:r>
      <w:r w:rsidRPr="005E7BAC">
        <w:rPr>
          <w:rFonts w:ascii="Consolas" w:eastAsia="宋体" w:hAnsi="Consolas" w:cs="Consolas"/>
          <w:color w:val="A71D5D"/>
          <w:kern w:val="0"/>
          <w:sz w:val="20"/>
          <w:szCs w:val="20"/>
        </w:rPr>
        <w:t>catch</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Exception</w:t>
      </w:r>
      <w:r w:rsidRPr="005E7BAC">
        <w:rPr>
          <w:rFonts w:ascii="Consolas" w:eastAsia="宋体" w:hAnsi="Consolas" w:cs="Consolas"/>
          <w:color w:val="24292E"/>
          <w:kern w:val="0"/>
          <w:sz w:val="20"/>
          <w:szCs w:val="20"/>
        </w:rPr>
        <w:t xml:space="preserve"> exception)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String needs to be initialized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serial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"serial"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some value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Thanks @Joe!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http://stackoverflow.com/a/2853253/950427</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969896"/>
          <w:kern w:val="0"/>
          <w:sz w:val="20"/>
          <w:szCs w:val="20"/>
        </w:rPr>
        <w:t>// Finally, combine the values we have found by using the UUID class to create a unique identifier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UUID</w:t>
      </w:r>
      <w:r w:rsidRPr="005E7BAC">
        <w:rPr>
          <w:rFonts w:ascii="Consolas" w:eastAsia="宋体" w:hAnsi="Consolas" w:cs="Consolas"/>
          <w:color w:val="24292E"/>
          <w:kern w:val="0"/>
          <w:sz w:val="20"/>
          <w:szCs w:val="20"/>
        </w:rPr>
        <w:t>(m_szDevIDShort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hashCode(), serial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hashCode())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2</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好处：</w:t>
      </w:r>
    </w:p>
    <w:p w:rsidR="005E7BAC" w:rsidRPr="005E7BAC" w:rsidRDefault="005E7BAC" w:rsidP="005E7BAC">
      <w:pPr>
        <w:widowControl/>
        <w:numPr>
          <w:ilvl w:val="0"/>
          <w:numId w:val="90"/>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不需要特定权限</w:t>
      </w:r>
      <w:r w:rsidRPr="005E7BAC">
        <w:rPr>
          <w:rFonts w:ascii="Segoe UI" w:eastAsia="宋体" w:hAnsi="Segoe UI" w:cs="Segoe UI"/>
          <w:color w:val="24292E"/>
          <w:kern w:val="0"/>
          <w:sz w:val="24"/>
          <w:szCs w:val="24"/>
        </w:rPr>
        <w:t>.</w:t>
      </w:r>
    </w:p>
    <w:p w:rsidR="005E7BAC" w:rsidRPr="005E7BAC" w:rsidRDefault="005E7BAC" w:rsidP="005E7BAC">
      <w:pPr>
        <w:widowControl/>
        <w:numPr>
          <w:ilvl w:val="0"/>
          <w:numId w:val="90"/>
        </w:numPr>
        <w:spacing w:before="60"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2.</w:t>
      </w:r>
      <w:r w:rsidRPr="005E7BAC">
        <w:rPr>
          <w:rFonts w:ascii="Segoe UI" w:eastAsia="宋体" w:hAnsi="Segoe UI" w:cs="Segoe UI"/>
          <w:color w:val="24292E"/>
          <w:kern w:val="0"/>
          <w:sz w:val="24"/>
          <w:szCs w:val="24"/>
        </w:rPr>
        <w:t>在</w:t>
      </w:r>
      <w:r w:rsidRPr="005E7BAC">
        <w:rPr>
          <w:rFonts w:ascii="Segoe UI" w:eastAsia="宋体" w:hAnsi="Segoe UI" w:cs="Segoe UI"/>
          <w:color w:val="24292E"/>
          <w:kern w:val="0"/>
          <w:sz w:val="24"/>
          <w:szCs w:val="24"/>
        </w:rPr>
        <w:t>100% Android</w:t>
      </w:r>
      <w:r w:rsidRPr="005E7BAC">
        <w:rPr>
          <w:rFonts w:ascii="Segoe UI" w:eastAsia="宋体" w:hAnsi="Segoe UI" w:cs="Segoe UI"/>
          <w:color w:val="24292E"/>
          <w:kern w:val="0"/>
          <w:sz w:val="24"/>
          <w:szCs w:val="24"/>
        </w:rPr>
        <w:t>装置（包括</w:t>
      </w:r>
      <w:r w:rsidRPr="005E7BAC">
        <w:rPr>
          <w:rFonts w:ascii="Segoe UI" w:eastAsia="宋体" w:hAnsi="Segoe UI" w:cs="Segoe UI"/>
          <w:color w:val="24292E"/>
          <w:kern w:val="0"/>
          <w:sz w:val="24"/>
          <w:szCs w:val="24"/>
        </w:rPr>
        <w:t>root</w:t>
      </w:r>
      <w:r w:rsidRPr="005E7BAC">
        <w:rPr>
          <w:rFonts w:ascii="Segoe UI" w:eastAsia="宋体" w:hAnsi="Segoe UI" w:cs="Segoe UI"/>
          <w:color w:val="24292E"/>
          <w:kern w:val="0"/>
          <w:sz w:val="24"/>
          <w:szCs w:val="24"/>
        </w:rPr>
        <w:t>过的）上，保证唯一性</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坏处</w:t>
      </w:r>
    </w:p>
    <w:p w:rsidR="005E7BAC" w:rsidRPr="005E7BAC" w:rsidRDefault="005E7BAC" w:rsidP="005E7BAC">
      <w:pPr>
        <w:widowControl/>
        <w:numPr>
          <w:ilvl w:val="0"/>
          <w:numId w:val="91"/>
        </w:numPr>
        <w:spacing w:before="100" w:beforeAutospacing="1"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1.</w:t>
      </w:r>
      <w:r w:rsidRPr="005E7BAC">
        <w:rPr>
          <w:rFonts w:ascii="Segoe UI" w:eastAsia="宋体" w:hAnsi="Segoe UI" w:cs="Segoe UI"/>
          <w:color w:val="24292E"/>
          <w:kern w:val="0"/>
          <w:sz w:val="24"/>
          <w:szCs w:val="24"/>
        </w:rPr>
        <w:t>重装</w:t>
      </w:r>
      <w:r w:rsidRPr="005E7BAC">
        <w:rPr>
          <w:rFonts w:ascii="Segoe UI" w:eastAsia="宋体" w:hAnsi="Segoe UI" w:cs="Segoe UI"/>
          <w:color w:val="24292E"/>
          <w:kern w:val="0"/>
          <w:sz w:val="24"/>
          <w:szCs w:val="24"/>
        </w:rPr>
        <w:t>app</w:t>
      </w:r>
      <w:r w:rsidRPr="005E7BAC">
        <w:rPr>
          <w:rFonts w:ascii="Segoe UI" w:eastAsia="宋体" w:hAnsi="Segoe UI" w:cs="Segoe UI"/>
          <w:color w:val="24292E"/>
          <w:kern w:val="0"/>
          <w:sz w:val="24"/>
          <w:szCs w:val="24"/>
        </w:rPr>
        <w:t>之后不能取得相同唯一值</w:t>
      </w:r>
      <w:r w:rsidRPr="005E7BAC">
        <w:rPr>
          <w:rFonts w:ascii="Segoe UI" w:eastAsia="宋体" w:hAnsi="Segoe UI" w:cs="Segoe UI"/>
          <w:color w:val="24292E"/>
          <w:kern w:val="0"/>
          <w:sz w:val="24"/>
          <w:szCs w:val="24"/>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uniqueID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private</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PREF_UNIQUE_ID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"PREF_UNIQUE_ID"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A71D5D"/>
          <w:kern w:val="0"/>
          <w:sz w:val="20"/>
          <w:szCs w:val="20"/>
        </w:rPr>
        <w:t>public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synchronized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static</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id(</w:t>
      </w:r>
      <w:r w:rsidRPr="005E7BAC">
        <w:rPr>
          <w:rFonts w:ascii="Consolas" w:eastAsia="宋体" w:hAnsi="Consolas" w:cs="Consolas"/>
          <w:color w:val="333333"/>
          <w:kern w:val="0"/>
          <w:sz w:val="20"/>
          <w:szCs w:val="20"/>
        </w:rPr>
        <w:t>Context</w:t>
      </w:r>
      <w:r w:rsidRPr="005E7BAC">
        <w:rPr>
          <w:rFonts w:ascii="Consolas" w:eastAsia="宋体" w:hAnsi="Consolas" w:cs="Consolas"/>
          <w:color w:val="24292E"/>
          <w:kern w:val="0"/>
          <w:sz w:val="20"/>
          <w:szCs w:val="20"/>
        </w:rPr>
        <w:t xml:space="preserve"> context)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(uniqueID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SharedPreferences</w:t>
      </w:r>
      <w:r w:rsidRPr="005E7BAC">
        <w:rPr>
          <w:rFonts w:ascii="Consolas" w:eastAsia="宋体" w:hAnsi="Consolas" w:cs="Consolas"/>
          <w:color w:val="24292E"/>
          <w:kern w:val="0"/>
          <w:sz w:val="20"/>
          <w:szCs w:val="20"/>
        </w:rPr>
        <w:t xml:space="preserve"> sharedPrefs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context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getSharedPreferences(</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PREF_UNIQUE_ID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Context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MODE_PRIVATE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uniqueID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sharedPrefs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getString(</w:t>
      </w:r>
      <w:r w:rsidRPr="005E7BAC">
        <w:rPr>
          <w:rFonts w:ascii="Consolas" w:eastAsia="宋体" w:hAnsi="Consolas" w:cs="Consolas"/>
          <w:color w:val="0086B3"/>
          <w:kern w:val="0"/>
          <w:sz w:val="20"/>
          <w:szCs w:val="20"/>
        </w:rPr>
        <w:t>PREF_UNIQUE_ID</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lastRenderedPageBreak/>
        <w:t xml:space="preserve">        </w:t>
      </w:r>
      <w:r w:rsidRPr="005E7BAC">
        <w:rPr>
          <w:rFonts w:ascii="Consolas" w:eastAsia="宋体" w:hAnsi="Consolas" w:cs="Consolas"/>
          <w:color w:val="A71D5D"/>
          <w:kern w:val="0"/>
          <w:sz w:val="20"/>
          <w:szCs w:val="20"/>
        </w:rPr>
        <w:t>if</w:t>
      </w:r>
      <w:r w:rsidRPr="005E7BAC">
        <w:rPr>
          <w:rFonts w:ascii="Consolas" w:eastAsia="宋体" w:hAnsi="Consolas" w:cs="Consolas"/>
          <w:color w:val="24292E"/>
          <w:kern w:val="0"/>
          <w:sz w:val="20"/>
          <w:szCs w:val="20"/>
        </w:rPr>
        <w:t xml:space="preserve"> (uniqueID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null</w:t>
      </w:r>
      <w:r w:rsidRPr="005E7BAC">
        <w:rPr>
          <w:rFonts w:ascii="Consolas" w:eastAsia="宋体" w:hAnsi="Consolas" w:cs="Consolas"/>
          <w:color w:val="24292E"/>
          <w:kern w:val="0"/>
          <w:sz w:val="20"/>
          <w:szCs w:val="20"/>
        </w:rPr>
        <w:t>)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uniqueID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UUID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randomUUID()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Editor</w:t>
      </w:r>
      <w:r w:rsidRPr="005E7BAC">
        <w:rPr>
          <w:rFonts w:ascii="Consolas" w:eastAsia="宋体" w:hAnsi="Consolas" w:cs="Consolas"/>
          <w:color w:val="24292E"/>
          <w:kern w:val="0"/>
          <w:sz w:val="20"/>
          <w:szCs w:val="20"/>
        </w:rPr>
        <w:t xml:space="preserve"> editor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sharedPrefs</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edit();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editor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putString(</w:t>
      </w:r>
      <w:r w:rsidRPr="005E7BAC">
        <w:rPr>
          <w:rFonts w:ascii="Consolas" w:eastAsia="宋体" w:hAnsi="Consolas" w:cs="Consolas"/>
          <w:color w:val="0086B3"/>
          <w:kern w:val="0"/>
          <w:sz w:val="20"/>
          <w:szCs w:val="20"/>
        </w:rPr>
        <w:t>PREF_UNIQUE_ID</w:t>
      </w:r>
      <w:r w:rsidRPr="005E7BAC">
        <w:rPr>
          <w:rFonts w:ascii="Consolas" w:eastAsia="宋体" w:hAnsi="Consolas" w:cs="Consolas"/>
          <w:color w:val="24292E"/>
          <w:kern w:val="0"/>
          <w:sz w:val="20"/>
          <w:szCs w:val="20"/>
        </w:rPr>
        <w:t>, uniqueID);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editor</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commit();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return</w:t>
      </w:r>
      <w:r w:rsidRPr="005E7BAC">
        <w:rPr>
          <w:rFonts w:ascii="Consolas" w:eastAsia="宋体" w:hAnsi="Consolas" w:cs="Consolas"/>
          <w:color w:val="24292E"/>
          <w:kern w:val="0"/>
          <w:sz w:val="20"/>
          <w:szCs w:val="20"/>
        </w:rPr>
        <w:t xml:space="preserve"> uniqueID;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3</w:t>
      </w:r>
      <w:r w:rsidRPr="005E7BAC">
        <w:rPr>
          <w:rFonts w:ascii="Segoe UI" w:eastAsia="宋体" w:hAnsi="Segoe UI" w:cs="Segoe UI"/>
          <w:b/>
          <w:bCs/>
          <w:color w:val="24292E"/>
          <w:kern w:val="0"/>
          <w:sz w:val="30"/>
          <w:szCs w:val="30"/>
        </w:rPr>
        <w:t>（需要有电话卡）</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好处：</w:t>
      </w:r>
      <w:r w:rsidRPr="005E7BAC">
        <w:rPr>
          <w:rFonts w:ascii="Segoe UI" w:eastAsia="宋体" w:hAnsi="Segoe UI" w:cs="Segoe UI"/>
          <w:color w:val="24292E"/>
          <w:kern w:val="0"/>
          <w:sz w:val="24"/>
          <w:szCs w:val="24"/>
        </w:rPr>
        <w:t xml:space="preserve"> 1.</w:t>
      </w:r>
      <w:r w:rsidRPr="005E7BAC">
        <w:rPr>
          <w:rFonts w:ascii="Segoe UI" w:eastAsia="宋体" w:hAnsi="Segoe UI" w:cs="Segoe UI"/>
          <w:color w:val="24292E"/>
          <w:kern w:val="0"/>
          <w:sz w:val="24"/>
          <w:szCs w:val="24"/>
        </w:rPr>
        <w:t>重装</w:t>
      </w:r>
      <w:r w:rsidRPr="005E7BAC">
        <w:rPr>
          <w:rFonts w:ascii="Segoe UI" w:eastAsia="宋体" w:hAnsi="Segoe UI" w:cs="Segoe UI"/>
          <w:color w:val="24292E"/>
          <w:kern w:val="0"/>
          <w:sz w:val="24"/>
          <w:szCs w:val="24"/>
        </w:rPr>
        <w:t>app</w:t>
      </w:r>
      <w:r w:rsidRPr="005E7BAC">
        <w:rPr>
          <w:rFonts w:ascii="Segoe UI" w:eastAsia="宋体" w:hAnsi="Segoe UI" w:cs="Segoe UI"/>
          <w:color w:val="24292E"/>
          <w:kern w:val="0"/>
          <w:sz w:val="24"/>
          <w:szCs w:val="24"/>
        </w:rPr>
        <w:t>之后仍能取得相同唯一值</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代码：</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TelephonyManager</w:t>
      </w:r>
      <w:r w:rsidRPr="005E7BAC">
        <w:rPr>
          <w:rFonts w:ascii="Consolas" w:eastAsia="宋体" w:hAnsi="Consolas" w:cs="Consolas"/>
          <w:color w:val="24292E"/>
          <w:kern w:val="0"/>
          <w:sz w:val="20"/>
          <w:szCs w:val="20"/>
        </w:rPr>
        <w:t xml:space="preserve"> tm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TelephonyManager</w:t>
      </w:r>
      <w:r w:rsidRPr="005E7BAC">
        <w:rPr>
          <w:rFonts w:ascii="Consolas" w:eastAsia="宋体" w:hAnsi="Consolas" w:cs="Consolas"/>
          <w:color w:val="24292E"/>
          <w:kern w:val="0"/>
          <w:sz w:val="20"/>
          <w:szCs w:val="20"/>
        </w:rPr>
        <w:t>) getBaseContext()</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getSystemService(</w:t>
      </w:r>
      <w:r w:rsidRPr="005E7BAC">
        <w:rPr>
          <w:rFonts w:ascii="Consolas" w:eastAsia="宋体" w:hAnsi="Consolas" w:cs="Consolas"/>
          <w:color w:val="333333"/>
          <w:kern w:val="0"/>
          <w:sz w:val="20"/>
          <w:szCs w:val="20"/>
        </w:rPr>
        <w:t>Context</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TELEPHONY_SERVICE</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final</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tmDevice, tmSerial, androidId;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tmDevice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getDeviceId();</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tmSerial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tm</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getSimSerialNumber();</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androidId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183691"/>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android.provider</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Settings</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Secure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getString(getContentResolver(), </w:t>
      </w:r>
      <w:r w:rsidRPr="005E7BAC">
        <w:rPr>
          <w:rFonts w:ascii="Consolas" w:eastAsia="宋体" w:hAnsi="Consolas" w:cs="Consolas"/>
          <w:color w:val="333333"/>
          <w:kern w:val="0"/>
          <w:sz w:val="20"/>
          <w:szCs w:val="20"/>
        </w:rPr>
        <w:t>android.provider</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Settings</w:t>
      </w:r>
      <w:r w:rsidRPr="005E7BAC">
        <w:rPr>
          <w:rFonts w:ascii="Consolas" w:eastAsia="宋体" w:hAnsi="Consolas" w:cs="Consolas"/>
          <w:color w:val="A71D5D"/>
          <w:kern w:val="0"/>
          <w:sz w:val="20"/>
          <w:szCs w:val="20"/>
        </w:rPr>
        <w:t>.</w:t>
      </w:r>
      <w:r w:rsidRPr="005E7BAC">
        <w:rPr>
          <w:rFonts w:ascii="Consolas" w:eastAsia="宋体" w:hAnsi="Consolas" w:cs="Consolas"/>
          <w:color w:val="333333"/>
          <w:kern w:val="0"/>
          <w:sz w:val="20"/>
          <w:szCs w:val="20"/>
        </w:rPr>
        <w:t>Secure</w:t>
      </w:r>
      <w:r w:rsidRPr="005E7BAC">
        <w:rPr>
          <w:rFonts w:ascii="Consolas" w:eastAsia="宋体" w:hAnsi="Consolas" w:cs="Consolas"/>
          <w:color w:val="A71D5D"/>
          <w:kern w:val="0"/>
          <w:sz w:val="20"/>
          <w:szCs w:val="20"/>
        </w:rPr>
        <w:t>.</w:t>
      </w:r>
      <w:r w:rsidRPr="005E7BAC">
        <w:rPr>
          <w:rFonts w:ascii="Consolas" w:eastAsia="宋体" w:hAnsi="Consolas" w:cs="Consolas"/>
          <w:color w:val="0086B3"/>
          <w:kern w:val="0"/>
          <w:sz w:val="20"/>
          <w:szCs w:val="20"/>
        </w:rPr>
        <w:t>ANDROID_ID</w:t>
      </w:r>
      <w:r w:rsidRPr="005E7BAC">
        <w:rPr>
          <w:rFonts w:ascii="Consolas" w:eastAsia="宋体" w:hAnsi="Consolas" w:cs="Consolas"/>
          <w:color w:val="24292E"/>
          <w:kern w:val="0"/>
          <w:sz w:val="20"/>
          <w:szCs w:val="20"/>
        </w:rPr>
        <w:t>);</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UUID</w:t>
      </w:r>
      <w:r w:rsidRPr="005E7BAC">
        <w:rPr>
          <w:rFonts w:ascii="Consolas" w:eastAsia="宋体" w:hAnsi="Consolas" w:cs="Consolas"/>
          <w:color w:val="24292E"/>
          <w:kern w:val="0"/>
          <w:sz w:val="20"/>
          <w:szCs w:val="20"/>
        </w:rPr>
        <w:t xml:space="preserve"> deviceUuid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new</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UUID</w:t>
      </w:r>
      <w:r w:rsidRPr="005E7BAC">
        <w:rPr>
          <w:rFonts w:ascii="Consolas" w:eastAsia="宋体" w:hAnsi="Consolas" w:cs="Consolas"/>
          <w:color w:val="24292E"/>
          <w:kern w:val="0"/>
          <w:sz w:val="20"/>
          <w:szCs w:val="20"/>
        </w:rPr>
        <w:t>(androidId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hashCode(), ((</w:t>
      </w:r>
      <w:r w:rsidRPr="005E7BAC">
        <w:rPr>
          <w:rFonts w:ascii="Consolas" w:eastAsia="宋体" w:hAnsi="Consolas" w:cs="Consolas"/>
          <w:color w:val="A71D5D"/>
          <w:kern w:val="0"/>
          <w:sz w:val="20"/>
          <w:szCs w:val="20"/>
        </w:rPr>
        <w:t>long</w:t>
      </w:r>
      <w:r w:rsidRPr="005E7BAC">
        <w:rPr>
          <w:rFonts w:ascii="Consolas" w:eastAsia="宋体" w:hAnsi="Consolas" w:cs="Consolas"/>
          <w:color w:val="24292E"/>
          <w:kern w:val="0"/>
          <w:sz w:val="20"/>
          <w:szCs w:val="20"/>
        </w:rPr>
        <w:t>)tmDevice</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hashCode() </w:t>
      </w:r>
      <w:r w:rsidRPr="005E7BAC">
        <w:rPr>
          <w:rFonts w:ascii="Consolas" w:eastAsia="宋体" w:hAnsi="Consolas" w:cs="Consolas"/>
          <w:color w:val="A71D5D"/>
          <w:kern w:val="0"/>
          <w:sz w:val="20"/>
          <w:szCs w:val="20"/>
        </w:rPr>
        <w:t>&lt;&lt;</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0086B3"/>
          <w:kern w:val="0"/>
          <w:sz w:val="20"/>
          <w:szCs w:val="20"/>
        </w:rPr>
        <w:t>32</w:t>
      </w: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tmSerial</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hashCode());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rPr>
      </w:pPr>
      <w:r w:rsidRPr="005E7BAC">
        <w:rPr>
          <w:rFonts w:ascii="Consolas" w:eastAsia="宋体" w:hAnsi="Consolas" w:cs="Consolas"/>
          <w:color w:val="24292E"/>
          <w:kern w:val="0"/>
          <w:sz w:val="20"/>
          <w:szCs w:val="20"/>
        </w:rPr>
        <w:t xml:space="preserve">    </w:t>
      </w:r>
      <w:r w:rsidRPr="005E7BAC">
        <w:rPr>
          <w:rFonts w:ascii="Consolas" w:eastAsia="宋体" w:hAnsi="Consolas" w:cs="Consolas"/>
          <w:color w:val="333333"/>
          <w:kern w:val="0"/>
          <w:sz w:val="20"/>
          <w:szCs w:val="20"/>
        </w:rPr>
        <w:t>String</w:t>
      </w:r>
      <w:r w:rsidRPr="005E7BAC">
        <w:rPr>
          <w:rFonts w:ascii="Consolas" w:eastAsia="宋体" w:hAnsi="Consolas" w:cs="Consolas"/>
          <w:color w:val="24292E"/>
          <w:kern w:val="0"/>
          <w:sz w:val="20"/>
          <w:szCs w:val="20"/>
        </w:rPr>
        <w:t xml:space="preserve"> deviceId </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 xml:space="preserve"> deviceUuid</w:t>
      </w:r>
      <w:r w:rsidRPr="005E7BAC">
        <w:rPr>
          <w:rFonts w:ascii="Consolas" w:eastAsia="宋体" w:hAnsi="Consolas" w:cs="Consolas"/>
          <w:color w:val="A71D5D"/>
          <w:kern w:val="0"/>
          <w:sz w:val="20"/>
          <w:szCs w:val="20"/>
        </w:rPr>
        <w:t>.</w:t>
      </w:r>
      <w:r w:rsidRPr="005E7BAC">
        <w:rPr>
          <w:rFonts w:ascii="Consolas" w:eastAsia="宋体" w:hAnsi="Consolas" w:cs="Consolas"/>
          <w:color w:val="24292E"/>
          <w:kern w:val="0"/>
          <w:sz w:val="20"/>
          <w:szCs w:val="20"/>
        </w:rPr>
        <w:t>toString();</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谨记：要取得以下权限</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&lt;uses-permission android:name="android.permission.READ_PHONE_STATE" /&gt;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419" w:history="1">
        <w:r w:rsidRPr="005E7BAC">
          <w:rPr>
            <w:rFonts w:ascii="Segoe UI" w:eastAsia="宋体" w:hAnsi="Segoe UI" w:cs="Segoe UI"/>
            <w:color w:val="0366D6"/>
            <w:kern w:val="0"/>
            <w:sz w:val="24"/>
            <w:szCs w:val="24"/>
            <w:u w:val="single"/>
          </w:rPr>
          <w:t>http://stackoverflow.com/questions/2785485/is-there-a-unique-android-device-id</w:t>
        </w:r>
      </w:hyperlink>
    </w:p>
    <w:p w:rsidR="005E7BAC" w:rsidRPr="005E7BAC" w:rsidRDefault="005E7BAC" w:rsidP="005E7BAC">
      <w:pPr>
        <w:widowControl/>
        <w:pBdr>
          <w:bottom w:val="single" w:sz="6" w:space="4" w:color="EAECEF"/>
        </w:pBdr>
        <w:spacing w:before="360" w:after="240"/>
        <w:jc w:val="left"/>
        <w:outlineLvl w:val="1"/>
        <w:rPr>
          <w:rFonts w:ascii="Segoe UI" w:eastAsia="宋体" w:hAnsi="Segoe UI" w:cs="Segoe UI"/>
          <w:b/>
          <w:bCs/>
          <w:color w:val="24292E"/>
          <w:kern w:val="0"/>
          <w:sz w:val="36"/>
          <w:szCs w:val="36"/>
        </w:rPr>
      </w:pPr>
      <w:hyperlink r:id="rId420" w:history="1">
        <w:r w:rsidRPr="005E7BAC">
          <w:rPr>
            <w:rFonts w:ascii="Segoe UI" w:eastAsia="宋体" w:hAnsi="Segoe UI" w:cs="Segoe UI"/>
            <w:b/>
            <w:bCs/>
            <w:color w:val="0366D6"/>
            <w:kern w:val="0"/>
            <w:sz w:val="36"/>
            <w:szCs w:val="36"/>
            <w:u w:val="single"/>
          </w:rPr>
          <w:t xml:space="preserve">3. </w:t>
        </w:r>
        <w:r w:rsidRPr="005E7BAC">
          <w:rPr>
            <w:rFonts w:ascii="Segoe UI" w:eastAsia="宋体" w:hAnsi="Segoe UI" w:cs="Segoe UI"/>
            <w:b/>
            <w:bCs/>
            <w:color w:val="0366D6"/>
            <w:kern w:val="0"/>
            <w:sz w:val="36"/>
            <w:szCs w:val="36"/>
            <w:u w:val="single"/>
          </w:rPr>
          <w:t>安装</w:t>
        </w:r>
        <w:r w:rsidRPr="005E7BAC">
          <w:rPr>
            <w:rFonts w:ascii="Segoe UI" w:eastAsia="宋体" w:hAnsi="Segoe UI" w:cs="Segoe UI"/>
            <w:b/>
            <w:bCs/>
            <w:color w:val="0366D6"/>
            <w:kern w:val="0"/>
            <w:sz w:val="36"/>
            <w:szCs w:val="36"/>
            <w:u w:val="single"/>
          </w:rPr>
          <w:t>Android SDK</w:t>
        </w:r>
        <w:r w:rsidRPr="005E7BAC">
          <w:rPr>
            <w:rFonts w:ascii="Segoe UI" w:eastAsia="宋体" w:hAnsi="Segoe UI" w:cs="Segoe UI"/>
            <w:b/>
            <w:bCs/>
            <w:color w:val="0366D6"/>
            <w:kern w:val="0"/>
            <w:sz w:val="36"/>
            <w:szCs w:val="36"/>
            <w:u w:val="single"/>
          </w:rPr>
          <w:t>的时候找不到</w:t>
        </w:r>
        <w:r w:rsidRPr="005E7BAC">
          <w:rPr>
            <w:rFonts w:ascii="Segoe UI" w:eastAsia="宋体" w:hAnsi="Segoe UI" w:cs="Segoe UI"/>
            <w:b/>
            <w:bCs/>
            <w:color w:val="0366D6"/>
            <w:kern w:val="0"/>
            <w:sz w:val="36"/>
            <w:szCs w:val="36"/>
            <w:u w:val="single"/>
          </w:rPr>
          <w:t>JDK</w:t>
        </w:r>
      </w:hyperlink>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安装</w:t>
      </w:r>
      <w:r w:rsidRPr="005E7BAC">
        <w:rPr>
          <w:rFonts w:ascii="Segoe UI" w:eastAsia="宋体" w:hAnsi="Segoe UI" w:cs="Segoe UI"/>
          <w:b/>
          <w:bCs/>
          <w:color w:val="24292E"/>
          <w:kern w:val="0"/>
          <w:sz w:val="30"/>
          <w:szCs w:val="30"/>
        </w:rPr>
        <w:t>Android SDK</w:t>
      </w:r>
      <w:r w:rsidRPr="005E7BAC">
        <w:rPr>
          <w:rFonts w:ascii="Segoe UI" w:eastAsia="宋体" w:hAnsi="Segoe UI" w:cs="Segoe UI"/>
          <w:b/>
          <w:bCs/>
          <w:color w:val="24292E"/>
          <w:kern w:val="0"/>
          <w:sz w:val="30"/>
          <w:szCs w:val="30"/>
        </w:rPr>
        <w:t>的时候找不到</w:t>
      </w:r>
      <w:r w:rsidRPr="005E7BAC">
        <w:rPr>
          <w:rFonts w:ascii="Segoe UI" w:eastAsia="宋体" w:hAnsi="Segoe UI" w:cs="Segoe UI"/>
          <w:b/>
          <w:bCs/>
          <w:color w:val="24292E"/>
          <w:kern w:val="0"/>
          <w:sz w:val="30"/>
          <w:szCs w:val="30"/>
        </w:rPr>
        <w:t>JDK</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问题</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我在我的</w:t>
      </w:r>
      <w:r w:rsidRPr="005E7BAC">
        <w:rPr>
          <w:rFonts w:ascii="Segoe UI" w:eastAsia="宋体" w:hAnsi="Segoe UI" w:cs="Segoe UI"/>
          <w:color w:val="24292E"/>
          <w:kern w:val="0"/>
          <w:sz w:val="24"/>
          <w:szCs w:val="24"/>
        </w:rPr>
        <w:t>win7 64</w:t>
      </w:r>
      <w:r w:rsidRPr="005E7BAC">
        <w:rPr>
          <w:rFonts w:ascii="Segoe UI" w:eastAsia="宋体" w:hAnsi="Segoe UI" w:cs="Segoe UI"/>
          <w:color w:val="24292E"/>
          <w:kern w:val="0"/>
          <w:sz w:val="24"/>
          <w:szCs w:val="24"/>
        </w:rPr>
        <w:t>位的系统上安装</w:t>
      </w:r>
      <w:r w:rsidRPr="005E7BAC">
        <w:rPr>
          <w:rFonts w:ascii="Segoe UI" w:eastAsia="宋体" w:hAnsi="Segoe UI" w:cs="Segoe UI"/>
          <w:color w:val="24292E"/>
          <w:kern w:val="0"/>
          <w:sz w:val="24"/>
          <w:szCs w:val="24"/>
        </w:rPr>
        <w:t>Android SDK</w:t>
      </w:r>
      <w:r w:rsidRPr="005E7BAC">
        <w:rPr>
          <w:rFonts w:ascii="Segoe UI" w:eastAsia="宋体" w:hAnsi="Segoe UI" w:cs="Segoe UI"/>
          <w:color w:val="24292E"/>
          <w:kern w:val="0"/>
          <w:sz w:val="24"/>
          <w:szCs w:val="24"/>
        </w:rPr>
        <w:t>时，</w:t>
      </w:r>
      <w:r w:rsidRPr="005E7BAC">
        <w:rPr>
          <w:rFonts w:ascii="Segoe UI" w:eastAsia="宋体" w:hAnsi="Segoe UI" w:cs="Segoe UI"/>
          <w:color w:val="24292E"/>
          <w:kern w:val="0"/>
          <w:sz w:val="24"/>
          <w:szCs w:val="24"/>
        </w:rPr>
        <w:t>jdk-6u23-windows-x64.exe</w:t>
      </w:r>
      <w:r w:rsidRPr="005E7BAC">
        <w:rPr>
          <w:rFonts w:ascii="Segoe UI" w:eastAsia="宋体" w:hAnsi="Segoe UI" w:cs="Segoe UI"/>
          <w:color w:val="24292E"/>
          <w:kern w:val="0"/>
          <w:sz w:val="24"/>
          <w:szCs w:val="24"/>
        </w:rPr>
        <w:t>已经安装上了，但是</w:t>
      </w:r>
      <w:r w:rsidRPr="005E7BAC">
        <w:rPr>
          <w:rFonts w:ascii="Segoe UI" w:eastAsia="宋体" w:hAnsi="Segoe UI" w:cs="Segoe UI"/>
          <w:color w:val="24292E"/>
          <w:kern w:val="0"/>
          <w:sz w:val="24"/>
          <w:szCs w:val="24"/>
        </w:rPr>
        <w:t>Android SDK</w:t>
      </w:r>
      <w:r w:rsidRPr="005E7BAC">
        <w:rPr>
          <w:rFonts w:ascii="Segoe UI" w:eastAsia="宋体" w:hAnsi="Segoe UI" w:cs="Segoe UI"/>
          <w:color w:val="24292E"/>
          <w:kern w:val="0"/>
          <w:sz w:val="24"/>
          <w:szCs w:val="24"/>
        </w:rPr>
        <w:t>的安装程序却因为找不到已安装的</w:t>
      </w:r>
      <w:r w:rsidRPr="005E7BAC">
        <w:rPr>
          <w:rFonts w:ascii="Segoe UI" w:eastAsia="宋体" w:hAnsi="Segoe UI" w:cs="Segoe UI"/>
          <w:color w:val="24292E"/>
          <w:kern w:val="0"/>
          <w:sz w:val="24"/>
          <w:szCs w:val="24"/>
        </w:rPr>
        <w:t>JDK</w:t>
      </w:r>
      <w:r w:rsidRPr="005E7BAC">
        <w:rPr>
          <w:rFonts w:ascii="Segoe UI" w:eastAsia="宋体" w:hAnsi="Segoe UI" w:cs="Segoe UI"/>
          <w:color w:val="24292E"/>
          <w:kern w:val="0"/>
          <w:sz w:val="24"/>
          <w:szCs w:val="24"/>
        </w:rPr>
        <w:t>无法继续下去。</w:t>
      </w:r>
      <w:r w:rsidRPr="005E7BAC">
        <w:rPr>
          <w:rFonts w:ascii="Segoe UI" w:eastAsia="宋体" w:hAnsi="Segoe UI" w:cs="Segoe UI"/>
          <w:color w:val="24292E"/>
          <w:kern w:val="0"/>
          <w:sz w:val="24"/>
          <w:szCs w:val="24"/>
        </w:rPr>
        <w:t xml:space="preserve"> </w:t>
      </w:r>
      <w:r w:rsidRPr="005E7BAC">
        <w:rPr>
          <w:rFonts w:ascii="Segoe UI" w:eastAsia="宋体" w:hAnsi="Segoe UI" w:cs="Segoe UI"/>
          <w:color w:val="24292E"/>
          <w:kern w:val="0"/>
          <w:sz w:val="24"/>
          <w:szCs w:val="24"/>
        </w:rPr>
        <w:t>这个问题出现过吗？有没有办法解决呢？</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noProof/>
          <w:color w:val="0366D6"/>
          <w:kern w:val="0"/>
          <w:sz w:val="24"/>
          <w:szCs w:val="24"/>
        </w:rPr>
        <w:drawing>
          <wp:inline distT="0" distB="0" distL="0" distR="0">
            <wp:extent cx="4727575" cy="3433445"/>
            <wp:effectExtent l="0" t="0" r="0" b="0"/>
            <wp:docPr id="1" name="图片 1" descr="https://camo.githubusercontent.com/72ea403d627bc39e9f99fc8b1a2654e5e3d60e29/687474703a2f2f7777322e73696e61696d672e636e2f6c617267652f303036306c6d37546777316637326e79336d366f616a33306473306130676d692e6a7067">
              <a:hlinkClick xmlns:a="http://schemas.openxmlformats.org/drawingml/2006/main" r:id="rId4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mo.githubusercontent.com/72ea403d627bc39e9f99fc8b1a2654e5e3d60e29/687474703a2f2f7777322e73696e61696d672e636e2f6c617267652f303036306c6d37546777316637326e79336d366f616a33306473306130676d692e6a7067">
                      <a:hlinkClick r:id="rId421" tgtFrame="&quot;_blank&quot;"/>
                    </pic:cNvPr>
                    <pic:cNvPicPr>
                      <a:picLocks noChangeAspect="1" noChangeArrowheads="1"/>
                    </pic:cNvPicPr>
                  </pic:nvPicPr>
                  <pic:blipFill>
                    <a:blip r:embed="rId422">
                      <a:extLst>
                        <a:ext uri="{28A0092B-C50C-407E-A947-70E740481C1C}">
                          <a14:useLocalDpi xmlns:a14="http://schemas.microsoft.com/office/drawing/2010/main" val="0"/>
                        </a:ext>
                      </a:extLst>
                    </a:blip>
                    <a:srcRect/>
                    <a:stretch>
                      <a:fillRect/>
                    </a:stretch>
                  </pic:blipFill>
                  <pic:spPr bwMode="auto">
                    <a:xfrm>
                      <a:off x="0" y="0"/>
                      <a:ext cx="4727575" cy="3433445"/>
                    </a:xfrm>
                    <a:prstGeom prst="rect">
                      <a:avLst/>
                    </a:prstGeom>
                    <a:noFill/>
                    <a:ln>
                      <a:noFill/>
                    </a:ln>
                  </pic:spPr>
                </pic:pic>
              </a:graphicData>
            </a:graphic>
          </wp:inline>
        </w:drawing>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1</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当你看到这个提示（找不到</w:t>
      </w:r>
      <w:r w:rsidRPr="005E7BAC">
        <w:rPr>
          <w:rFonts w:ascii="Segoe UI" w:eastAsia="宋体" w:hAnsi="Segoe UI" w:cs="Segoe UI"/>
          <w:color w:val="24292E"/>
          <w:kern w:val="0"/>
          <w:sz w:val="24"/>
          <w:szCs w:val="24"/>
        </w:rPr>
        <w:t>jdk</w:t>
      </w:r>
      <w:r w:rsidRPr="005E7BAC">
        <w:rPr>
          <w:rFonts w:ascii="Segoe UI" w:eastAsia="宋体" w:hAnsi="Segoe UI" w:cs="Segoe UI"/>
          <w:color w:val="24292E"/>
          <w:kern w:val="0"/>
          <w:sz w:val="24"/>
          <w:szCs w:val="24"/>
        </w:rPr>
        <w:t>）的时候按</w:t>
      </w:r>
      <w:r w:rsidRPr="005E7BAC">
        <w:rPr>
          <w:rFonts w:ascii="Segoe UI" w:eastAsia="宋体" w:hAnsi="Segoe UI" w:cs="Segoe UI"/>
          <w:color w:val="24292E"/>
          <w:kern w:val="0"/>
          <w:sz w:val="24"/>
          <w:szCs w:val="24"/>
        </w:rPr>
        <w:t>Back</w:t>
      </w:r>
      <w:r w:rsidRPr="005E7BAC">
        <w:rPr>
          <w:rFonts w:ascii="Segoe UI" w:eastAsia="宋体" w:hAnsi="Segoe UI" w:cs="Segoe UI"/>
          <w:color w:val="24292E"/>
          <w:kern w:val="0"/>
          <w:sz w:val="24"/>
          <w:szCs w:val="24"/>
        </w:rPr>
        <w:t>（返回），然后再点</w:t>
      </w:r>
      <w:r w:rsidRPr="005E7BAC">
        <w:rPr>
          <w:rFonts w:ascii="Segoe UI" w:eastAsia="宋体" w:hAnsi="Segoe UI" w:cs="Segoe UI"/>
          <w:color w:val="24292E"/>
          <w:kern w:val="0"/>
          <w:sz w:val="24"/>
          <w:szCs w:val="24"/>
        </w:rPr>
        <w:t>Next(</w:t>
      </w:r>
      <w:r w:rsidRPr="005E7BAC">
        <w:rPr>
          <w:rFonts w:ascii="Segoe UI" w:eastAsia="宋体" w:hAnsi="Segoe UI" w:cs="Segoe UI"/>
          <w:color w:val="24292E"/>
          <w:kern w:val="0"/>
          <w:sz w:val="24"/>
          <w:szCs w:val="24"/>
        </w:rPr>
        <w:t>下一步</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。这个时候，它将会去寻找</w:t>
      </w:r>
      <w:r w:rsidRPr="005E7BAC">
        <w:rPr>
          <w:rFonts w:ascii="Segoe UI" w:eastAsia="宋体" w:hAnsi="Segoe UI" w:cs="Segoe UI"/>
          <w:color w:val="24292E"/>
          <w:kern w:val="0"/>
          <w:sz w:val="24"/>
          <w:szCs w:val="24"/>
        </w:rPr>
        <w:t>JDK</w:t>
      </w:r>
    </w:p>
    <w:p w:rsidR="005E7BAC" w:rsidRPr="005E7BAC" w:rsidRDefault="005E7BAC" w:rsidP="005E7BAC">
      <w:pPr>
        <w:widowControl/>
        <w:spacing w:before="360" w:after="240"/>
        <w:jc w:val="left"/>
        <w:outlineLvl w:val="2"/>
        <w:rPr>
          <w:rFonts w:ascii="Segoe UI" w:eastAsia="宋体" w:hAnsi="Segoe UI" w:cs="Segoe UI"/>
          <w:b/>
          <w:bCs/>
          <w:color w:val="24292E"/>
          <w:kern w:val="0"/>
          <w:sz w:val="30"/>
          <w:szCs w:val="30"/>
        </w:rPr>
      </w:pPr>
      <w:r w:rsidRPr="005E7BAC">
        <w:rPr>
          <w:rFonts w:ascii="Segoe UI" w:eastAsia="宋体" w:hAnsi="Segoe UI" w:cs="Segoe UI"/>
          <w:b/>
          <w:bCs/>
          <w:color w:val="24292E"/>
          <w:kern w:val="0"/>
          <w:sz w:val="30"/>
          <w:szCs w:val="30"/>
        </w:rPr>
        <w:t>回答</w:t>
      </w:r>
      <w:r w:rsidRPr="005E7BAC">
        <w:rPr>
          <w:rFonts w:ascii="Segoe UI" w:eastAsia="宋体" w:hAnsi="Segoe UI" w:cs="Segoe UI"/>
          <w:b/>
          <w:bCs/>
          <w:color w:val="24292E"/>
          <w:kern w:val="0"/>
          <w:sz w:val="30"/>
          <w:szCs w:val="30"/>
        </w:rPr>
        <w:t>2</w:t>
      </w:r>
      <w:r w:rsidRPr="005E7BAC">
        <w:rPr>
          <w:rFonts w:ascii="Segoe UI" w:eastAsia="宋体" w:hAnsi="Segoe UI" w:cs="Segoe UI"/>
          <w:b/>
          <w:bCs/>
          <w:color w:val="24292E"/>
          <w:kern w:val="0"/>
          <w:sz w:val="30"/>
          <w:szCs w:val="30"/>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实际安装：</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xml:space="preserve">- </w:t>
      </w:r>
      <w:r w:rsidRPr="005E7BAC">
        <w:rPr>
          <w:rFonts w:ascii="Consolas" w:eastAsia="宋体" w:hAnsi="Consolas" w:cs="Consolas"/>
          <w:color w:val="24292E"/>
          <w:kern w:val="0"/>
          <w:sz w:val="20"/>
          <w:szCs w:val="20"/>
          <w:bdr w:val="none" w:sz="0" w:space="0" w:color="auto" w:frame="1"/>
        </w:rPr>
        <w:t>系统：</w:t>
      </w:r>
      <w:r w:rsidRPr="005E7BAC">
        <w:rPr>
          <w:rFonts w:ascii="Consolas" w:eastAsia="宋体" w:hAnsi="Consolas" w:cs="Consolas"/>
          <w:color w:val="24292E"/>
          <w:kern w:val="0"/>
          <w:sz w:val="20"/>
          <w:szCs w:val="20"/>
          <w:bdr w:val="none" w:sz="0" w:space="0" w:color="auto" w:frame="1"/>
        </w:rPr>
        <w:t>windows 8.1</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JDK</w:t>
      </w:r>
      <w:r w:rsidRPr="005E7BAC">
        <w:rPr>
          <w:rFonts w:ascii="Consolas" w:eastAsia="宋体" w:hAnsi="Consolas" w:cs="Consolas"/>
          <w:color w:val="24292E"/>
          <w:kern w:val="0"/>
          <w:sz w:val="20"/>
          <w:szCs w:val="20"/>
          <w:bdr w:val="none" w:sz="0" w:space="0" w:color="auto" w:frame="1"/>
        </w:rPr>
        <w:t>文件：</w:t>
      </w:r>
      <w:r w:rsidRPr="005E7BAC">
        <w:rPr>
          <w:rFonts w:ascii="Consolas" w:eastAsia="宋体" w:hAnsi="Consolas" w:cs="Consolas"/>
          <w:color w:val="24292E"/>
          <w:kern w:val="0"/>
          <w:sz w:val="20"/>
          <w:szCs w:val="20"/>
          <w:bdr w:val="none" w:sz="0" w:space="0" w:color="auto" w:frame="1"/>
        </w:rPr>
        <w:t xml:space="preserve"> jdk-8u11-windows-x64.exe</w:t>
      </w:r>
    </w:p>
    <w:p w:rsidR="005E7BAC" w:rsidRPr="005E7BAC" w:rsidRDefault="005E7BAC" w:rsidP="005E7BA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20"/>
          <w:szCs w:val="20"/>
          <w:bdr w:val="none" w:sz="0" w:space="0" w:color="auto" w:frame="1"/>
        </w:rPr>
      </w:pPr>
      <w:r w:rsidRPr="005E7BAC">
        <w:rPr>
          <w:rFonts w:ascii="Consolas" w:eastAsia="宋体" w:hAnsi="Consolas" w:cs="Consolas"/>
          <w:color w:val="24292E"/>
          <w:kern w:val="0"/>
          <w:sz w:val="20"/>
          <w:szCs w:val="20"/>
          <w:bdr w:val="none" w:sz="0" w:space="0" w:color="auto" w:frame="1"/>
        </w:rPr>
        <w:t>- ADT</w:t>
      </w:r>
      <w:r w:rsidRPr="005E7BAC">
        <w:rPr>
          <w:rFonts w:ascii="Consolas" w:eastAsia="宋体" w:hAnsi="Consolas" w:cs="Consolas"/>
          <w:color w:val="24292E"/>
          <w:kern w:val="0"/>
          <w:sz w:val="20"/>
          <w:szCs w:val="20"/>
          <w:bdr w:val="none" w:sz="0" w:space="0" w:color="auto" w:frame="1"/>
        </w:rPr>
        <w:t>文件：</w:t>
      </w:r>
      <w:r w:rsidRPr="005E7BAC">
        <w:rPr>
          <w:rFonts w:ascii="Consolas" w:eastAsia="宋体" w:hAnsi="Consolas" w:cs="Consolas"/>
          <w:color w:val="24292E"/>
          <w:kern w:val="0"/>
          <w:sz w:val="20"/>
          <w:szCs w:val="20"/>
          <w:bdr w:val="none" w:sz="0" w:space="0" w:color="auto" w:frame="1"/>
        </w:rPr>
        <w:t>installer_r23.0.2-windows.exe</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lastRenderedPageBreak/>
        <w:t>安装</w:t>
      </w:r>
      <w:r w:rsidRPr="005E7BAC">
        <w:rPr>
          <w:rFonts w:ascii="Segoe UI" w:eastAsia="宋体" w:hAnsi="Segoe UI" w:cs="Segoe UI"/>
          <w:color w:val="24292E"/>
          <w:kern w:val="0"/>
          <w:sz w:val="24"/>
          <w:szCs w:val="24"/>
        </w:rPr>
        <w:t>64</w:t>
      </w:r>
      <w:r w:rsidRPr="005E7BAC">
        <w:rPr>
          <w:rFonts w:ascii="Segoe UI" w:eastAsia="宋体" w:hAnsi="Segoe UI" w:cs="Segoe UI"/>
          <w:color w:val="24292E"/>
          <w:kern w:val="0"/>
          <w:sz w:val="24"/>
          <w:szCs w:val="24"/>
        </w:rPr>
        <w:t>位</w:t>
      </w:r>
      <w:r w:rsidRPr="005E7BAC">
        <w:rPr>
          <w:rFonts w:ascii="Segoe UI" w:eastAsia="宋体" w:hAnsi="Segoe UI" w:cs="Segoe UI"/>
          <w:color w:val="24292E"/>
          <w:kern w:val="0"/>
          <w:sz w:val="24"/>
          <w:szCs w:val="24"/>
        </w:rPr>
        <w:t>JDK</w:t>
      </w:r>
      <w:r w:rsidRPr="005E7BAC">
        <w:rPr>
          <w:rFonts w:ascii="Segoe UI" w:eastAsia="宋体" w:hAnsi="Segoe UI" w:cs="Segoe UI"/>
          <w:color w:val="24292E"/>
          <w:kern w:val="0"/>
          <w:sz w:val="24"/>
          <w:szCs w:val="24"/>
        </w:rPr>
        <w:t>，然后尝试第一个回答中的</w:t>
      </w:r>
      <w:r w:rsidRPr="005E7BAC">
        <w:rPr>
          <w:rFonts w:ascii="Segoe UI" w:eastAsia="宋体" w:hAnsi="Segoe UI" w:cs="Segoe UI"/>
          <w:color w:val="24292E"/>
          <w:kern w:val="0"/>
          <w:sz w:val="24"/>
          <w:szCs w:val="24"/>
        </w:rPr>
        <w:t>back-next</w:t>
      </w:r>
      <w:r w:rsidRPr="005E7BAC">
        <w:rPr>
          <w:rFonts w:ascii="Segoe UI" w:eastAsia="宋体" w:hAnsi="Segoe UI" w:cs="Segoe UI"/>
          <w:color w:val="24292E"/>
          <w:kern w:val="0"/>
          <w:sz w:val="24"/>
          <w:szCs w:val="24"/>
        </w:rPr>
        <w:t>的方法。然后尝试设置</w:t>
      </w:r>
      <w:r w:rsidRPr="005E7BAC">
        <w:rPr>
          <w:rFonts w:ascii="Segoe UI" w:eastAsia="宋体" w:hAnsi="Segoe UI" w:cs="Segoe UI"/>
          <w:color w:val="24292E"/>
          <w:kern w:val="0"/>
          <w:sz w:val="24"/>
          <w:szCs w:val="24"/>
        </w:rPr>
        <w:t xml:space="preserve">JAVA_HOME </w:t>
      </w:r>
      <w:r w:rsidRPr="005E7BAC">
        <w:rPr>
          <w:rFonts w:ascii="Segoe UI" w:eastAsia="宋体" w:hAnsi="Segoe UI" w:cs="Segoe UI"/>
          <w:color w:val="24292E"/>
          <w:kern w:val="0"/>
          <w:sz w:val="24"/>
          <w:szCs w:val="24"/>
        </w:rPr>
        <w:t>根据错误信息的提示，但是，仍旧对我没有用处，然后，尝试如下解决办法：</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按照它说的做，设置</w:t>
      </w:r>
      <w:r w:rsidRPr="005E7BAC">
        <w:rPr>
          <w:rFonts w:ascii="Segoe UI" w:eastAsia="宋体" w:hAnsi="Segoe UI" w:cs="Segoe UI"/>
          <w:color w:val="24292E"/>
          <w:kern w:val="0"/>
          <w:sz w:val="24"/>
          <w:szCs w:val="24"/>
        </w:rPr>
        <w:t>JAVA_HOME</w:t>
      </w:r>
      <w:r w:rsidRPr="005E7BAC">
        <w:rPr>
          <w:rFonts w:ascii="Segoe UI" w:eastAsia="宋体" w:hAnsi="Segoe UI" w:cs="Segoe UI"/>
          <w:color w:val="24292E"/>
          <w:kern w:val="0"/>
          <w:sz w:val="24"/>
          <w:szCs w:val="24"/>
        </w:rPr>
        <w:t>在你的系统环境变量中，这个路径要使用正斜杠</w:t>
      </w:r>
      <w:r w:rsidRPr="005E7BAC">
        <w:rPr>
          <w:rFonts w:ascii="Segoe UI" w:eastAsia="宋体" w:hAnsi="Segoe UI" w:cs="Segoe UI"/>
          <w:color w:val="24292E"/>
          <w:kern w:val="0"/>
          <w:sz w:val="24"/>
          <w:szCs w:val="24"/>
        </w:rPr>
        <w:t>(/)</w:t>
      </w:r>
      <w:r w:rsidRPr="005E7BAC">
        <w:rPr>
          <w:rFonts w:ascii="Segoe UI" w:eastAsia="宋体" w:hAnsi="Segoe UI" w:cs="Segoe UI"/>
          <w:color w:val="24292E"/>
          <w:kern w:val="0"/>
          <w:sz w:val="24"/>
          <w:szCs w:val="24"/>
        </w:rPr>
        <w:t>而非反斜杠</w:t>
      </w:r>
      <w:r w:rsidRPr="005E7BAC">
        <w:rPr>
          <w:rFonts w:ascii="Segoe UI" w:eastAsia="宋体" w:hAnsi="Segoe UI" w:cs="Segoe UI"/>
          <w:color w:val="24292E"/>
          <w:kern w:val="0"/>
          <w:sz w:val="24"/>
          <w:szCs w:val="24"/>
        </w:rPr>
        <w:t>()</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b/>
          <w:bCs/>
          <w:color w:val="24292E"/>
          <w:kern w:val="0"/>
          <w:sz w:val="24"/>
          <w:szCs w:val="24"/>
        </w:rPr>
        <w:t>注意：</w:t>
      </w:r>
      <w:r w:rsidRPr="005E7BAC">
        <w:rPr>
          <w:rFonts w:ascii="Segoe UI" w:eastAsia="宋体" w:hAnsi="Segoe UI" w:cs="Segoe UI"/>
          <w:color w:val="24292E"/>
          <w:kern w:val="0"/>
          <w:sz w:val="24"/>
          <w:szCs w:val="24"/>
        </w:rPr>
        <w:t> </w:t>
      </w:r>
      <w:r w:rsidRPr="005E7BAC">
        <w:rPr>
          <w:rFonts w:ascii="Segoe UI" w:eastAsia="宋体" w:hAnsi="Segoe UI" w:cs="Segoe UI"/>
          <w:color w:val="24292E"/>
          <w:kern w:val="0"/>
          <w:sz w:val="24"/>
          <w:szCs w:val="24"/>
        </w:rPr>
        <w:t>当我把</w:t>
      </w:r>
      <w:r w:rsidRPr="005E7BAC">
        <w:rPr>
          <w:rFonts w:ascii="Segoe UI" w:eastAsia="宋体" w:hAnsi="Segoe UI" w:cs="Segoe UI"/>
          <w:color w:val="24292E"/>
          <w:kern w:val="0"/>
          <w:sz w:val="24"/>
          <w:szCs w:val="24"/>
        </w:rPr>
        <w:t>JAVA_HOME</w:t>
      </w:r>
      <w:r w:rsidRPr="005E7BAC">
        <w:rPr>
          <w:rFonts w:ascii="Segoe UI" w:eastAsia="宋体" w:hAnsi="Segoe UI" w:cs="Segoe UI"/>
          <w:color w:val="24292E"/>
          <w:kern w:val="0"/>
          <w:sz w:val="24"/>
          <w:szCs w:val="24"/>
        </w:rPr>
        <w:t>设置为</w:t>
      </w:r>
      <w:r w:rsidRPr="005E7BAC">
        <w:rPr>
          <w:rFonts w:ascii="Segoe UI" w:eastAsia="宋体" w:hAnsi="Segoe UI" w:cs="Segoe UI"/>
          <w:color w:val="24292E"/>
          <w:kern w:val="0"/>
          <w:sz w:val="24"/>
          <w:szCs w:val="24"/>
        </w:rPr>
        <w:t>C:\Program Files\Java\jdk1.6.0_31</w:t>
      </w:r>
      <w:r w:rsidRPr="005E7BAC">
        <w:rPr>
          <w:rFonts w:ascii="Segoe UI" w:eastAsia="宋体" w:hAnsi="Segoe UI" w:cs="Segoe UI"/>
          <w:color w:val="24292E"/>
          <w:kern w:val="0"/>
          <w:sz w:val="24"/>
          <w:szCs w:val="24"/>
        </w:rPr>
        <w:t>的时候还是不行，但是当我设置成</w:t>
      </w:r>
      <w:r w:rsidRPr="005E7BAC">
        <w:rPr>
          <w:rFonts w:ascii="Segoe UI" w:eastAsia="宋体" w:hAnsi="Segoe UI" w:cs="Segoe UI"/>
          <w:color w:val="24292E"/>
          <w:kern w:val="0"/>
          <w:sz w:val="24"/>
          <w:szCs w:val="24"/>
        </w:rPr>
        <w:t>C:/Program Files/Java/jdk1.6.0_31</w:t>
      </w:r>
      <w:r w:rsidRPr="005E7BAC">
        <w:rPr>
          <w:rFonts w:ascii="Segoe UI" w:eastAsia="宋体" w:hAnsi="Segoe UI" w:cs="Segoe UI"/>
          <w:color w:val="24292E"/>
          <w:kern w:val="0"/>
          <w:sz w:val="24"/>
          <w:szCs w:val="24"/>
        </w:rPr>
        <w:t>的时候就</w:t>
      </w:r>
      <w:r w:rsidRPr="005E7BAC">
        <w:rPr>
          <w:rFonts w:ascii="Segoe UI" w:eastAsia="宋体" w:hAnsi="Segoe UI" w:cs="Segoe UI"/>
          <w:color w:val="24292E"/>
          <w:kern w:val="0"/>
          <w:sz w:val="24"/>
          <w:szCs w:val="24"/>
        </w:rPr>
        <w:t>ok</w:t>
      </w:r>
      <w:r w:rsidRPr="005E7BAC">
        <w:rPr>
          <w:rFonts w:ascii="Segoe UI" w:eastAsia="宋体" w:hAnsi="Segoe UI" w:cs="Segoe UI"/>
          <w:color w:val="24292E"/>
          <w:kern w:val="0"/>
          <w:sz w:val="24"/>
          <w:szCs w:val="24"/>
        </w:rPr>
        <w:t>了。快把我逼疯了。</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如果还不行，就把</w:t>
      </w:r>
      <w:r w:rsidRPr="005E7BAC">
        <w:rPr>
          <w:rFonts w:ascii="Segoe UI" w:eastAsia="宋体" w:hAnsi="Segoe UI" w:cs="Segoe UI"/>
          <w:color w:val="24292E"/>
          <w:kern w:val="0"/>
          <w:sz w:val="24"/>
          <w:szCs w:val="24"/>
        </w:rPr>
        <w:t xml:space="preserve"> %JAVA_HOME%</w:t>
      </w:r>
      <w:r w:rsidRPr="005E7BAC">
        <w:rPr>
          <w:rFonts w:ascii="Segoe UI" w:eastAsia="宋体" w:hAnsi="Segoe UI" w:cs="Segoe UI"/>
          <w:color w:val="24292E"/>
          <w:kern w:val="0"/>
          <w:sz w:val="24"/>
          <w:szCs w:val="24"/>
        </w:rPr>
        <w:t>加在环境变量</w:t>
      </w:r>
      <w:r w:rsidRPr="005E7BAC">
        <w:rPr>
          <w:rFonts w:ascii="Segoe UI" w:eastAsia="宋体" w:hAnsi="Segoe UI" w:cs="Segoe UI"/>
          <w:color w:val="24292E"/>
          <w:kern w:val="0"/>
          <w:sz w:val="24"/>
          <w:szCs w:val="24"/>
        </w:rPr>
        <w:t>Path</w:t>
      </w:r>
      <w:r w:rsidRPr="005E7BAC">
        <w:rPr>
          <w:rFonts w:ascii="Segoe UI" w:eastAsia="宋体" w:hAnsi="Segoe UI" w:cs="Segoe UI"/>
          <w:color w:val="24292E"/>
          <w:kern w:val="0"/>
          <w:sz w:val="24"/>
          <w:szCs w:val="24"/>
        </w:rPr>
        <w:t>的头部。</w:t>
      </w:r>
    </w:p>
    <w:p w:rsidR="005E7BAC" w:rsidRPr="005E7BAC" w:rsidRDefault="005E7BAC" w:rsidP="005E7BAC">
      <w:pPr>
        <w:widowControl/>
        <w:spacing w:after="240"/>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下面是我的环境变量的配置：</w:t>
      </w:r>
      <w:r w:rsidRPr="005E7BAC">
        <w:rPr>
          <w:rFonts w:ascii="Segoe UI" w:eastAsia="宋体" w:hAnsi="Segoe UI" w:cs="Segoe UI"/>
          <w:color w:val="24292E"/>
          <w:kern w:val="0"/>
          <w:sz w:val="24"/>
          <w:szCs w:val="24"/>
        </w:rPr>
        <w:t xml:space="preserve"> - JAVA_HOME=C:/Program Files/Java/jdk1.8.0_11 - JRE_HOME=C:/Program Files/Java/jre8 - Path=%JAVA_HOME%;C:...</w:t>
      </w:r>
    </w:p>
    <w:p w:rsidR="005E7BAC" w:rsidRPr="005E7BAC" w:rsidRDefault="005E7BAC" w:rsidP="005E7BAC">
      <w:pPr>
        <w:widowControl/>
        <w:spacing w:after="100" w:afterAutospacing="1"/>
        <w:jc w:val="left"/>
        <w:rPr>
          <w:rFonts w:ascii="Segoe UI" w:eastAsia="宋体" w:hAnsi="Segoe UI" w:cs="Segoe UI"/>
          <w:color w:val="24292E"/>
          <w:kern w:val="0"/>
          <w:sz w:val="24"/>
          <w:szCs w:val="24"/>
        </w:rPr>
      </w:pPr>
      <w:r w:rsidRPr="005E7BAC">
        <w:rPr>
          <w:rFonts w:ascii="Segoe UI" w:eastAsia="宋体" w:hAnsi="Segoe UI" w:cs="Segoe UI"/>
          <w:color w:val="24292E"/>
          <w:kern w:val="0"/>
          <w:sz w:val="24"/>
          <w:szCs w:val="24"/>
        </w:rPr>
        <w:t>stackoverflow</w:t>
      </w:r>
      <w:r w:rsidRPr="005E7BAC">
        <w:rPr>
          <w:rFonts w:ascii="Segoe UI" w:eastAsia="宋体" w:hAnsi="Segoe UI" w:cs="Segoe UI"/>
          <w:color w:val="24292E"/>
          <w:kern w:val="0"/>
          <w:sz w:val="24"/>
          <w:szCs w:val="24"/>
        </w:rPr>
        <w:t>链接：</w:t>
      </w:r>
      <w:r w:rsidRPr="005E7BAC">
        <w:rPr>
          <w:rFonts w:ascii="Segoe UI" w:eastAsia="宋体" w:hAnsi="Segoe UI" w:cs="Segoe UI"/>
          <w:color w:val="24292E"/>
          <w:kern w:val="0"/>
          <w:sz w:val="24"/>
          <w:szCs w:val="24"/>
        </w:rPr>
        <w:t> </w:t>
      </w:r>
      <w:hyperlink r:id="rId423" w:history="1">
        <w:r w:rsidRPr="005E7BAC">
          <w:rPr>
            <w:rFonts w:ascii="Segoe UI" w:eastAsia="宋体" w:hAnsi="Segoe UI" w:cs="Segoe UI"/>
            <w:color w:val="0366D6"/>
            <w:kern w:val="0"/>
            <w:sz w:val="24"/>
            <w:szCs w:val="24"/>
            <w:u w:val="single"/>
          </w:rPr>
          <w:t>http://stackoverflow.com/questions/4382178/android-sdk-installation-doesnt-find-jdk</w:t>
        </w:r>
      </w:hyperlink>
    </w:p>
    <w:p w:rsidR="00B81D9B" w:rsidRPr="005E7BAC" w:rsidRDefault="00B81D9B" w:rsidP="005E7BAC">
      <w:pPr>
        <w:rPr>
          <w:rFonts w:hint="eastAsia"/>
        </w:rPr>
      </w:pPr>
      <w:bookmarkStart w:id="2" w:name="_GoBack"/>
      <w:bookmarkEnd w:id="2"/>
    </w:p>
    <w:sectPr w:rsidR="00B81D9B" w:rsidRPr="005E7B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5CB"/>
    <w:multiLevelType w:val="multilevel"/>
    <w:tmpl w:val="E388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360A5"/>
    <w:multiLevelType w:val="multilevel"/>
    <w:tmpl w:val="DFA0B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7D33F8"/>
    <w:multiLevelType w:val="multilevel"/>
    <w:tmpl w:val="D8E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63D1B"/>
    <w:multiLevelType w:val="multilevel"/>
    <w:tmpl w:val="0D1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202D0"/>
    <w:multiLevelType w:val="multilevel"/>
    <w:tmpl w:val="19D0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B12C9D"/>
    <w:multiLevelType w:val="multilevel"/>
    <w:tmpl w:val="63FE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2F4E1B"/>
    <w:multiLevelType w:val="multilevel"/>
    <w:tmpl w:val="4682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4425E1"/>
    <w:multiLevelType w:val="multilevel"/>
    <w:tmpl w:val="DA12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F7518A"/>
    <w:multiLevelType w:val="multilevel"/>
    <w:tmpl w:val="A91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E90818"/>
    <w:multiLevelType w:val="multilevel"/>
    <w:tmpl w:val="54DE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B94AC3"/>
    <w:multiLevelType w:val="multilevel"/>
    <w:tmpl w:val="A252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5547BFB"/>
    <w:multiLevelType w:val="multilevel"/>
    <w:tmpl w:val="341E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CB1AC0"/>
    <w:multiLevelType w:val="multilevel"/>
    <w:tmpl w:val="EB3A8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15446C"/>
    <w:multiLevelType w:val="multilevel"/>
    <w:tmpl w:val="490E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87456CE"/>
    <w:multiLevelType w:val="multilevel"/>
    <w:tmpl w:val="C698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A63EDD"/>
    <w:multiLevelType w:val="multilevel"/>
    <w:tmpl w:val="A67A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9A32607"/>
    <w:multiLevelType w:val="multilevel"/>
    <w:tmpl w:val="07E2D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2E478B"/>
    <w:multiLevelType w:val="multilevel"/>
    <w:tmpl w:val="C192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A40428"/>
    <w:multiLevelType w:val="multilevel"/>
    <w:tmpl w:val="63960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973937"/>
    <w:multiLevelType w:val="multilevel"/>
    <w:tmpl w:val="7720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BB165B"/>
    <w:multiLevelType w:val="multilevel"/>
    <w:tmpl w:val="85CE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EF56125"/>
    <w:multiLevelType w:val="multilevel"/>
    <w:tmpl w:val="492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F8B4BB0"/>
    <w:multiLevelType w:val="multilevel"/>
    <w:tmpl w:val="C24A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227CCE"/>
    <w:multiLevelType w:val="multilevel"/>
    <w:tmpl w:val="67A6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701BFB"/>
    <w:multiLevelType w:val="multilevel"/>
    <w:tmpl w:val="566C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B16D79"/>
    <w:multiLevelType w:val="multilevel"/>
    <w:tmpl w:val="1AA46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8586480"/>
    <w:multiLevelType w:val="multilevel"/>
    <w:tmpl w:val="9FF4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6E4ED0"/>
    <w:multiLevelType w:val="multilevel"/>
    <w:tmpl w:val="690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8F9076B"/>
    <w:multiLevelType w:val="multilevel"/>
    <w:tmpl w:val="630A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9EB4A34"/>
    <w:multiLevelType w:val="multilevel"/>
    <w:tmpl w:val="DBC2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A110991"/>
    <w:multiLevelType w:val="multilevel"/>
    <w:tmpl w:val="87D4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CC9476E"/>
    <w:multiLevelType w:val="multilevel"/>
    <w:tmpl w:val="FF0C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EB350DC"/>
    <w:multiLevelType w:val="multilevel"/>
    <w:tmpl w:val="7E447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25108F4"/>
    <w:multiLevelType w:val="multilevel"/>
    <w:tmpl w:val="5166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942713"/>
    <w:multiLevelType w:val="multilevel"/>
    <w:tmpl w:val="8A48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36617EC"/>
    <w:multiLevelType w:val="multilevel"/>
    <w:tmpl w:val="CE4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2365CA"/>
    <w:multiLevelType w:val="multilevel"/>
    <w:tmpl w:val="60C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59A127C"/>
    <w:multiLevelType w:val="multilevel"/>
    <w:tmpl w:val="A730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6602DD3"/>
    <w:multiLevelType w:val="multilevel"/>
    <w:tmpl w:val="7D4A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71D0326"/>
    <w:multiLevelType w:val="multilevel"/>
    <w:tmpl w:val="091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AEE7842"/>
    <w:multiLevelType w:val="multilevel"/>
    <w:tmpl w:val="796A3F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B1733BE"/>
    <w:multiLevelType w:val="multilevel"/>
    <w:tmpl w:val="7426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F9B4CCB"/>
    <w:multiLevelType w:val="multilevel"/>
    <w:tmpl w:val="BF9A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19F28CE"/>
    <w:multiLevelType w:val="multilevel"/>
    <w:tmpl w:val="4C80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61F4D12"/>
    <w:multiLevelType w:val="multilevel"/>
    <w:tmpl w:val="FFA4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6685A26"/>
    <w:multiLevelType w:val="multilevel"/>
    <w:tmpl w:val="65B6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89959DE"/>
    <w:multiLevelType w:val="multilevel"/>
    <w:tmpl w:val="B2A8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94779A7"/>
    <w:multiLevelType w:val="multilevel"/>
    <w:tmpl w:val="B0D8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1D45FC"/>
    <w:multiLevelType w:val="multilevel"/>
    <w:tmpl w:val="31B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A44D98"/>
    <w:multiLevelType w:val="multilevel"/>
    <w:tmpl w:val="022A8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07967A4"/>
    <w:multiLevelType w:val="multilevel"/>
    <w:tmpl w:val="9998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27D4E1E"/>
    <w:multiLevelType w:val="multilevel"/>
    <w:tmpl w:val="4342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29263DD"/>
    <w:multiLevelType w:val="multilevel"/>
    <w:tmpl w:val="9FE0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2B76F12"/>
    <w:multiLevelType w:val="multilevel"/>
    <w:tmpl w:val="BA5E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3065F23"/>
    <w:multiLevelType w:val="multilevel"/>
    <w:tmpl w:val="0752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7206F6"/>
    <w:multiLevelType w:val="multilevel"/>
    <w:tmpl w:val="654EF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4AD276B"/>
    <w:multiLevelType w:val="multilevel"/>
    <w:tmpl w:val="C8AA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567250C"/>
    <w:multiLevelType w:val="multilevel"/>
    <w:tmpl w:val="D2AA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95B4E58"/>
    <w:multiLevelType w:val="multilevel"/>
    <w:tmpl w:val="73FA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A0F2CB3"/>
    <w:multiLevelType w:val="multilevel"/>
    <w:tmpl w:val="1B1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B3D6CE8"/>
    <w:multiLevelType w:val="multilevel"/>
    <w:tmpl w:val="936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C8805D0"/>
    <w:multiLevelType w:val="multilevel"/>
    <w:tmpl w:val="5942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CCA716F"/>
    <w:multiLevelType w:val="multilevel"/>
    <w:tmpl w:val="14D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887C32"/>
    <w:multiLevelType w:val="multilevel"/>
    <w:tmpl w:val="981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A83BC6"/>
    <w:multiLevelType w:val="multilevel"/>
    <w:tmpl w:val="D116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DFC4A79"/>
    <w:multiLevelType w:val="multilevel"/>
    <w:tmpl w:val="7300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FA9170D"/>
    <w:multiLevelType w:val="multilevel"/>
    <w:tmpl w:val="F59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03F0E3B"/>
    <w:multiLevelType w:val="multilevel"/>
    <w:tmpl w:val="5320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08227F0"/>
    <w:multiLevelType w:val="multilevel"/>
    <w:tmpl w:val="C7B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14D19A1"/>
    <w:multiLevelType w:val="multilevel"/>
    <w:tmpl w:val="F694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3184B28"/>
    <w:multiLevelType w:val="multilevel"/>
    <w:tmpl w:val="0B70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5D90C7F"/>
    <w:multiLevelType w:val="multilevel"/>
    <w:tmpl w:val="4DD0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7544F49"/>
    <w:multiLevelType w:val="multilevel"/>
    <w:tmpl w:val="BFCC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83F1209"/>
    <w:multiLevelType w:val="multilevel"/>
    <w:tmpl w:val="2B1E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A603D8D"/>
    <w:multiLevelType w:val="multilevel"/>
    <w:tmpl w:val="241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DFC24E6"/>
    <w:multiLevelType w:val="multilevel"/>
    <w:tmpl w:val="89E4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6F5D21C1"/>
    <w:multiLevelType w:val="multilevel"/>
    <w:tmpl w:val="361A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2864CB8"/>
    <w:multiLevelType w:val="multilevel"/>
    <w:tmpl w:val="EF8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32D4A9F"/>
    <w:multiLevelType w:val="multilevel"/>
    <w:tmpl w:val="F774D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35D0A18"/>
    <w:multiLevelType w:val="multilevel"/>
    <w:tmpl w:val="D692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3E902C8"/>
    <w:multiLevelType w:val="multilevel"/>
    <w:tmpl w:val="D046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4924837"/>
    <w:multiLevelType w:val="multilevel"/>
    <w:tmpl w:val="6FE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57A0BED"/>
    <w:multiLevelType w:val="multilevel"/>
    <w:tmpl w:val="4896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647614A"/>
    <w:multiLevelType w:val="multilevel"/>
    <w:tmpl w:val="23D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83E2494"/>
    <w:multiLevelType w:val="multilevel"/>
    <w:tmpl w:val="F94A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97842D3"/>
    <w:multiLevelType w:val="multilevel"/>
    <w:tmpl w:val="91200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7A502A8C"/>
    <w:multiLevelType w:val="multilevel"/>
    <w:tmpl w:val="DC8A5B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7B0C523B"/>
    <w:multiLevelType w:val="multilevel"/>
    <w:tmpl w:val="CD5A8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7C494441"/>
    <w:multiLevelType w:val="multilevel"/>
    <w:tmpl w:val="80F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CD836CA"/>
    <w:multiLevelType w:val="multilevel"/>
    <w:tmpl w:val="657A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DC409FA"/>
    <w:multiLevelType w:val="multilevel"/>
    <w:tmpl w:val="CC70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6"/>
  </w:num>
  <w:num w:numId="3">
    <w:abstractNumId w:val="22"/>
  </w:num>
  <w:num w:numId="4">
    <w:abstractNumId w:val="55"/>
  </w:num>
  <w:num w:numId="5">
    <w:abstractNumId w:val="88"/>
  </w:num>
  <w:num w:numId="6">
    <w:abstractNumId w:val="78"/>
  </w:num>
  <w:num w:numId="7">
    <w:abstractNumId w:val="53"/>
  </w:num>
  <w:num w:numId="8">
    <w:abstractNumId w:val="25"/>
  </w:num>
  <w:num w:numId="9">
    <w:abstractNumId w:val="80"/>
  </w:num>
  <w:num w:numId="10">
    <w:abstractNumId w:val="4"/>
  </w:num>
  <w:num w:numId="11">
    <w:abstractNumId w:val="6"/>
  </w:num>
  <w:num w:numId="12">
    <w:abstractNumId w:val="19"/>
  </w:num>
  <w:num w:numId="13">
    <w:abstractNumId w:val="81"/>
  </w:num>
  <w:num w:numId="14">
    <w:abstractNumId w:val="56"/>
  </w:num>
  <w:num w:numId="15">
    <w:abstractNumId w:val="57"/>
  </w:num>
  <w:num w:numId="16">
    <w:abstractNumId w:val="75"/>
  </w:num>
  <w:num w:numId="17">
    <w:abstractNumId w:val="84"/>
  </w:num>
  <w:num w:numId="18">
    <w:abstractNumId w:val="85"/>
  </w:num>
  <w:num w:numId="19">
    <w:abstractNumId w:val="30"/>
  </w:num>
  <w:num w:numId="20">
    <w:abstractNumId w:val="82"/>
  </w:num>
  <w:num w:numId="21">
    <w:abstractNumId w:val="11"/>
  </w:num>
  <w:num w:numId="22">
    <w:abstractNumId w:val="38"/>
  </w:num>
  <w:num w:numId="23">
    <w:abstractNumId w:val="2"/>
  </w:num>
  <w:num w:numId="24">
    <w:abstractNumId w:val="15"/>
  </w:num>
  <w:num w:numId="25">
    <w:abstractNumId w:val="29"/>
  </w:num>
  <w:num w:numId="26">
    <w:abstractNumId w:val="70"/>
  </w:num>
  <w:num w:numId="27">
    <w:abstractNumId w:val="71"/>
  </w:num>
  <w:num w:numId="28">
    <w:abstractNumId w:val="77"/>
  </w:num>
  <w:num w:numId="29">
    <w:abstractNumId w:val="12"/>
  </w:num>
  <w:num w:numId="30">
    <w:abstractNumId w:val="72"/>
  </w:num>
  <w:num w:numId="31">
    <w:abstractNumId w:val="58"/>
  </w:num>
  <w:num w:numId="32">
    <w:abstractNumId w:val="87"/>
  </w:num>
  <w:num w:numId="33">
    <w:abstractNumId w:val="86"/>
  </w:num>
  <w:num w:numId="34">
    <w:abstractNumId w:val="74"/>
  </w:num>
  <w:num w:numId="35">
    <w:abstractNumId w:val="0"/>
  </w:num>
  <w:num w:numId="36">
    <w:abstractNumId w:val="24"/>
  </w:num>
  <w:num w:numId="37">
    <w:abstractNumId w:val="59"/>
  </w:num>
  <w:num w:numId="38">
    <w:abstractNumId w:val="64"/>
  </w:num>
  <w:num w:numId="39">
    <w:abstractNumId w:val="33"/>
  </w:num>
  <w:num w:numId="40">
    <w:abstractNumId w:val="14"/>
  </w:num>
  <w:num w:numId="41">
    <w:abstractNumId w:val="42"/>
  </w:num>
  <w:num w:numId="42">
    <w:abstractNumId w:val="51"/>
  </w:num>
  <w:num w:numId="43">
    <w:abstractNumId w:val="39"/>
  </w:num>
  <w:num w:numId="44">
    <w:abstractNumId w:val="63"/>
  </w:num>
  <w:num w:numId="45">
    <w:abstractNumId w:val="89"/>
  </w:num>
  <w:num w:numId="46">
    <w:abstractNumId w:val="36"/>
  </w:num>
  <w:num w:numId="47">
    <w:abstractNumId w:val="41"/>
  </w:num>
  <w:num w:numId="48">
    <w:abstractNumId w:val="34"/>
  </w:num>
  <w:num w:numId="49">
    <w:abstractNumId w:val="35"/>
  </w:num>
  <w:num w:numId="50">
    <w:abstractNumId w:val="67"/>
  </w:num>
  <w:num w:numId="51">
    <w:abstractNumId w:val="76"/>
  </w:num>
  <w:num w:numId="52">
    <w:abstractNumId w:val="32"/>
  </w:num>
  <w:num w:numId="53">
    <w:abstractNumId w:val="83"/>
  </w:num>
  <w:num w:numId="54">
    <w:abstractNumId w:val="17"/>
  </w:num>
  <w:num w:numId="55">
    <w:abstractNumId w:val="8"/>
  </w:num>
  <w:num w:numId="56">
    <w:abstractNumId w:val="10"/>
  </w:num>
  <w:num w:numId="57">
    <w:abstractNumId w:val="61"/>
  </w:num>
  <w:num w:numId="58">
    <w:abstractNumId w:val="45"/>
  </w:num>
  <w:num w:numId="59">
    <w:abstractNumId w:val="46"/>
  </w:num>
  <w:num w:numId="60">
    <w:abstractNumId w:val="28"/>
  </w:num>
  <w:num w:numId="61">
    <w:abstractNumId w:val="7"/>
  </w:num>
  <w:num w:numId="62">
    <w:abstractNumId w:val="69"/>
  </w:num>
  <w:num w:numId="63">
    <w:abstractNumId w:val="62"/>
  </w:num>
  <w:num w:numId="64">
    <w:abstractNumId w:val="27"/>
  </w:num>
  <w:num w:numId="65">
    <w:abstractNumId w:val="23"/>
  </w:num>
  <w:num w:numId="66">
    <w:abstractNumId w:val="60"/>
  </w:num>
  <w:num w:numId="67">
    <w:abstractNumId w:val="43"/>
  </w:num>
  <w:num w:numId="68">
    <w:abstractNumId w:val="52"/>
  </w:num>
  <w:num w:numId="69">
    <w:abstractNumId w:val="40"/>
  </w:num>
  <w:num w:numId="70">
    <w:abstractNumId w:val="1"/>
  </w:num>
  <w:num w:numId="71">
    <w:abstractNumId w:val="20"/>
  </w:num>
  <w:num w:numId="72">
    <w:abstractNumId w:val="13"/>
  </w:num>
  <w:num w:numId="73">
    <w:abstractNumId w:val="65"/>
  </w:num>
  <w:num w:numId="74">
    <w:abstractNumId w:val="50"/>
  </w:num>
  <w:num w:numId="75">
    <w:abstractNumId w:val="54"/>
  </w:num>
  <w:num w:numId="76">
    <w:abstractNumId w:val="90"/>
  </w:num>
  <w:num w:numId="77">
    <w:abstractNumId w:val="21"/>
  </w:num>
  <w:num w:numId="78">
    <w:abstractNumId w:val="37"/>
  </w:num>
  <w:num w:numId="79">
    <w:abstractNumId w:val="66"/>
  </w:num>
  <w:num w:numId="80">
    <w:abstractNumId w:val="3"/>
  </w:num>
  <w:num w:numId="81">
    <w:abstractNumId w:val="5"/>
  </w:num>
  <w:num w:numId="82">
    <w:abstractNumId w:val="31"/>
  </w:num>
  <w:num w:numId="83">
    <w:abstractNumId w:val="47"/>
  </w:num>
  <w:num w:numId="84">
    <w:abstractNumId w:val="68"/>
  </w:num>
  <w:num w:numId="85">
    <w:abstractNumId w:val="49"/>
  </w:num>
  <w:num w:numId="86">
    <w:abstractNumId w:val="9"/>
  </w:num>
  <w:num w:numId="87">
    <w:abstractNumId w:val="18"/>
  </w:num>
  <w:num w:numId="88">
    <w:abstractNumId w:val="44"/>
  </w:num>
  <w:num w:numId="89">
    <w:abstractNumId w:val="48"/>
  </w:num>
  <w:num w:numId="90">
    <w:abstractNumId w:val="79"/>
  </w:num>
  <w:num w:numId="91">
    <w:abstractNumId w:val="7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CC7"/>
    <w:rsid w:val="001338CD"/>
    <w:rsid w:val="00265C7A"/>
    <w:rsid w:val="00394402"/>
    <w:rsid w:val="003E65FE"/>
    <w:rsid w:val="004102B9"/>
    <w:rsid w:val="00502E89"/>
    <w:rsid w:val="005E7BAC"/>
    <w:rsid w:val="006923C8"/>
    <w:rsid w:val="007C0B3F"/>
    <w:rsid w:val="00861CC7"/>
    <w:rsid w:val="00950DAB"/>
    <w:rsid w:val="009F49FB"/>
    <w:rsid w:val="00A52141"/>
    <w:rsid w:val="00B81D9B"/>
    <w:rsid w:val="00C87EE5"/>
    <w:rsid w:val="00CF3E1A"/>
    <w:rsid w:val="00D33D4E"/>
    <w:rsid w:val="00D55891"/>
    <w:rsid w:val="00DD7297"/>
    <w:rsid w:val="00F50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143C9-C583-4A09-803E-4A017900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E7BA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E7BA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E7BA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E7BA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5E7BA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E7BAC"/>
    <w:rPr>
      <w:rFonts w:ascii="宋体" w:eastAsia="宋体" w:hAnsi="宋体" w:cs="宋体"/>
      <w:b/>
      <w:bCs/>
      <w:kern w:val="0"/>
      <w:sz w:val="36"/>
      <w:szCs w:val="36"/>
    </w:rPr>
  </w:style>
  <w:style w:type="character" w:customStyle="1" w:styleId="3Char">
    <w:name w:val="标题 3 Char"/>
    <w:basedOn w:val="a0"/>
    <w:link w:val="3"/>
    <w:uiPriority w:val="9"/>
    <w:rsid w:val="005E7BAC"/>
    <w:rPr>
      <w:rFonts w:ascii="宋体" w:eastAsia="宋体" w:hAnsi="宋体" w:cs="宋体"/>
      <w:b/>
      <w:bCs/>
      <w:kern w:val="0"/>
      <w:sz w:val="27"/>
      <w:szCs w:val="27"/>
    </w:rPr>
  </w:style>
  <w:style w:type="character" w:styleId="a3">
    <w:name w:val="Hyperlink"/>
    <w:basedOn w:val="a0"/>
    <w:uiPriority w:val="99"/>
    <w:semiHidden/>
    <w:unhideWhenUsed/>
    <w:rsid w:val="005E7BAC"/>
    <w:rPr>
      <w:color w:val="0000FF"/>
      <w:u w:val="single"/>
    </w:rPr>
  </w:style>
  <w:style w:type="paragraph" w:styleId="a4">
    <w:name w:val="Normal (Web)"/>
    <w:basedOn w:val="a"/>
    <w:uiPriority w:val="99"/>
    <w:semiHidden/>
    <w:unhideWhenUsed/>
    <w:rsid w:val="005E7BA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E7B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E7BAC"/>
    <w:rPr>
      <w:rFonts w:ascii="宋体" w:eastAsia="宋体" w:hAnsi="宋体" w:cs="宋体"/>
      <w:kern w:val="0"/>
      <w:sz w:val="24"/>
      <w:szCs w:val="24"/>
    </w:rPr>
  </w:style>
  <w:style w:type="character" w:customStyle="1" w:styleId="pl-k">
    <w:name w:val="pl-k"/>
    <w:basedOn w:val="a0"/>
    <w:rsid w:val="005E7BAC"/>
  </w:style>
  <w:style w:type="character" w:customStyle="1" w:styleId="pl-c1">
    <w:name w:val="pl-c1"/>
    <w:basedOn w:val="a0"/>
    <w:rsid w:val="005E7BAC"/>
  </w:style>
  <w:style w:type="character" w:customStyle="1" w:styleId="apple-converted-space">
    <w:name w:val="apple-converted-space"/>
    <w:basedOn w:val="a0"/>
    <w:rsid w:val="005E7BAC"/>
  </w:style>
  <w:style w:type="character" w:customStyle="1" w:styleId="pl-smi">
    <w:name w:val="pl-smi"/>
    <w:basedOn w:val="a0"/>
    <w:rsid w:val="005E7BAC"/>
  </w:style>
  <w:style w:type="character" w:customStyle="1" w:styleId="pl-s">
    <w:name w:val="pl-s"/>
    <w:basedOn w:val="a0"/>
    <w:rsid w:val="005E7BAC"/>
  </w:style>
  <w:style w:type="character" w:customStyle="1" w:styleId="pl-pds">
    <w:name w:val="pl-pds"/>
    <w:basedOn w:val="a0"/>
    <w:rsid w:val="005E7BAC"/>
  </w:style>
  <w:style w:type="character" w:customStyle="1" w:styleId="pl-cce">
    <w:name w:val="pl-cce"/>
    <w:basedOn w:val="a0"/>
    <w:rsid w:val="005E7BAC"/>
  </w:style>
  <w:style w:type="character" w:styleId="HTML0">
    <w:name w:val="HTML Code"/>
    <w:basedOn w:val="a0"/>
    <w:uiPriority w:val="99"/>
    <w:semiHidden/>
    <w:unhideWhenUsed/>
    <w:rsid w:val="005E7BAC"/>
    <w:rPr>
      <w:rFonts w:ascii="宋体" w:eastAsia="宋体" w:hAnsi="宋体" w:cs="宋体"/>
      <w:sz w:val="24"/>
      <w:szCs w:val="24"/>
    </w:rPr>
  </w:style>
  <w:style w:type="character" w:styleId="a5">
    <w:name w:val="Strong"/>
    <w:basedOn w:val="a0"/>
    <w:uiPriority w:val="22"/>
    <w:qFormat/>
    <w:rsid w:val="005E7BAC"/>
    <w:rPr>
      <w:b/>
      <w:bCs/>
    </w:rPr>
  </w:style>
  <w:style w:type="character" w:customStyle="1" w:styleId="pl-c">
    <w:name w:val="pl-c"/>
    <w:basedOn w:val="a0"/>
    <w:rsid w:val="005E7BAC"/>
  </w:style>
  <w:style w:type="character" w:customStyle="1" w:styleId="pl-en">
    <w:name w:val="pl-en"/>
    <w:basedOn w:val="a0"/>
    <w:rsid w:val="005E7BAC"/>
  </w:style>
  <w:style w:type="character" w:customStyle="1" w:styleId="pl-v">
    <w:name w:val="pl-v"/>
    <w:basedOn w:val="a0"/>
    <w:rsid w:val="005E7BAC"/>
  </w:style>
  <w:style w:type="character" w:customStyle="1" w:styleId="1Char">
    <w:name w:val="标题 1 Char"/>
    <w:basedOn w:val="a0"/>
    <w:link w:val="1"/>
    <w:uiPriority w:val="9"/>
    <w:rsid w:val="005E7BAC"/>
    <w:rPr>
      <w:rFonts w:ascii="宋体" w:eastAsia="宋体" w:hAnsi="宋体" w:cs="宋体"/>
      <w:b/>
      <w:bCs/>
      <w:kern w:val="36"/>
      <w:sz w:val="48"/>
      <w:szCs w:val="48"/>
    </w:rPr>
  </w:style>
  <w:style w:type="character" w:customStyle="1" w:styleId="4Char">
    <w:name w:val="标题 4 Char"/>
    <w:basedOn w:val="a0"/>
    <w:link w:val="4"/>
    <w:uiPriority w:val="9"/>
    <w:rsid w:val="005E7BAC"/>
    <w:rPr>
      <w:rFonts w:ascii="宋体" w:eastAsia="宋体" w:hAnsi="宋体" w:cs="宋体"/>
      <w:b/>
      <w:bCs/>
      <w:kern w:val="0"/>
      <w:sz w:val="24"/>
      <w:szCs w:val="24"/>
    </w:rPr>
  </w:style>
  <w:style w:type="character" w:customStyle="1" w:styleId="5Char">
    <w:name w:val="标题 5 Char"/>
    <w:basedOn w:val="a0"/>
    <w:link w:val="5"/>
    <w:uiPriority w:val="9"/>
    <w:rsid w:val="005E7BAC"/>
    <w:rPr>
      <w:rFonts w:ascii="宋体" w:eastAsia="宋体" w:hAnsi="宋体" w:cs="宋体"/>
      <w:b/>
      <w:bCs/>
      <w:kern w:val="0"/>
      <w:sz w:val="20"/>
      <w:szCs w:val="20"/>
    </w:rPr>
  </w:style>
  <w:style w:type="character" w:styleId="a6">
    <w:name w:val="FollowedHyperlink"/>
    <w:basedOn w:val="a0"/>
    <w:uiPriority w:val="99"/>
    <w:semiHidden/>
    <w:unhideWhenUsed/>
    <w:rsid w:val="005E7BAC"/>
    <w:rPr>
      <w:color w:val="800080"/>
      <w:u w:val="single"/>
    </w:rPr>
  </w:style>
  <w:style w:type="character" w:customStyle="1" w:styleId="pl-e">
    <w:name w:val="pl-e"/>
    <w:basedOn w:val="a0"/>
    <w:rsid w:val="005E7BAC"/>
  </w:style>
  <w:style w:type="character" w:styleId="a7">
    <w:name w:val="Emphasis"/>
    <w:basedOn w:val="a0"/>
    <w:uiPriority w:val="20"/>
    <w:qFormat/>
    <w:rsid w:val="005E7BAC"/>
    <w:rPr>
      <w:i/>
      <w:iCs/>
    </w:rPr>
  </w:style>
  <w:style w:type="character" w:customStyle="1" w:styleId="pl-pse">
    <w:name w:val="pl-pse"/>
    <w:basedOn w:val="a0"/>
    <w:rsid w:val="005E7BAC"/>
  </w:style>
  <w:style w:type="character" w:customStyle="1" w:styleId="pl-s1">
    <w:name w:val="pl-s1"/>
    <w:basedOn w:val="a0"/>
    <w:rsid w:val="005E7BAC"/>
  </w:style>
  <w:style w:type="character" w:customStyle="1" w:styleId="pl-ent">
    <w:name w:val="pl-ent"/>
    <w:basedOn w:val="a0"/>
    <w:rsid w:val="005E7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42539">
      <w:bodyDiv w:val="1"/>
      <w:marLeft w:val="0"/>
      <w:marRight w:val="0"/>
      <w:marTop w:val="0"/>
      <w:marBottom w:val="0"/>
      <w:divBdr>
        <w:top w:val="none" w:sz="0" w:space="0" w:color="auto"/>
        <w:left w:val="none" w:sz="0" w:space="0" w:color="auto"/>
        <w:bottom w:val="none" w:sz="0" w:space="0" w:color="auto"/>
        <w:right w:val="none" w:sz="0" w:space="0" w:color="auto"/>
      </w:divBdr>
      <w:divsChild>
        <w:div w:id="389578075">
          <w:marLeft w:val="0"/>
          <w:marRight w:val="0"/>
          <w:marTop w:val="0"/>
          <w:marBottom w:val="240"/>
          <w:divBdr>
            <w:top w:val="none" w:sz="0" w:space="0" w:color="auto"/>
            <w:left w:val="none" w:sz="0" w:space="0" w:color="auto"/>
            <w:bottom w:val="none" w:sz="0" w:space="0" w:color="auto"/>
            <w:right w:val="none" w:sz="0" w:space="0" w:color="auto"/>
          </w:divBdr>
        </w:div>
        <w:div w:id="1202865926">
          <w:marLeft w:val="0"/>
          <w:marRight w:val="0"/>
          <w:marTop w:val="0"/>
          <w:marBottom w:val="240"/>
          <w:divBdr>
            <w:top w:val="none" w:sz="0" w:space="0" w:color="auto"/>
            <w:left w:val="none" w:sz="0" w:space="0" w:color="auto"/>
            <w:bottom w:val="none" w:sz="0" w:space="0" w:color="auto"/>
            <w:right w:val="none" w:sz="0" w:space="0" w:color="auto"/>
          </w:divBdr>
        </w:div>
        <w:div w:id="1283269696">
          <w:marLeft w:val="0"/>
          <w:marRight w:val="0"/>
          <w:marTop w:val="0"/>
          <w:marBottom w:val="240"/>
          <w:divBdr>
            <w:top w:val="none" w:sz="0" w:space="0" w:color="auto"/>
            <w:left w:val="none" w:sz="0" w:space="0" w:color="auto"/>
            <w:bottom w:val="none" w:sz="0" w:space="0" w:color="auto"/>
            <w:right w:val="none" w:sz="0" w:space="0" w:color="auto"/>
          </w:divBdr>
        </w:div>
        <w:div w:id="910506063">
          <w:marLeft w:val="0"/>
          <w:marRight w:val="0"/>
          <w:marTop w:val="0"/>
          <w:marBottom w:val="240"/>
          <w:divBdr>
            <w:top w:val="none" w:sz="0" w:space="0" w:color="auto"/>
            <w:left w:val="none" w:sz="0" w:space="0" w:color="auto"/>
            <w:bottom w:val="none" w:sz="0" w:space="0" w:color="auto"/>
            <w:right w:val="none" w:sz="0" w:space="0" w:color="auto"/>
          </w:divBdr>
        </w:div>
        <w:div w:id="1343052223">
          <w:marLeft w:val="0"/>
          <w:marRight w:val="0"/>
          <w:marTop w:val="0"/>
          <w:marBottom w:val="240"/>
          <w:divBdr>
            <w:top w:val="none" w:sz="0" w:space="0" w:color="auto"/>
            <w:left w:val="none" w:sz="0" w:space="0" w:color="auto"/>
            <w:bottom w:val="none" w:sz="0" w:space="0" w:color="auto"/>
            <w:right w:val="none" w:sz="0" w:space="0" w:color="auto"/>
          </w:divBdr>
        </w:div>
        <w:div w:id="586688976">
          <w:marLeft w:val="0"/>
          <w:marRight w:val="0"/>
          <w:marTop w:val="0"/>
          <w:marBottom w:val="240"/>
          <w:divBdr>
            <w:top w:val="none" w:sz="0" w:space="0" w:color="auto"/>
            <w:left w:val="none" w:sz="0" w:space="0" w:color="auto"/>
            <w:bottom w:val="none" w:sz="0" w:space="0" w:color="auto"/>
            <w:right w:val="none" w:sz="0" w:space="0" w:color="auto"/>
          </w:divBdr>
        </w:div>
        <w:div w:id="509220220">
          <w:marLeft w:val="0"/>
          <w:marRight w:val="0"/>
          <w:marTop w:val="0"/>
          <w:marBottom w:val="240"/>
          <w:divBdr>
            <w:top w:val="none" w:sz="0" w:space="0" w:color="auto"/>
            <w:left w:val="none" w:sz="0" w:space="0" w:color="auto"/>
            <w:bottom w:val="none" w:sz="0" w:space="0" w:color="auto"/>
            <w:right w:val="none" w:sz="0" w:space="0" w:color="auto"/>
          </w:divBdr>
        </w:div>
        <w:div w:id="892889560">
          <w:marLeft w:val="0"/>
          <w:marRight w:val="0"/>
          <w:marTop w:val="0"/>
          <w:marBottom w:val="240"/>
          <w:divBdr>
            <w:top w:val="none" w:sz="0" w:space="0" w:color="auto"/>
            <w:left w:val="none" w:sz="0" w:space="0" w:color="auto"/>
            <w:bottom w:val="none" w:sz="0" w:space="0" w:color="auto"/>
            <w:right w:val="none" w:sz="0" w:space="0" w:color="auto"/>
          </w:divBdr>
        </w:div>
        <w:div w:id="1909143134">
          <w:marLeft w:val="0"/>
          <w:marRight w:val="0"/>
          <w:marTop w:val="0"/>
          <w:marBottom w:val="240"/>
          <w:divBdr>
            <w:top w:val="none" w:sz="0" w:space="0" w:color="auto"/>
            <w:left w:val="none" w:sz="0" w:space="0" w:color="auto"/>
            <w:bottom w:val="none" w:sz="0" w:space="0" w:color="auto"/>
            <w:right w:val="none" w:sz="0" w:space="0" w:color="auto"/>
          </w:divBdr>
        </w:div>
        <w:div w:id="740448819">
          <w:marLeft w:val="0"/>
          <w:marRight w:val="0"/>
          <w:marTop w:val="0"/>
          <w:marBottom w:val="240"/>
          <w:divBdr>
            <w:top w:val="none" w:sz="0" w:space="0" w:color="auto"/>
            <w:left w:val="none" w:sz="0" w:space="0" w:color="auto"/>
            <w:bottom w:val="none" w:sz="0" w:space="0" w:color="auto"/>
            <w:right w:val="none" w:sz="0" w:space="0" w:color="auto"/>
          </w:divBdr>
        </w:div>
        <w:div w:id="183250108">
          <w:marLeft w:val="0"/>
          <w:marRight w:val="0"/>
          <w:marTop w:val="0"/>
          <w:marBottom w:val="240"/>
          <w:divBdr>
            <w:top w:val="none" w:sz="0" w:space="0" w:color="auto"/>
            <w:left w:val="none" w:sz="0" w:space="0" w:color="auto"/>
            <w:bottom w:val="none" w:sz="0" w:space="0" w:color="auto"/>
            <w:right w:val="none" w:sz="0" w:space="0" w:color="auto"/>
          </w:divBdr>
        </w:div>
        <w:div w:id="1241019640">
          <w:marLeft w:val="0"/>
          <w:marRight w:val="0"/>
          <w:marTop w:val="0"/>
          <w:marBottom w:val="240"/>
          <w:divBdr>
            <w:top w:val="none" w:sz="0" w:space="0" w:color="auto"/>
            <w:left w:val="none" w:sz="0" w:space="0" w:color="auto"/>
            <w:bottom w:val="none" w:sz="0" w:space="0" w:color="auto"/>
            <w:right w:val="none" w:sz="0" w:space="0" w:color="auto"/>
          </w:divBdr>
        </w:div>
        <w:div w:id="1342202671">
          <w:marLeft w:val="0"/>
          <w:marRight w:val="0"/>
          <w:marTop w:val="0"/>
          <w:marBottom w:val="240"/>
          <w:divBdr>
            <w:top w:val="none" w:sz="0" w:space="0" w:color="auto"/>
            <w:left w:val="none" w:sz="0" w:space="0" w:color="auto"/>
            <w:bottom w:val="none" w:sz="0" w:space="0" w:color="auto"/>
            <w:right w:val="none" w:sz="0" w:space="0" w:color="auto"/>
          </w:divBdr>
        </w:div>
        <w:div w:id="773523913">
          <w:marLeft w:val="0"/>
          <w:marRight w:val="0"/>
          <w:marTop w:val="0"/>
          <w:marBottom w:val="240"/>
          <w:divBdr>
            <w:top w:val="none" w:sz="0" w:space="0" w:color="auto"/>
            <w:left w:val="none" w:sz="0" w:space="0" w:color="auto"/>
            <w:bottom w:val="none" w:sz="0" w:space="0" w:color="auto"/>
            <w:right w:val="none" w:sz="0" w:space="0" w:color="auto"/>
          </w:divBdr>
        </w:div>
        <w:div w:id="1800762610">
          <w:marLeft w:val="0"/>
          <w:marRight w:val="0"/>
          <w:marTop w:val="0"/>
          <w:marBottom w:val="240"/>
          <w:divBdr>
            <w:top w:val="none" w:sz="0" w:space="0" w:color="auto"/>
            <w:left w:val="none" w:sz="0" w:space="0" w:color="auto"/>
            <w:bottom w:val="none" w:sz="0" w:space="0" w:color="auto"/>
            <w:right w:val="none" w:sz="0" w:space="0" w:color="auto"/>
          </w:divBdr>
        </w:div>
        <w:div w:id="571816399">
          <w:marLeft w:val="0"/>
          <w:marRight w:val="0"/>
          <w:marTop w:val="0"/>
          <w:marBottom w:val="240"/>
          <w:divBdr>
            <w:top w:val="none" w:sz="0" w:space="0" w:color="auto"/>
            <w:left w:val="none" w:sz="0" w:space="0" w:color="auto"/>
            <w:bottom w:val="none" w:sz="0" w:space="0" w:color="auto"/>
            <w:right w:val="none" w:sz="0" w:space="0" w:color="auto"/>
          </w:divBdr>
        </w:div>
        <w:div w:id="1581792917">
          <w:marLeft w:val="0"/>
          <w:marRight w:val="0"/>
          <w:marTop w:val="0"/>
          <w:marBottom w:val="240"/>
          <w:divBdr>
            <w:top w:val="none" w:sz="0" w:space="0" w:color="auto"/>
            <w:left w:val="none" w:sz="0" w:space="0" w:color="auto"/>
            <w:bottom w:val="none" w:sz="0" w:space="0" w:color="auto"/>
            <w:right w:val="none" w:sz="0" w:space="0" w:color="auto"/>
          </w:divBdr>
        </w:div>
        <w:div w:id="110245175">
          <w:marLeft w:val="0"/>
          <w:marRight w:val="0"/>
          <w:marTop w:val="0"/>
          <w:marBottom w:val="240"/>
          <w:divBdr>
            <w:top w:val="none" w:sz="0" w:space="0" w:color="auto"/>
            <w:left w:val="none" w:sz="0" w:space="0" w:color="auto"/>
            <w:bottom w:val="none" w:sz="0" w:space="0" w:color="auto"/>
            <w:right w:val="none" w:sz="0" w:space="0" w:color="auto"/>
          </w:divBdr>
        </w:div>
        <w:div w:id="509492593">
          <w:marLeft w:val="0"/>
          <w:marRight w:val="0"/>
          <w:marTop w:val="0"/>
          <w:marBottom w:val="240"/>
          <w:divBdr>
            <w:top w:val="none" w:sz="0" w:space="0" w:color="auto"/>
            <w:left w:val="none" w:sz="0" w:space="0" w:color="auto"/>
            <w:bottom w:val="none" w:sz="0" w:space="0" w:color="auto"/>
            <w:right w:val="none" w:sz="0" w:space="0" w:color="auto"/>
          </w:divBdr>
        </w:div>
        <w:div w:id="792332066">
          <w:marLeft w:val="0"/>
          <w:marRight w:val="0"/>
          <w:marTop w:val="0"/>
          <w:marBottom w:val="240"/>
          <w:divBdr>
            <w:top w:val="none" w:sz="0" w:space="0" w:color="auto"/>
            <w:left w:val="none" w:sz="0" w:space="0" w:color="auto"/>
            <w:bottom w:val="none" w:sz="0" w:space="0" w:color="auto"/>
            <w:right w:val="none" w:sz="0" w:space="0" w:color="auto"/>
          </w:divBdr>
        </w:div>
        <w:div w:id="644744325">
          <w:marLeft w:val="0"/>
          <w:marRight w:val="0"/>
          <w:marTop w:val="0"/>
          <w:marBottom w:val="240"/>
          <w:divBdr>
            <w:top w:val="none" w:sz="0" w:space="0" w:color="auto"/>
            <w:left w:val="none" w:sz="0" w:space="0" w:color="auto"/>
            <w:bottom w:val="none" w:sz="0" w:space="0" w:color="auto"/>
            <w:right w:val="none" w:sz="0" w:space="0" w:color="auto"/>
          </w:divBdr>
        </w:div>
        <w:div w:id="678889311">
          <w:marLeft w:val="0"/>
          <w:marRight w:val="0"/>
          <w:marTop w:val="0"/>
          <w:marBottom w:val="240"/>
          <w:divBdr>
            <w:top w:val="none" w:sz="0" w:space="0" w:color="auto"/>
            <w:left w:val="none" w:sz="0" w:space="0" w:color="auto"/>
            <w:bottom w:val="none" w:sz="0" w:space="0" w:color="auto"/>
            <w:right w:val="none" w:sz="0" w:space="0" w:color="auto"/>
          </w:divBdr>
        </w:div>
        <w:div w:id="1094933981">
          <w:marLeft w:val="0"/>
          <w:marRight w:val="0"/>
          <w:marTop w:val="0"/>
          <w:marBottom w:val="240"/>
          <w:divBdr>
            <w:top w:val="none" w:sz="0" w:space="0" w:color="auto"/>
            <w:left w:val="none" w:sz="0" w:space="0" w:color="auto"/>
            <w:bottom w:val="none" w:sz="0" w:space="0" w:color="auto"/>
            <w:right w:val="none" w:sz="0" w:space="0" w:color="auto"/>
          </w:divBdr>
        </w:div>
        <w:div w:id="1044520710">
          <w:marLeft w:val="0"/>
          <w:marRight w:val="0"/>
          <w:marTop w:val="0"/>
          <w:marBottom w:val="240"/>
          <w:divBdr>
            <w:top w:val="none" w:sz="0" w:space="0" w:color="auto"/>
            <w:left w:val="none" w:sz="0" w:space="0" w:color="auto"/>
            <w:bottom w:val="none" w:sz="0" w:space="0" w:color="auto"/>
            <w:right w:val="none" w:sz="0" w:space="0" w:color="auto"/>
          </w:divBdr>
        </w:div>
        <w:div w:id="953680261">
          <w:marLeft w:val="0"/>
          <w:marRight w:val="0"/>
          <w:marTop w:val="0"/>
          <w:marBottom w:val="240"/>
          <w:divBdr>
            <w:top w:val="none" w:sz="0" w:space="0" w:color="auto"/>
            <w:left w:val="none" w:sz="0" w:space="0" w:color="auto"/>
            <w:bottom w:val="none" w:sz="0" w:space="0" w:color="auto"/>
            <w:right w:val="none" w:sz="0" w:space="0" w:color="auto"/>
          </w:divBdr>
        </w:div>
        <w:div w:id="1382554534">
          <w:marLeft w:val="0"/>
          <w:marRight w:val="0"/>
          <w:marTop w:val="0"/>
          <w:marBottom w:val="240"/>
          <w:divBdr>
            <w:top w:val="none" w:sz="0" w:space="0" w:color="auto"/>
            <w:left w:val="none" w:sz="0" w:space="0" w:color="auto"/>
            <w:bottom w:val="none" w:sz="0" w:space="0" w:color="auto"/>
            <w:right w:val="none" w:sz="0" w:space="0" w:color="auto"/>
          </w:divBdr>
        </w:div>
        <w:div w:id="908031378">
          <w:marLeft w:val="0"/>
          <w:marRight w:val="0"/>
          <w:marTop w:val="0"/>
          <w:marBottom w:val="240"/>
          <w:divBdr>
            <w:top w:val="none" w:sz="0" w:space="0" w:color="auto"/>
            <w:left w:val="none" w:sz="0" w:space="0" w:color="auto"/>
            <w:bottom w:val="none" w:sz="0" w:space="0" w:color="auto"/>
            <w:right w:val="none" w:sz="0" w:space="0" w:color="auto"/>
          </w:divBdr>
        </w:div>
        <w:div w:id="174615861">
          <w:marLeft w:val="0"/>
          <w:marRight w:val="0"/>
          <w:marTop w:val="0"/>
          <w:marBottom w:val="240"/>
          <w:divBdr>
            <w:top w:val="none" w:sz="0" w:space="0" w:color="auto"/>
            <w:left w:val="none" w:sz="0" w:space="0" w:color="auto"/>
            <w:bottom w:val="none" w:sz="0" w:space="0" w:color="auto"/>
            <w:right w:val="none" w:sz="0" w:space="0" w:color="auto"/>
          </w:divBdr>
        </w:div>
        <w:div w:id="872425116">
          <w:marLeft w:val="0"/>
          <w:marRight w:val="0"/>
          <w:marTop w:val="0"/>
          <w:marBottom w:val="240"/>
          <w:divBdr>
            <w:top w:val="none" w:sz="0" w:space="0" w:color="auto"/>
            <w:left w:val="none" w:sz="0" w:space="0" w:color="auto"/>
            <w:bottom w:val="none" w:sz="0" w:space="0" w:color="auto"/>
            <w:right w:val="none" w:sz="0" w:space="0" w:color="auto"/>
          </w:divBdr>
        </w:div>
        <w:div w:id="1406881085">
          <w:marLeft w:val="0"/>
          <w:marRight w:val="0"/>
          <w:marTop w:val="0"/>
          <w:marBottom w:val="240"/>
          <w:divBdr>
            <w:top w:val="none" w:sz="0" w:space="0" w:color="auto"/>
            <w:left w:val="none" w:sz="0" w:space="0" w:color="auto"/>
            <w:bottom w:val="none" w:sz="0" w:space="0" w:color="auto"/>
            <w:right w:val="none" w:sz="0" w:space="0" w:color="auto"/>
          </w:divBdr>
        </w:div>
        <w:div w:id="887188643">
          <w:marLeft w:val="0"/>
          <w:marRight w:val="0"/>
          <w:marTop w:val="0"/>
          <w:marBottom w:val="240"/>
          <w:divBdr>
            <w:top w:val="none" w:sz="0" w:space="0" w:color="auto"/>
            <w:left w:val="none" w:sz="0" w:space="0" w:color="auto"/>
            <w:bottom w:val="none" w:sz="0" w:space="0" w:color="auto"/>
            <w:right w:val="none" w:sz="0" w:space="0" w:color="auto"/>
          </w:divBdr>
        </w:div>
        <w:div w:id="1363555028">
          <w:blockQuote w:val="1"/>
          <w:marLeft w:val="0"/>
          <w:marRight w:val="0"/>
          <w:marTop w:val="0"/>
          <w:marBottom w:val="240"/>
          <w:divBdr>
            <w:top w:val="none" w:sz="0" w:space="0" w:color="auto"/>
            <w:left w:val="single" w:sz="24" w:space="12" w:color="DFE2E5"/>
            <w:bottom w:val="none" w:sz="0" w:space="0" w:color="auto"/>
            <w:right w:val="none" w:sz="0" w:space="0" w:color="auto"/>
          </w:divBdr>
        </w:div>
        <w:div w:id="2080637027">
          <w:marLeft w:val="0"/>
          <w:marRight w:val="0"/>
          <w:marTop w:val="0"/>
          <w:marBottom w:val="240"/>
          <w:divBdr>
            <w:top w:val="none" w:sz="0" w:space="0" w:color="auto"/>
            <w:left w:val="none" w:sz="0" w:space="0" w:color="auto"/>
            <w:bottom w:val="none" w:sz="0" w:space="0" w:color="auto"/>
            <w:right w:val="none" w:sz="0" w:space="0" w:color="auto"/>
          </w:divBdr>
        </w:div>
        <w:div w:id="1425569557">
          <w:marLeft w:val="0"/>
          <w:marRight w:val="0"/>
          <w:marTop w:val="0"/>
          <w:marBottom w:val="240"/>
          <w:divBdr>
            <w:top w:val="none" w:sz="0" w:space="0" w:color="auto"/>
            <w:left w:val="none" w:sz="0" w:space="0" w:color="auto"/>
            <w:bottom w:val="none" w:sz="0" w:space="0" w:color="auto"/>
            <w:right w:val="none" w:sz="0" w:space="0" w:color="auto"/>
          </w:divBdr>
        </w:div>
        <w:div w:id="1647516142">
          <w:marLeft w:val="0"/>
          <w:marRight w:val="0"/>
          <w:marTop w:val="0"/>
          <w:marBottom w:val="240"/>
          <w:divBdr>
            <w:top w:val="none" w:sz="0" w:space="0" w:color="auto"/>
            <w:left w:val="none" w:sz="0" w:space="0" w:color="auto"/>
            <w:bottom w:val="none" w:sz="0" w:space="0" w:color="auto"/>
            <w:right w:val="none" w:sz="0" w:space="0" w:color="auto"/>
          </w:divBdr>
        </w:div>
        <w:div w:id="1080248489">
          <w:marLeft w:val="0"/>
          <w:marRight w:val="0"/>
          <w:marTop w:val="0"/>
          <w:marBottom w:val="240"/>
          <w:divBdr>
            <w:top w:val="none" w:sz="0" w:space="0" w:color="auto"/>
            <w:left w:val="none" w:sz="0" w:space="0" w:color="auto"/>
            <w:bottom w:val="none" w:sz="0" w:space="0" w:color="auto"/>
            <w:right w:val="none" w:sz="0" w:space="0" w:color="auto"/>
          </w:divBdr>
        </w:div>
        <w:div w:id="380252330">
          <w:marLeft w:val="0"/>
          <w:marRight w:val="0"/>
          <w:marTop w:val="0"/>
          <w:marBottom w:val="240"/>
          <w:divBdr>
            <w:top w:val="none" w:sz="0" w:space="0" w:color="auto"/>
            <w:left w:val="none" w:sz="0" w:space="0" w:color="auto"/>
            <w:bottom w:val="none" w:sz="0" w:space="0" w:color="auto"/>
            <w:right w:val="none" w:sz="0" w:space="0" w:color="auto"/>
          </w:divBdr>
        </w:div>
        <w:div w:id="314841706">
          <w:marLeft w:val="0"/>
          <w:marRight w:val="0"/>
          <w:marTop w:val="0"/>
          <w:marBottom w:val="240"/>
          <w:divBdr>
            <w:top w:val="none" w:sz="0" w:space="0" w:color="auto"/>
            <w:left w:val="none" w:sz="0" w:space="0" w:color="auto"/>
            <w:bottom w:val="none" w:sz="0" w:space="0" w:color="auto"/>
            <w:right w:val="none" w:sz="0" w:space="0" w:color="auto"/>
          </w:divBdr>
        </w:div>
        <w:div w:id="1958245819">
          <w:marLeft w:val="0"/>
          <w:marRight w:val="0"/>
          <w:marTop w:val="0"/>
          <w:marBottom w:val="240"/>
          <w:divBdr>
            <w:top w:val="none" w:sz="0" w:space="0" w:color="auto"/>
            <w:left w:val="none" w:sz="0" w:space="0" w:color="auto"/>
            <w:bottom w:val="none" w:sz="0" w:space="0" w:color="auto"/>
            <w:right w:val="none" w:sz="0" w:space="0" w:color="auto"/>
          </w:divBdr>
        </w:div>
        <w:div w:id="551355740">
          <w:marLeft w:val="0"/>
          <w:marRight w:val="0"/>
          <w:marTop w:val="0"/>
          <w:marBottom w:val="240"/>
          <w:divBdr>
            <w:top w:val="none" w:sz="0" w:space="0" w:color="auto"/>
            <w:left w:val="none" w:sz="0" w:space="0" w:color="auto"/>
            <w:bottom w:val="none" w:sz="0" w:space="0" w:color="auto"/>
            <w:right w:val="none" w:sz="0" w:space="0" w:color="auto"/>
          </w:divBdr>
        </w:div>
        <w:div w:id="640303395">
          <w:marLeft w:val="0"/>
          <w:marRight w:val="0"/>
          <w:marTop w:val="0"/>
          <w:marBottom w:val="240"/>
          <w:divBdr>
            <w:top w:val="none" w:sz="0" w:space="0" w:color="auto"/>
            <w:left w:val="none" w:sz="0" w:space="0" w:color="auto"/>
            <w:bottom w:val="none" w:sz="0" w:space="0" w:color="auto"/>
            <w:right w:val="none" w:sz="0" w:space="0" w:color="auto"/>
          </w:divBdr>
        </w:div>
        <w:div w:id="1887180991">
          <w:marLeft w:val="0"/>
          <w:marRight w:val="0"/>
          <w:marTop w:val="0"/>
          <w:marBottom w:val="240"/>
          <w:divBdr>
            <w:top w:val="none" w:sz="0" w:space="0" w:color="auto"/>
            <w:left w:val="none" w:sz="0" w:space="0" w:color="auto"/>
            <w:bottom w:val="none" w:sz="0" w:space="0" w:color="auto"/>
            <w:right w:val="none" w:sz="0" w:space="0" w:color="auto"/>
          </w:divBdr>
        </w:div>
        <w:div w:id="1816751655">
          <w:marLeft w:val="0"/>
          <w:marRight w:val="0"/>
          <w:marTop w:val="0"/>
          <w:marBottom w:val="240"/>
          <w:divBdr>
            <w:top w:val="none" w:sz="0" w:space="0" w:color="auto"/>
            <w:left w:val="none" w:sz="0" w:space="0" w:color="auto"/>
            <w:bottom w:val="none" w:sz="0" w:space="0" w:color="auto"/>
            <w:right w:val="none" w:sz="0" w:space="0" w:color="auto"/>
          </w:divBdr>
        </w:div>
        <w:div w:id="433671412">
          <w:marLeft w:val="0"/>
          <w:marRight w:val="0"/>
          <w:marTop w:val="0"/>
          <w:marBottom w:val="240"/>
          <w:divBdr>
            <w:top w:val="none" w:sz="0" w:space="0" w:color="auto"/>
            <w:left w:val="none" w:sz="0" w:space="0" w:color="auto"/>
            <w:bottom w:val="none" w:sz="0" w:space="0" w:color="auto"/>
            <w:right w:val="none" w:sz="0" w:space="0" w:color="auto"/>
          </w:divBdr>
        </w:div>
        <w:div w:id="947928296">
          <w:marLeft w:val="0"/>
          <w:marRight w:val="0"/>
          <w:marTop w:val="0"/>
          <w:marBottom w:val="240"/>
          <w:divBdr>
            <w:top w:val="none" w:sz="0" w:space="0" w:color="auto"/>
            <w:left w:val="none" w:sz="0" w:space="0" w:color="auto"/>
            <w:bottom w:val="none" w:sz="0" w:space="0" w:color="auto"/>
            <w:right w:val="none" w:sz="0" w:space="0" w:color="auto"/>
          </w:divBdr>
        </w:div>
        <w:div w:id="986275868">
          <w:marLeft w:val="0"/>
          <w:marRight w:val="0"/>
          <w:marTop w:val="0"/>
          <w:marBottom w:val="240"/>
          <w:divBdr>
            <w:top w:val="none" w:sz="0" w:space="0" w:color="auto"/>
            <w:left w:val="none" w:sz="0" w:space="0" w:color="auto"/>
            <w:bottom w:val="none" w:sz="0" w:space="0" w:color="auto"/>
            <w:right w:val="none" w:sz="0" w:space="0" w:color="auto"/>
          </w:divBdr>
        </w:div>
        <w:div w:id="790126739">
          <w:marLeft w:val="0"/>
          <w:marRight w:val="0"/>
          <w:marTop w:val="0"/>
          <w:marBottom w:val="240"/>
          <w:divBdr>
            <w:top w:val="none" w:sz="0" w:space="0" w:color="auto"/>
            <w:left w:val="none" w:sz="0" w:space="0" w:color="auto"/>
            <w:bottom w:val="none" w:sz="0" w:space="0" w:color="auto"/>
            <w:right w:val="none" w:sz="0" w:space="0" w:color="auto"/>
          </w:divBdr>
        </w:div>
        <w:div w:id="2076078752">
          <w:marLeft w:val="0"/>
          <w:marRight w:val="0"/>
          <w:marTop w:val="0"/>
          <w:marBottom w:val="240"/>
          <w:divBdr>
            <w:top w:val="none" w:sz="0" w:space="0" w:color="auto"/>
            <w:left w:val="none" w:sz="0" w:space="0" w:color="auto"/>
            <w:bottom w:val="none" w:sz="0" w:space="0" w:color="auto"/>
            <w:right w:val="none" w:sz="0" w:space="0" w:color="auto"/>
          </w:divBdr>
        </w:div>
        <w:div w:id="377709018">
          <w:marLeft w:val="0"/>
          <w:marRight w:val="0"/>
          <w:marTop w:val="0"/>
          <w:marBottom w:val="240"/>
          <w:divBdr>
            <w:top w:val="none" w:sz="0" w:space="0" w:color="auto"/>
            <w:left w:val="none" w:sz="0" w:space="0" w:color="auto"/>
            <w:bottom w:val="none" w:sz="0" w:space="0" w:color="auto"/>
            <w:right w:val="none" w:sz="0" w:space="0" w:color="auto"/>
          </w:divBdr>
        </w:div>
        <w:div w:id="217282994">
          <w:marLeft w:val="0"/>
          <w:marRight w:val="0"/>
          <w:marTop w:val="0"/>
          <w:marBottom w:val="240"/>
          <w:divBdr>
            <w:top w:val="none" w:sz="0" w:space="0" w:color="auto"/>
            <w:left w:val="none" w:sz="0" w:space="0" w:color="auto"/>
            <w:bottom w:val="none" w:sz="0" w:space="0" w:color="auto"/>
            <w:right w:val="none" w:sz="0" w:space="0" w:color="auto"/>
          </w:divBdr>
        </w:div>
        <w:div w:id="1513569282">
          <w:marLeft w:val="0"/>
          <w:marRight w:val="0"/>
          <w:marTop w:val="0"/>
          <w:marBottom w:val="240"/>
          <w:divBdr>
            <w:top w:val="none" w:sz="0" w:space="0" w:color="auto"/>
            <w:left w:val="none" w:sz="0" w:space="0" w:color="auto"/>
            <w:bottom w:val="none" w:sz="0" w:space="0" w:color="auto"/>
            <w:right w:val="none" w:sz="0" w:space="0" w:color="auto"/>
          </w:divBdr>
        </w:div>
        <w:div w:id="1015233820">
          <w:marLeft w:val="0"/>
          <w:marRight w:val="0"/>
          <w:marTop w:val="0"/>
          <w:marBottom w:val="240"/>
          <w:divBdr>
            <w:top w:val="none" w:sz="0" w:space="0" w:color="auto"/>
            <w:left w:val="none" w:sz="0" w:space="0" w:color="auto"/>
            <w:bottom w:val="none" w:sz="0" w:space="0" w:color="auto"/>
            <w:right w:val="none" w:sz="0" w:space="0" w:color="auto"/>
          </w:divBdr>
        </w:div>
        <w:div w:id="4135191">
          <w:blockQuote w:val="1"/>
          <w:marLeft w:val="0"/>
          <w:marRight w:val="0"/>
          <w:marTop w:val="0"/>
          <w:marBottom w:val="240"/>
          <w:divBdr>
            <w:top w:val="none" w:sz="0" w:space="0" w:color="auto"/>
            <w:left w:val="single" w:sz="24" w:space="12" w:color="DFE2E5"/>
            <w:bottom w:val="none" w:sz="0" w:space="0" w:color="auto"/>
            <w:right w:val="none" w:sz="0" w:space="0" w:color="auto"/>
          </w:divBdr>
        </w:div>
        <w:div w:id="250432191">
          <w:marLeft w:val="0"/>
          <w:marRight w:val="0"/>
          <w:marTop w:val="0"/>
          <w:marBottom w:val="240"/>
          <w:divBdr>
            <w:top w:val="none" w:sz="0" w:space="0" w:color="auto"/>
            <w:left w:val="none" w:sz="0" w:space="0" w:color="auto"/>
            <w:bottom w:val="none" w:sz="0" w:space="0" w:color="auto"/>
            <w:right w:val="none" w:sz="0" w:space="0" w:color="auto"/>
          </w:divBdr>
        </w:div>
        <w:div w:id="709376544">
          <w:marLeft w:val="0"/>
          <w:marRight w:val="0"/>
          <w:marTop w:val="0"/>
          <w:marBottom w:val="240"/>
          <w:divBdr>
            <w:top w:val="none" w:sz="0" w:space="0" w:color="auto"/>
            <w:left w:val="none" w:sz="0" w:space="0" w:color="auto"/>
            <w:bottom w:val="none" w:sz="0" w:space="0" w:color="auto"/>
            <w:right w:val="none" w:sz="0" w:space="0" w:color="auto"/>
          </w:divBdr>
        </w:div>
        <w:div w:id="1938127498">
          <w:marLeft w:val="0"/>
          <w:marRight w:val="0"/>
          <w:marTop w:val="0"/>
          <w:marBottom w:val="240"/>
          <w:divBdr>
            <w:top w:val="none" w:sz="0" w:space="0" w:color="auto"/>
            <w:left w:val="none" w:sz="0" w:space="0" w:color="auto"/>
            <w:bottom w:val="none" w:sz="0" w:space="0" w:color="auto"/>
            <w:right w:val="none" w:sz="0" w:space="0" w:color="auto"/>
          </w:divBdr>
        </w:div>
        <w:div w:id="1037973250">
          <w:marLeft w:val="0"/>
          <w:marRight w:val="0"/>
          <w:marTop w:val="0"/>
          <w:marBottom w:val="240"/>
          <w:divBdr>
            <w:top w:val="none" w:sz="0" w:space="0" w:color="auto"/>
            <w:left w:val="none" w:sz="0" w:space="0" w:color="auto"/>
            <w:bottom w:val="none" w:sz="0" w:space="0" w:color="auto"/>
            <w:right w:val="none" w:sz="0" w:space="0" w:color="auto"/>
          </w:divBdr>
        </w:div>
        <w:div w:id="1603951480">
          <w:marLeft w:val="0"/>
          <w:marRight w:val="0"/>
          <w:marTop w:val="0"/>
          <w:marBottom w:val="240"/>
          <w:divBdr>
            <w:top w:val="none" w:sz="0" w:space="0" w:color="auto"/>
            <w:left w:val="none" w:sz="0" w:space="0" w:color="auto"/>
            <w:bottom w:val="none" w:sz="0" w:space="0" w:color="auto"/>
            <w:right w:val="none" w:sz="0" w:space="0" w:color="auto"/>
          </w:divBdr>
        </w:div>
        <w:div w:id="2022774629">
          <w:marLeft w:val="0"/>
          <w:marRight w:val="0"/>
          <w:marTop w:val="0"/>
          <w:marBottom w:val="240"/>
          <w:divBdr>
            <w:top w:val="none" w:sz="0" w:space="0" w:color="auto"/>
            <w:left w:val="none" w:sz="0" w:space="0" w:color="auto"/>
            <w:bottom w:val="none" w:sz="0" w:space="0" w:color="auto"/>
            <w:right w:val="none" w:sz="0" w:space="0" w:color="auto"/>
          </w:divBdr>
        </w:div>
        <w:div w:id="1011030811">
          <w:marLeft w:val="0"/>
          <w:marRight w:val="0"/>
          <w:marTop w:val="0"/>
          <w:marBottom w:val="240"/>
          <w:divBdr>
            <w:top w:val="none" w:sz="0" w:space="0" w:color="auto"/>
            <w:left w:val="none" w:sz="0" w:space="0" w:color="auto"/>
            <w:bottom w:val="none" w:sz="0" w:space="0" w:color="auto"/>
            <w:right w:val="none" w:sz="0" w:space="0" w:color="auto"/>
          </w:divBdr>
        </w:div>
        <w:div w:id="430585909">
          <w:marLeft w:val="0"/>
          <w:marRight w:val="0"/>
          <w:marTop w:val="0"/>
          <w:marBottom w:val="240"/>
          <w:divBdr>
            <w:top w:val="none" w:sz="0" w:space="0" w:color="auto"/>
            <w:left w:val="none" w:sz="0" w:space="0" w:color="auto"/>
            <w:bottom w:val="none" w:sz="0" w:space="0" w:color="auto"/>
            <w:right w:val="none" w:sz="0" w:space="0" w:color="auto"/>
          </w:divBdr>
        </w:div>
        <w:div w:id="33697638">
          <w:marLeft w:val="0"/>
          <w:marRight w:val="0"/>
          <w:marTop w:val="0"/>
          <w:marBottom w:val="240"/>
          <w:divBdr>
            <w:top w:val="none" w:sz="0" w:space="0" w:color="auto"/>
            <w:left w:val="none" w:sz="0" w:space="0" w:color="auto"/>
            <w:bottom w:val="none" w:sz="0" w:space="0" w:color="auto"/>
            <w:right w:val="none" w:sz="0" w:space="0" w:color="auto"/>
          </w:divBdr>
        </w:div>
        <w:div w:id="1681003833">
          <w:marLeft w:val="0"/>
          <w:marRight w:val="0"/>
          <w:marTop w:val="0"/>
          <w:marBottom w:val="240"/>
          <w:divBdr>
            <w:top w:val="none" w:sz="0" w:space="0" w:color="auto"/>
            <w:left w:val="none" w:sz="0" w:space="0" w:color="auto"/>
            <w:bottom w:val="none" w:sz="0" w:space="0" w:color="auto"/>
            <w:right w:val="none" w:sz="0" w:space="0" w:color="auto"/>
          </w:divBdr>
        </w:div>
        <w:div w:id="991522621">
          <w:marLeft w:val="0"/>
          <w:marRight w:val="0"/>
          <w:marTop w:val="0"/>
          <w:marBottom w:val="240"/>
          <w:divBdr>
            <w:top w:val="none" w:sz="0" w:space="0" w:color="auto"/>
            <w:left w:val="none" w:sz="0" w:space="0" w:color="auto"/>
            <w:bottom w:val="none" w:sz="0" w:space="0" w:color="auto"/>
            <w:right w:val="none" w:sz="0" w:space="0" w:color="auto"/>
          </w:divBdr>
        </w:div>
        <w:div w:id="673993123">
          <w:marLeft w:val="0"/>
          <w:marRight w:val="0"/>
          <w:marTop w:val="0"/>
          <w:marBottom w:val="240"/>
          <w:divBdr>
            <w:top w:val="none" w:sz="0" w:space="0" w:color="auto"/>
            <w:left w:val="none" w:sz="0" w:space="0" w:color="auto"/>
            <w:bottom w:val="none" w:sz="0" w:space="0" w:color="auto"/>
            <w:right w:val="none" w:sz="0" w:space="0" w:color="auto"/>
          </w:divBdr>
        </w:div>
        <w:div w:id="215092932">
          <w:marLeft w:val="0"/>
          <w:marRight w:val="0"/>
          <w:marTop w:val="0"/>
          <w:marBottom w:val="240"/>
          <w:divBdr>
            <w:top w:val="none" w:sz="0" w:space="0" w:color="auto"/>
            <w:left w:val="none" w:sz="0" w:space="0" w:color="auto"/>
            <w:bottom w:val="none" w:sz="0" w:space="0" w:color="auto"/>
            <w:right w:val="none" w:sz="0" w:space="0" w:color="auto"/>
          </w:divBdr>
        </w:div>
        <w:div w:id="647788729">
          <w:marLeft w:val="0"/>
          <w:marRight w:val="0"/>
          <w:marTop w:val="0"/>
          <w:marBottom w:val="240"/>
          <w:divBdr>
            <w:top w:val="none" w:sz="0" w:space="0" w:color="auto"/>
            <w:left w:val="none" w:sz="0" w:space="0" w:color="auto"/>
            <w:bottom w:val="none" w:sz="0" w:space="0" w:color="auto"/>
            <w:right w:val="none" w:sz="0" w:space="0" w:color="auto"/>
          </w:divBdr>
        </w:div>
        <w:div w:id="1545098415">
          <w:marLeft w:val="0"/>
          <w:marRight w:val="0"/>
          <w:marTop w:val="0"/>
          <w:marBottom w:val="240"/>
          <w:divBdr>
            <w:top w:val="none" w:sz="0" w:space="0" w:color="auto"/>
            <w:left w:val="none" w:sz="0" w:space="0" w:color="auto"/>
            <w:bottom w:val="none" w:sz="0" w:space="0" w:color="auto"/>
            <w:right w:val="none" w:sz="0" w:space="0" w:color="auto"/>
          </w:divBdr>
        </w:div>
        <w:div w:id="180552967">
          <w:marLeft w:val="0"/>
          <w:marRight w:val="0"/>
          <w:marTop w:val="0"/>
          <w:marBottom w:val="240"/>
          <w:divBdr>
            <w:top w:val="none" w:sz="0" w:space="0" w:color="auto"/>
            <w:left w:val="none" w:sz="0" w:space="0" w:color="auto"/>
            <w:bottom w:val="none" w:sz="0" w:space="0" w:color="auto"/>
            <w:right w:val="none" w:sz="0" w:space="0" w:color="auto"/>
          </w:divBdr>
        </w:div>
        <w:div w:id="1518733177">
          <w:marLeft w:val="0"/>
          <w:marRight w:val="0"/>
          <w:marTop w:val="0"/>
          <w:marBottom w:val="240"/>
          <w:divBdr>
            <w:top w:val="none" w:sz="0" w:space="0" w:color="auto"/>
            <w:left w:val="none" w:sz="0" w:space="0" w:color="auto"/>
            <w:bottom w:val="none" w:sz="0" w:space="0" w:color="auto"/>
            <w:right w:val="none" w:sz="0" w:space="0" w:color="auto"/>
          </w:divBdr>
        </w:div>
        <w:div w:id="887452415">
          <w:marLeft w:val="0"/>
          <w:marRight w:val="0"/>
          <w:marTop w:val="0"/>
          <w:marBottom w:val="240"/>
          <w:divBdr>
            <w:top w:val="none" w:sz="0" w:space="0" w:color="auto"/>
            <w:left w:val="none" w:sz="0" w:space="0" w:color="auto"/>
            <w:bottom w:val="none" w:sz="0" w:space="0" w:color="auto"/>
            <w:right w:val="none" w:sz="0" w:space="0" w:color="auto"/>
          </w:divBdr>
        </w:div>
        <w:div w:id="981620652">
          <w:marLeft w:val="0"/>
          <w:marRight w:val="0"/>
          <w:marTop w:val="0"/>
          <w:marBottom w:val="240"/>
          <w:divBdr>
            <w:top w:val="none" w:sz="0" w:space="0" w:color="auto"/>
            <w:left w:val="none" w:sz="0" w:space="0" w:color="auto"/>
            <w:bottom w:val="none" w:sz="0" w:space="0" w:color="auto"/>
            <w:right w:val="none" w:sz="0" w:space="0" w:color="auto"/>
          </w:divBdr>
        </w:div>
        <w:div w:id="1712874103">
          <w:marLeft w:val="0"/>
          <w:marRight w:val="0"/>
          <w:marTop w:val="0"/>
          <w:marBottom w:val="240"/>
          <w:divBdr>
            <w:top w:val="none" w:sz="0" w:space="0" w:color="auto"/>
            <w:left w:val="none" w:sz="0" w:space="0" w:color="auto"/>
            <w:bottom w:val="none" w:sz="0" w:space="0" w:color="auto"/>
            <w:right w:val="none" w:sz="0" w:space="0" w:color="auto"/>
          </w:divBdr>
        </w:div>
        <w:div w:id="1654941272">
          <w:marLeft w:val="0"/>
          <w:marRight w:val="0"/>
          <w:marTop w:val="0"/>
          <w:marBottom w:val="240"/>
          <w:divBdr>
            <w:top w:val="none" w:sz="0" w:space="0" w:color="auto"/>
            <w:left w:val="none" w:sz="0" w:space="0" w:color="auto"/>
            <w:bottom w:val="none" w:sz="0" w:space="0" w:color="auto"/>
            <w:right w:val="none" w:sz="0" w:space="0" w:color="auto"/>
          </w:divBdr>
        </w:div>
        <w:div w:id="1403331872">
          <w:marLeft w:val="0"/>
          <w:marRight w:val="0"/>
          <w:marTop w:val="0"/>
          <w:marBottom w:val="240"/>
          <w:divBdr>
            <w:top w:val="none" w:sz="0" w:space="0" w:color="auto"/>
            <w:left w:val="none" w:sz="0" w:space="0" w:color="auto"/>
            <w:bottom w:val="none" w:sz="0" w:space="0" w:color="auto"/>
            <w:right w:val="none" w:sz="0" w:space="0" w:color="auto"/>
          </w:divBdr>
        </w:div>
        <w:div w:id="518088449">
          <w:marLeft w:val="0"/>
          <w:marRight w:val="0"/>
          <w:marTop w:val="0"/>
          <w:marBottom w:val="240"/>
          <w:divBdr>
            <w:top w:val="none" w:sz="0" w:space="0" w:color="auto"/>
            <w:left w:val="none" w:sz="0" w:space="0" w:color="auto"/>
            <w:bottom w:val="none" w:sz="0" w:space="0" w:color="auto"/>
            <w:right w:val="none" w:sz="0" w:space="0" w:color="auto"/>
          </w:divBdr>
        </w:div>
        <w:div w:id="207768237">
          <w:marLeft w:val="0"/>
          <w:marRight w:val="0"/>
          <w:marTop w:val="0"/>
          <w:marBottom w:val="240"/>
          <w:divBdr>
            <w:top w:val="none" w:sz="0" w:space="0" w:color="auto"/>
            <w:left w:val="none" w:sz="0" w:space="0" w:color="auto"/>
            <w:bottom w:val="none" w:sz="0" w:space="0" w:color="auto"/>
            <w:right w:val="none" w:sz="0" w:space="0" w:color="auto"/>
          </w:divBdr>
        </w:div>
        <w:div w:id="2117599644">
          <w:marLeft w:val="0"/>
          <w:marRight w:val="0"/>
          <w:marTop w:val="0"/>
          <w:marBottom w:val="240"/>
          <w:divBdr>
            <w:top w:val="none" w:sz="0" w:space="0" w:color="auto"/>
            <w:left w:val="none" w:sz="0" w:space="0" w:color="auto"/>
            <w:bottom w:val="none" w:sz="0" w:space="0" w:color="auto"/>
            <w:right w:val="none" w:sz="0" w:space="0" w:color="auto"/>
          </w:divBdr>
        </w:div>
        <w:div w:id="1424840098">
          <w:marLeft w:val="0"/>
          <w:marRight w:val="0"/>
          <w:marTop w:val="0"/>
          <w:marBottom w:val="240"/>
          <w:divBdr>
            <w:top w:val="none" w:sz="0" w:space="0" w:color="auto"/>
            <w:left w:val="none" w:sz="0" w:space="0" w:color="auto"/>
            <w:bottom w:val="none" w:sz="0" w:space="0" w:color="auto"/>
            <w:right w:val="none" w:sz="0" w:space="0" w:color="auto"/>
          </w:divBdr>
        </w:div>
        <w:div w:id="1289049384">
          <w:marLeft w:val="0"/>
          <w:marRight w:val="0"/>
          <w:marTop w:val="0"/>
          <w:marBottom w:val="240"/>
          <w:divBdr>
            <w:top w:val="none" w:sz="0" w:space="0" w:color="auto"/>
            <w:left w:val="none" w:sz="0" w:space="0" w:color="auto"/>
            <w:bottom w:val="none" w:sz="0" w:space="0" w:color="auto"/>
            <w:right w:val="none" w:sz="0" w:space="0" w:color="auto"/>
          </w:divBdr>
        </w:div>
        <w:div w:id="1879928852">
          <w:marLeft w:val="0"/>
          <w:marRight w:val="0"/>
          <w:marTop w:val="0"/>
          <w:marBottom w:val="240"/>
          <w:divBdr>
            <w:top w:val="none" w:sz="0" w:space="0" w:color="auto"/>
            <w:left w:val="none" w:sz="0" w:space="0" w:color="auto"/>
            <w:bottom w:val="none" w:sz="0" w:space="0" w:color="auto"/>
            <w:right w:val="none" w:sz="0" w:space="0" w:color="auto"/>
          </w:divBdr>
        </w:div>
        <w:div w:id="1412778951">
          <w:marLeft w:val="0"/>
          <w:marRight w:val="0"/>
          <w:marTop w:val="0"/>
          <w:marBottom w:val="240"/>
          <w:divBdr>
            <w:top w:val="none" w:sz="0" w:space="0" w:color="auto"/>
            <w:left w:val="none" w:sz="0" w:space="0" w:color="auto"/>
            <w:bottom w:val="none" w:sz="0" w:space="0" w:color="auto"/>
            <w:right w:val="none" w:sz="0" w:space="0" w:color="auto"/>
          </w:divBdr>
        </w:div>
        <w:div w:id="722874829">
          <w:marLeft w:val="0"/>
          <w:marRight w:val="0"/>
          <w:marTop w:val="0"/>
          <w:marBottom w:val="240"/>
          <w:divBdr>
            <w:top w:val="none" w:sz="0" w:space="0" w:color="auto"/>
            <w:left w:val="none" w:sz="0" w:space="0" w:color="auto"/>
            <w:bottom w:val="none" w:sz="0" w:space="0" w:color="auto"/>
            <w:right w:val="none" w:sz="0" w:space="0" w:color="auto"/>
          </w:divBdr>
        </w:div>
        <w:div w:id="398136371">
          <w:blockQuote w:val="1"/>
          <w:marLeft w:val="0"/>
          <w:marRight w:val="0"/>
          <w:marTop w:val="0"/>
          <w:marBottom w:val="240"/>
          <w:divBdr>
            <w:top w:val="none" w:sz="0" w:space="0" w:color="auto"/>
            <w:left w:val="single" w:sz="24" w:space="12" w:color="DFE2E5"/>
            <w:bottom w:val="none" w:sz="0" w:space="0" w:color="auto"/>
            <w:right w:val="none" w:sz="0" w:space="0" w:color="auto"/>
          </w:divBdr>
        </w:div>
        <w:div w:id="1987974302">
          <w:blockQuote w:val="1"/>
          <w:marLeft w:val="0"/>
          <w:marRight w:val="0"/>
          <w:marTop w:val="0"/>
          <w:marBottom w:val="240"/>
          <w:divBdr>
            <w:top w:val="none" w:sz="0" w:space="0" w:color="auto"/>
            <w:left w:val="single" w:sz="24" w:space="12" w:color="DFE2E5"/>
            <w:bottom w:val="none" w:sz="0" w:space="0" w:color="auto"/>
            <w:right w:val="none" w:sz="0" w:space="0" w:color="auto"/>
          </w:divBdr>
        </w:div>
        <w:div w:id="2016498853">
          <w:blockQuote w:val="1"/>
          <w:marLeft w:val="0"/>
          <w:marRight w:val="0"/>
          <w:marTop w:val="0"/>
          <w:marBottom w:val="240"/>
          <w:divBdr>
            <w:top w:val="none" w:sz="0" w:space="0" w:color="auto"/>
            <w:left w:val="single" w:sz="24" w:space="12" w:color="DFE2E5"/>
            <w:bottom w:val="none" w:sz="0" w:space="0" w:color="auto"/>
            <w:right w:val="none" w:sz="0" w:space="0" w:color="auto"/>
          </w:divBdr>
        </w:div>
        <w:div w:id="1689016683">
          <w:blockQuote w:val="1"/>
          <w:marLeft w:val="0"/>
          <w:marRight w:val="0"/>
          <w:marTop w:val="0"/>
          <w:marBottom w:val="240"/>
          <w:divBdr>
            <w:top w:val="none" w:sz="0" w:space="0" w:color="auto"/>
            <w:left w:val="single" w:sz="24" w:space="12" w:color="DFE2E5"/>
            <w:bottom w:val="none" w:sz="0" w:space="0" w:color="auto"/>
            <w:right w:val="none" w:sz="0" w:space="0" w:color="auto"/>
          </w:divBdr>
        </w:div>
        <w:div w:id="1882279549">
          <w:blockQuote w:val="1"/>
          <w:marLeft w:val="0"/>
          <w:marRight w:val="0"/>
          <w:marTop w:val="0"/>
          <w:marBottom w:val="240"/>
          <w:divBdr>
            <w:top w:val="none" w:sz="0" w:space="0" w:color="auto"/>
            <w:left w:val="single" w:sz="24" w:space="12" w:color="DFE2E5"/>
            <w:bottom w:val="none" w:sz="0" w:space="0" w:color="auto"/>
            <w:right w:val="none" w:sz="0" w:space="0" w:color="auto"/>
          </w:divBdr>
        </w:div>
        <w:div w:id="1929649853">
          <w:marLeft w:val="0"/>
          <w:marRight w:val="0"/>
          <w:marTop w:val="0"/>
          <w:marBottom w:val="240"/>
          <w:divBdr>
            <w:top w:val="none" w:sz="0" w:space="0" w:color="auto"/>
            <w:left w:val="none" w:sz="0" w:space="0" w:color="auto"/>
            <w:bottom w:val="none" w:sz="0" w:space="0" w:color="auto"/>
            <w:right w:val="none" w:sz="0" w:space="0" w:color="auto"/>
          </w:divBdr>
        </w:div>
        <w:div w:id="1694918788">
          <w:marLeft w:val="0"/>
          <w:marRight w:val="0"/>
          <w:marTop w:val="0"/>
          <w:marBottom w:val="240"/>
          <w:divBdr>
            <w:top w:val="none" w:sz="0" w:space="0" w:color="auto"/>
            <w:left w:val="none" w:sz="0" w:space="0" w:color="auto"/>
            <w:bottom w:val="none" w:sz="0" w:space="0" w:color="auto"/>
            <w:right w:val="none" w:sz="0" w:space="0" w:color="auto"/>
          </w:divBdr>
        </w:div>
        <w:div w:id="1650667269">
          <w:marLeft w:val="0"/>
          <w:marRight w:val="0"/>
          <w:marTop w:val="0"/>
          <w:marBottom w:val="240"/>
          <w:divBdr>
            <w:top w:val="none" w:sz="0" w:space="0" w:color="auto"/>
            <w:left w:val="none" w:sz="0" w:space="0" w:color="auto"/>
            <w:bottom w:val="none" w:sz="0" w:space="0" w:color="auto"/>
            <w:right w:val="none" w:sz="0" w:space="0" w:color="auto"/>
          </w:divBdr>
        </w:div>
        <w:div w:id="1349987674">
          <w:marLeft w:val="0"/>
          <w:marRight w:val="0"/>
          <w:marTop w:val="0"/>
          <w:marBottom w:val="240"/>
          <w:divBdr>
            <w:top w:val="none" w:sz="0" w:space="0" w:color="auto"/>
            <w:left w:val="none" w:sz="0" w:space="0" w:color="auto"/>
            <w:bottom w:val="none" w:sz="0" w:space="0" w:color="auto"/>
            <w:right w:val="none" w:sz="0" w:space="0" w:color="auto"/>
          </w:divBdr>
        </w:div>
        <w:div w:id="56630972">
          <w:marLeft w:val="0"/>
          <w:marRight w:val="0"/>
          <w:marTop w:val="0"/>
          <w:marBottom w:val="240"/>
          <w:divBdr>
            <w:top w:val="none" w:sz="0" w:space="0" w:color="auto"/>
            <w:left w:val="none" w:sz="0" w:space="0" w:color="auto"/>
            <w:bottom w:val="none" w:sz="0" w:space="0" w:color="auto"/>
            <w:right w:val="none" w:sz="0" w:space="0" w:color="auto"/>
          </w:divBdr>
        </w:div>
        <w:div w:id="880628997">
          <w:marLeft w:val="0"/>
          <w:marRight w:val="0"/>
          <w:marTop w:val="0"/>
          <w:marBottom w:val="240"/>
          <w:divBdr>
            <w:top w:val="none" w:sz="0" w:space="0" w:color="auto"/>
            <w:left w:val="none" w:sz="0" w:space="0" w:color="auto"/>
            <w:bottom w:val="none" w:sz="0" w:space="0" w:color="auto"/>
            <w:right w:val="none" w:sz="0" w:space="0" w:color="auto"/>
          </w:divBdr>
        </w:div>
        <w:div w:id="1168519520">
          <w:marLeft w:val="0"/>
          <w:marRight w:val="0"/>
          <w:marTop w:val="0"/>
          <w:marBottom w:val="240"/>
          <w:divBdr>
            <w:top w:val="none" w:sz="0" w:space="0" w:color="auto"/>
            <w:left w:val="none" w:sz="0" w:space="0" w:color="auto"/>
            <w:bottom w:val="none" w:sz="0" w:space="0" w:color="auto"/>
            <w:right w:val="none" w:sz="0" w:space="0" w:color="auto"/>
          </w:divBdr>
        </w:div>
        <w:div w:id="1296790601">
          <w:marLeft w:val="0"/>
          <w:marRight w:val="0"/>
          <w:marTop w:val="0"/>
          <w:marBottom w:val="240"/>
          <w:divBdr>
            <w:top w:val="none" w:sz="0" w:space="0" w:color="auto"/>
            <w:left w:val="none" w:sz="0" w:space="0" w:color="auto"/>
            <w:bottom w:val="none" w:sz="0" w:space="0" w:color="auto"/>
            <w:right w:val="none" w:sz="0" w:space="0" w:color="auto"/>
          </w:divBdr>
        </w:div>
        <w:div w:id="635067571">
          <w:marLeft w:val="0"/>
          <w:marRight w:val="0"/>
          <w:marTop w:val="0"/>
          <w:marBottom w:val="240"/>
          <w:divBdr>
            <w:top w:val="none" w:sz="0" w:space="0" w:color="auto"/>
            <w:left w:val="none" w:sz="0" w:space="0" w:color="auto"/>
            <w:bottom w:val="none" w:sz="0" w:space="0" w:color="auto"/>
            <w:right w:val="none" w:sz="0" w:space="0" w:color="auto"/>
          </w:divBdr>
        </w:div>
        <w:div w:id="1437796183">
          <w:marLeft w:val="0"/>
          <w:marRight w:val="0"/>
          <w:marTop w:val="0"/>
          <w:marBottom w:val="240"/>
          <w:divBdr>
            <w:top w:val="none" w:sz="0" w:space="0" w:color="auto"/>
            <w:left w:val="none" w:sz="0" w:space="0" w:color="auto"/>
            <w:bottom w:val="none" w:sz="0" w:space="0" w:color="auto"/>
            <w:right w:val="none" w:sz="0" w:space="0" w:color="auto"/>
          </w:divBdr>
        </w:div>
        <w:div w:id="829953124">
          <w:marLeft w:val="0"/>
          <w:marRight w:val="0"/>
          <w:marTop w:val="0"/>
          <w:marBottom w:val="240"/>
          <w:divBdr>
            <w:top w:val="none" w:sz="0" w:space="0" w:color="auto"/>
            <w:left w:val="none" w:sz="0" w:space="0" w:color="auto"/>
            <w:bottom w:val="none" w:sz="0" w:space="0" w:color="auto"/>
            <w:right w:val="none" w:sz="0" w:space="0" w:color="auto"/>
          </w:divBdr>
        </w:div>
        <w:div w:id="1168132236">
          <w:marLeft w:val="0"/>
          <w:marRight w:val="0"/>
          <w:marTop w:val="0"/>
          <w:marBottom w:val="240"/>
          <w:divBdr>
            <w:top w:val="none" w:sz="0" w:space="0" w:color="auto"/>
            <w:left w:val="none" w:sz="0" w:space="0" w:color="auto"/>
            <w:bottom w:val="none" w:sz="0" w:space="0" w:color="auto"/>
            <w:right w:val="none" w:sz="0" w:space="0" w:color="auto"/>
          </w:divBdr>
        </w:div>
        <w:div w:id="883830490">
          <w:marLeft w:val="0"/>
          <w:marRight w:val="0"/>
          <w:marTop w:val="0"/>
          <w:marBottom w:val="240"/>
          <w:divBdr>
            <w:top w:val="none" w:sz="0" w:space="0" w:color="auto"/>
            <w:left w:val="none" w:sz="0" w:space="0" w:color="auto"/>
            <w:bottom w:val="none" w:sz="0" w:space="0" w:color="auto"/>
            <w:right w:val="none" w:sz="0" w:space="0" w:color="auto"/>
          </w:divBdr>
        </w:div>
        <w:div w:id="84108603">
          <w:marLeft w:val="0"/>
          <w:marRight w:val="0"/>
          <w:marTop w:val="0"/>
          <w:marBottom w:val="240"/>
          <w:divBdr>
            <w:top w:val="none" w:sz="0" w:space="0" w:color="auto"/>
            <w:left w:val="none" w:sz="0" w:space="0" w:color="auto"/>
            <w:bottom w:val="none" w:sz="0" w:space="0" w:color="auto"/>
            <w:right w:val="none" w:sz="0" w:space="0" w:color="auto"/>
          </w:divBdr>
        </w:div>
        <w:div w:id="807934838">
          <w:marLeft w:val="0"/>
          <w:marRight w:val="0"/>
          <w:marTop w:val="0"/>
          <w:marBottom w:val="240"/>
          <w:divBdr>
            <w:top w:val="none" w:sz="0" w:space="0" w:color="auto"/>
            <w:left w:val="none" w:sz="0" w:space="0" w:color="auto"/>
            <w:bottom w:val="none" w:sz="0" w:space="0" w:color="auto"/>
            <w:right w:val="none" w:sz="0" w:space="0" w:color="auto"/>
          </w:divBdr>
        </w:div>
        <w:div w:id="131484417">
          <w:marLeft w:val="0"/>
          <w:marRight w:val="0"/>
          <w:marTop w:val="0"/>
          <w:marBottom w:val="240"/>
          <w:divBdr>
            <w:top w:val="none" w:sz="0" w:space="0" w:color="auto"/>
            <w:left w:val="none" w:sz="0" w:space="0" w:color="auto"/>
            <w:bottom w:val="none" w:sz="0" w:space="0" w:color="auto"/>
            <w:right w:val="none" w:sz="0" w:space="0" w:color="auto"/>
          </w:divBdr>
        </w:div>
        <w:div w:id="104158084">
          <w:marLeft w:val="0"/>
          <w:marRight w:val="0"/>
          <w:marTop w:val="0"/>
          <w:marBottom w:val="240"/>
          <w:divBdr>
            <w:top w:val="none" w:sz="0" w:space="0" w:color="auto"/>
            <w:left w:val="none" w:sz="0" w:space="0" w:color="auto"/>
            <w:bottom w:val="none" w:sz="0" w:space="0" w:color="auto"/>
            <w:right w:val="none" w:sz="0" w:space="0" w:color="auto"/>
          </w:divBdr>
        </w:div>
        <w:div w:id="298220352">
          <w:marLeft w:val="0"/>
          <w:marRight w:val="0"/>
          <w:marTop w:val="0"/>
          <w:marBottom w:val="240"/>
          <w:divBdr>
            <w:top w:val="none" w:sz="0" w:space="0" w:color="auto"/>
            <w:left w:val="none" w:sz="0" w:space="0" w:color="auto"/>
            <w:bottom w:val="none" w:sz="0" w:space="0" w:color="auto"/>
            <w:right w:val="none" w:sz="0" w:space="0" w:color="auto"/>
          </w:divBdr>
        </w:div>
        <w:div w:id="1893729803">
          <w:marLeft w:val="0"/>
          <w:marRight w:val="0"/>
          <w:marTop w:val="0"/>
          <w:marBottom w:val="240"/>
          <w:divBdr>
            <w:top w:val="none" w:sz="0" w:space="0" w:color="auto"/>
            <w:left w:val="none" w:sz="0" w:space="0" w:color="auto"/>
            <w:bottom w:val="none" w:sz="0" w:space="0" w:color="auto"/>
            <w:right w:val="none" w:sz="0" w:space="0" w:color="auto"/>
          </w:divBdr>
        </w:div>
        <w:div w:id="1265923125">
          <w:blockQuote w:val="1"/>
          <w:marLeft w:val="0"/>
          <w:marRight w:val="0"/>
          <w:marTop w:val="0"/>
          <w:marBottom w:val="240"/>
          <w:divBdr>
            <w:top w:val="none" w:sz="0" w:space="0" w:color="auto"/>
            <w:left w:val="single" w:sz="24" w:space="12" w:color="DFE2E5"/>
            <w:bottom w:val="none" w:sz="0" w:space="0" w:color="auto"/>
            <w:right w:val="none" w:sz="0" w:space="0" w:color="auto"/>
          </w:divBdr>
        </w:div>
        <w:div w:id="1365061764">
          <w:marLeft w:val="0"/>
          <w:marRight w:val="0"/>
          <w:marTop w:val="0"/>
          <w:marBottom w:val="240"/>
          <w:divBdr>
            <w:top w:val="none" w:sz="0" w:space="0" w:color="auto"/>
            <w:left w:val="none" w:sz="0" w:space="0" w:color="auto"/>
            <w:bottom w:val="none" w:sz="0" w:space="0" w:color="auto"/>
            <w:right w:val="none" w:sz="0" w:space="0" w:color="auto"/>
          </w:divBdr>
        </w:div>
        <w:div w:id="1563640121">
          <w:marLeft w:val="0"/>
          <w:marRight w:val="0"/>
          <w:marTop w:val="0"/>
          <w:marBottom w:val="240"/>
          <w:divBdr>
            <w:top w:val="none" w:sz="0" w:space="0" w:color="auto"/>
            <w:left w:val="none" w:sz="0" w:space="0" w:color="auto"/>
            <w:bottom w:val="none" w:sz="0" w:space="0" w:color="auto"/>
            <w:right w:val="none" w:sz="0" w:space="0" w:color="auto"/>
          </w:divBdr>
        </w:div>
        <w:div w:id="479545119">
          <w:marLeft w:val="0"/>
          <w:marRight w:val="0"/>
          <w:marTop w:val="0"/>
          <w:marBottom w:val="240"/>
          <w:divBdr>
            <w:top w:val="none" w:sz="0" w:space="0" w:color="auto"/>
            <w:left w:val="none" w:sz="0" w:space="0" w:color="auto"/>
            <w:bottom w:val="none" w:sz="0" w:space="0" w:color="auto"/>
            <w:right w:val="none" w:sz="0" w:space="0" w:color="auto"/>
          </w:divBdr>
        </w:div>
        <w:div w:id="245771724">
          <w:marLeft w:val="0"/>
          <w:marRight w:val="0"/>
          <w:marTop w:val="0"/>
          <w:marBottom w:val="240"/>
          <w:divBdr>
            <w:top w:val="none" w:sz="0" w:space="0" w:color="auto"/>
            <w:left w:val="none" w:sz="0" w:space="0" w:color="auto"/>
            <w:bottom w:val="none" w:sz="0" w:space="0" w:color="auto"/>
            <w:right w:val="none" w:sz="0" w:space="0" w:color="auto"/>
          </w:divBdr>
        </w:div>
        <w:div w:id="76484291">
          <w:marLeft w:val="0"/>
          <w:marRight w:val="0"/>
          <w:marTop w:val="0"/>
          <w:marBottom w:val="240"/>
          <w:divBdr>
            <w:top w:val="none" w:sz="0" w:space="0" w:color="auto"/>
            <w:left w:val="none" w:sz="0" w:space="0" w:color="auto"/>
            <w:bottom w:val="none" w:sz="0" w:space="0" w:color="auto"/>
            <w:right w:val="none" w:sz="0" w:space="0" w:color="auto"/>
          </w:divBdr>
        </w:div>
        <w:div w:id="1677923101">
          <w:marLeft w:val="0"/>
          <w:marRight w:val="0"/>
          <w:marTop w:val="0"/>
          <w:marBottom w:val="240"/>
          <w:divBdr>
            <w:top w:val="none" w:sz="0" w:space="0" w:color="auto"/>
            <w:left w:val="none" w:sz="0" w:space="0" w:color="auto"/>
            <w:bottom w:val="none" w:sz="0" w:space="0" w:color="auto"/>
            <w:right w:val="none" w:sz="0" w:space="0" w:color="auto"/>
          </w:divBdr>
        </w:div>
        <w:div w:id="977606609">
          <w:marLeft w:val="0"/>
          <w:marRight w:val="0"/>
          <w:marTop w:val="0"/>
          <w:marBottom w:val="240"/>
          <w:divBdr>
            <w:top w:val="none" w:sz="0" w:space="0" w:color="auto"/>
            <w:left w:val="none" w:sz="0" w:space="0" w:color="auto"/>
            <w:bottom w:val="none" w:sz="0" w:space="0" w:color="auto"/>
            <w:right w:val="none" w:sz="0" w:space="0" w:color="auto"/>
          </w:divBdr>
        </w:div>
        <w:div w:id="1053653353">
          <w:marLeft w:val="0"/>
          <w:marRight w:val="0"/>
          <w:marTop w:val="0"/>
          <w:marBottom w:val="240"/>
          <w:divBdr>
            <w:top w:val="none" w:sz="0" w:space="0" w:color="auto"/>
            <w:left w:val="none" w:sz="0" w:space="0" w:color="auto"/>
            <w:bottom w:val="none" w:sz="0" w:space="0" w:color="auto"/>
            <w:right w:val="none" w:sz="0" w:space="0" w:color="auto"/>
          </w:divBdr>
        </w:div>
        <w:div w:id="443697732">
          <w:marLeft w:val="0"/>
          <w:marRight w:val="0"/>
          <w:marTop w:val="0"/>
          <w:marBottom w:val="240"/>
          <w:divBdr>
            <w:top w:val="none" w:sz="0" w:space="0" w:color="auto"/>
            <w:left w:val="none" w:sz="0" w:space="0" w:color="auto"/>
            <w:bottom w:val="none" w:sz="0" w:space="0" w:color="auto"/>
            <w:right w:val="none" w:sz="0" w:space="0" w:color="auto"/>
          </w:divBdr>
        </w:div>
        <w:div w:id="126508128">
          <w:marLeft w:val="0"/>
          <w:marRight w:val="0"/>
          <w:marTop w:val="0"/>
          <w:marBottom w:val="240"/>
          <w:divBdr>
            <w:top w:val="none" w:sz="0" w:space="0" w:color="auto"/>
            <w:left w:val="none" w:sz="0" w:space="0" w:color="auto"/>
            <w:bottom w:val="none" w:sz="0" w:space="0" w:color="auto"/>
            <w:right w:val="none" w:sz="0" w:space="0" w:color="auto"/>
          </w:divBdr>
        </w:div>
        <w:div w:id="1555115722">
          <w:marLeft w:val="0"/>
          <w:marRight w:val="0"/>
          <w:marTop w:val="0"/>
          <w:marBottom w:val="240"/>
          <w:divBdr>
            <w:top w:val="none" w:sz="0" w:space="0" w:color="auto"/>
            <w:left w:val="none" w:sz="0" w:space="0" w:color="auto"/>
            <w:bottom w:val="none" w:sz="0" w:space="0" w:color="auto"/>
            <w:right w:val="none" w:sz="0" w:space="0" w:color="auto"/>
          </w:divBdr>
        </w:div>
        <w:div w:id="269123092">
          <w:marLeft w:val="0"/>
          <w:marRight w:val="0"/>
          <w:marTop w:val="0"/>
          <w:marBottom w:val="240"/>
          <w:divBdr>
            <w:top w:val="none" w:sz="0" w:space="0" w:color="auto"/>
            <w:left w:val="none" w:sz="0" w:space="0" w:color="auto"/>
            <w:bottom w:val="none" w:sz="0" w:space="0" w:color="auto"/>
            <w:right w:val="none" w:sz="0" w:space="0" w:color="auto"/>
          </w:divBdr>
        </w:div>
        <w:div w:id="1902013046">
          <w:marLeft w:val="0"/>
          <w:marRight w:val="0"/>
          <w:marTop w:val="0"/>
          <w:marBottom w:val="240"/>
          <w:divBdr>
            <w:top w:val="none" w:sz="0" w:space="0" w:color="auto"/>
            <w:left w:val="none" w:sz="0" w:space="0" w:color="auto"/>
            <w:bottom w:val="none" w:sz="0" w:space="0" w:color="auto"/>
            <w:right w:val="none" w:sz="0" w:space="0" w:color="auto"/>
          </w:divBdr>
        </w:div>
        <w:div w:id="1693342735">
          <w:marLeft w:val="0"/>
          <w:marRight w:val="0"/>
          <w:marTop w:val="0"/>
          <w:marBottom w:val="240"/>
          <w:divBdr>
            <w:top w:val="none" w:sz="0" w:space="0" w:color="auto"/>
            <w:left w:val="none" w:sz="0" w:space="0" w:color="auto"/>
            <w:bottom w:val="none" w:sz="0" w:space="0" w:color="auto"/>
            <w:right w:val="none" w:sz="0" w:space="0" w:color="auto"/>
          </w:divBdr>
        </w:div>
        <w:div w:id="1228342956">
          <w:marLeft w:val="0"/>
          <w:marRight w:val="0"/>
          <w:marTop w:val="0"/>
          <w:marBottom w:val="240"/>
          <w:divBdr>
            <w:top w:val="none" w:sz="0" w:space="0" w:color="auto"/>
            <w:left w:val="none" w:sz="0" w:space="0" w:color="auto"/>
            <w:bottom w:val="none" w:sz="0" w:space="0" w:color="auto"/>
            <w:right w:val="none" w:sz="0" w:space="0" w:color="auto"/>
          </w:divBdr>
        </w:div>
        <w:div w:id="239799435">
          <w:marLeft w:val="0"/>
          <w:marRight w:val="0"/>
          <w:marTop w:val="0"/>
          <w:marBottom w:val="240"/>
          <w:divBdr>
            <w:top w:val="none" w:sz="0" w:space="0" w:color="auto"/>
            <w:left w:val="none" w:sz="0" w:space="0" w:color="auto"/>
            <w:bottom w:val="none" w:sz="0" w:space="0" w:color="auto"/>
            <w:right w:val="none" w:sz="0" w:space="0" w:color="auto"/>
          </w:divBdr>
        </w:div>
        <w:div w:id="1021976313">
          <w:marLeft w:val="0"/>
          <w:marRight w:val="0"/>
          <w:marTop w:val="0"/>
          <w:marBottom w:val="240"/>
          <w:divBdr>
            <w:top w:val="none" w:sz="0" w:space="0" w:color="auto"/>
            <w:left w:val="none" w:sz="0" w:space="0" w:color="auto"/>
            <w:bottom w:val="none" w:sz="0" w:space="0" w:color="auto"/>
            <w:right w:val="none" w:sz="0" w:space="0" w:color="auto"/>
          </w:divBdr>
        </w:div>
        <w:div w:id="1168323188">
          <w:marLeft w:val="0"/>
          <w:marRight w:val="0"/>
          <w:marTop w:val="0"/>
          <w:marBottom w:val="240"/>
          <w:divBdr>
            <w:top w:val="none" w:sz="0" w:space="0" w:color="auto"/>
            <w:left w:val="none" w:sz="0" w:space="0" w:color="auto"/>
            <w:bottom w:val="none" w:sz="0" w:space="0" w:color="auto"/>
            <w:right w:val="none" w:sz="0" w:space="0" w:color="auto"/>
          </w:divBdr>
        </w:div>
        <w:div w:id="1982037614">
          <w:marLeft w:val="0"/>
          <w:marRight w:val="0"/>
          <w:marTop w:val="0"/>
          <w:marBottom w:val="240"/>
          <w:divBdr>
            <w:top w:val="none" w:sz="0" w:space="0" w:color="auto"/>
            <w:left w:val="none" w:sz="0" w:space="0" w:color="auto"/>
            <w:bottom w:val="none" w:sz="0" w:space="0" w:color="auto"/>
            <w:right w:val="none" w:sz="0" w:space="0" w:color="auto"/>
          </w:divBdr>
        </w:div>
        <w:div w:id="1131554462">
          <w:blockQuote w:val="1"/>
          <w:marLeft w:val="0"/>
          <w:marRight w:val="0"/>
          <w:marTop w:val="0"/>
          <w:marBottom w:val="240"/>
          <w:divBdr>
            <w:top w:val="none" w:sz="0" w:space="0" w:color="auto"/>
            <w:left w:val="single" w:sz="24" w:space="12" w:color="DFE2E5"/>
            <w:bottom w:val="none" w:sz="0" w:space="0" w:color="auto"/>
            <w:right w:val="none" w:sz="0" w:space="0" w:color="auto"/>
          </w:divBdr>
        </w:div>
        <w:div w:id="445926807">
          <w:marLeft w:val="0"/>
          <w:marRight w:val="0"/>
          <w:marTop w:val="0"/>
          <w:marBottom w:val="240"/>
          <w:divBdr>
            <w:top w:val="none" w:sz="0" w:space="0" w:color="auto"/>
            <w:left w:val="none" w:sz="0" w:space="0" w:color="auto"/>
            <w:bottom w:val="none" w:sz="0" w:space="0" w:color="auto"/>
            <w:right w:val="none" w:sz="0" w:space="0" w:color="auto"/>
          </w:divBdr>
        </w:div>
        <w:div w:id="1139305770">
          <w:marLeft w:val="0"/>
          <w:marRight w:val="0"/>
          <w:marTop w:val="0"/>
          <w:marBottom w:val="240"/>
          <w:divBdr>
            <w:top w:val="none" w:sz="0" w:space="0" w:color="auto"/>
            <w:left w:val="none" w:sz="0" w:space="0" w:color="auto"/>
            <w:bottom w:val="none" w:sz="0" w:space="0" w:color="auto"/>
            <w:right w:val="none" w:sz="0" w:space="0" w:color="auto"/>
          </w:divBdr>
        </w:div>
        <w:div w:id="36004595">
          <w:marLeft w:val="0"/>
          <w:marRight w:val="0"/>
          <w:marTop w:val="0"/>
          <w:marBottom w:val="240"/>
          <w:divBdr>
            <w:top w:val="none" w:sz="0" w:space="0" w:color="auto"/>
            <w:left w:val="none" w:sz="0" w:space="0" w:color="auto"/>
            <w:bottom w:val="none" w:sz="0" w:space="0" w:color="auto"/>
            <w:right w:val="none" w:sz="0" w:space="0" w:color="auto"/>
          </w:divBdr>
        </w:div>
        <w:div w:id="2050954642">
          <w:marLeft w:val="0"/>
          <w:marRight w:val="0"/>
          <w:marTop w:val="0"/>
          <w:marBottom w:val="240"/>
          <w:divBdr>
            <w:top w:val="none" w:sz="0" w:space="0" w:color="auto"/>
            <w:left w:val="none" w:sz="0" w:space="0" w:color="auto"/>
            <w:bottom w:val="none" w:sz="0" w:space="0" w:color="auto"/>
            <w:right w:val="none" w:sz="0" w:space="0" w:color="auto"/>
          </w:divBdr>
        </w:div>
        <w:div w:id="520705293">
          <w:marLeft w:val="0"/>
          <w:marRight w:val="0"/>
          <w:marTop w:val="0"/>
          <w:marBottom w:val="240"/>
          <w:divBdr>
            <w:top w:val="none" w:sz="0" w:space="0" w:color="auto"/>
            <w:left w:val="none" w:sz="0" w:space="0" w:color="auto"/>
            <w:bottom w:val="none" w:sz="0" w:space="0" w:color="auto"/>
            <w:right w:val="none" w:sz="0" w:space="0" w:color="auto"/>
          </w:divBdr>
        </w:div>
        <w:div w:id="1684431969">
          <w:marLeft w:val="0"/>
          <w:marRight w:val="0"/>
          <w:marTop w:val="0"/>
          <w:marBottom w:val="240"/>
          <w:divBdr>
            <w:top w:val="none" w:sz="0" w:space="0" w:color="auto"/>
            <w:left w:val="none" w:sz="0" w:space="0" w:color="auto"/>
            <w:bottom w:val="none" w:sz="0" w:space="0" w:color="auto"/>
            <w:right w:val="none" w:sz="0" w:space="0" w:color="auto"/>
          </w:divBdr>
        </w:div>
        <w:div w:id="266082565">
          <w:marLeft w:val="0"/>
          <w:marRight w:val="0"/>
          <w:marTop w:val="0"/>
          <w:marBottom w:val="240"/>
          <w:divBdr>
            <w:top w:val="none" w:sz="0" w:space="0" w:color="auto"/>
            <w:left w:val="none" w:sz="0" w:space="0" w:color="auto"/>
            <w:bottom w:val="none" w:sz="0" w:space="0" w:color="auto"/>
            <w:right w:val="none" w:sz="0" w:space="0" w:color="auto"/>
          </w:divBdr>
        </w:div>
        <w:div w:id="1619488426">
          <w:marLeft w:val="0"/>
          <w:marRight w:val="0"/>
          <w:marTop w:val="0"/>
          <w:marBottom w:val="240"/>
          <w:divBdr>
            <w:top w:val="none" w:sz="0" w:space="0" w:color="auto"/>
            <w:left w:val="none" w:sz="0" w:space="0" w:color="auto"/>
            <w:bottom w:val="none" w:sz="0" w:space="0" w:color="auto"/>
            <w:right w:val="none" w:sz="0" w:space="0" w:color="auto"/>
          </w:divBdr>
        </w:div>
        <w:div w:id="375206701">
          <w:marLeft w:val="0"/>
          <w:marRight w:val="0"/>
          <w:marTop w:val="0"/>
          <w:marBottom w:val="240"/>
          <w:divBdr>
            <w:top w:val="none" w:sz="0" w:space="0" w:color="auto"/>
            <w:left w:val="none" w:sz="0" w:space="0" w:color="auto"/>
            <w:bottom w:val="none" w:sz="0" w:space="0" w:color="auto"/>
            <w:right w:val="none" w:sz="0" w:space="0" w:color="auto"/>
          </w:divBdr>
        </w:div>
        <w:div w:id="1755012560">
          <w:marLeft w:val="0"/>
          <w:marRight w:val="0"/>
          <w:marTop w:val="0"/>
          <w:marBottom w:val="240"/>
          <w:divBdr>
            <w:top w:val="none" w:sz="0" w:space="0" w:color="auto"/>
            <w:left w:val="none" w:sz="0" w:space="0" w:color="auto"/>
            <w:bottom w:val="none" w:sz="0" w:space="0" w:color="auto"/>
            <w:right w:val="none" w:sz="0" w:space="0" w:color="auto"/>
          </w:divBdr>
        </w:div>
        <w:div w:id="597760619">
          <w:marLeft w:val="0"/>
          <w:marRight w:val="0"/>
          <w:marTop w:val="0"/>
          <w:marBottom w:val="240"/>
          <w:divBdr>
            <w:top w:val="none" w:sz="0" w:space="0" w:color="auto"/>
            <w:left w:val="none" w:sz="0" w:space="0" w:color="auto"/>
            <w:bottom w:val="none" w:sz="0" w:space="0" w:color="auto"/>
            <w:right w:val="none" w:sz="0" w:space="0" w:color="auto"/>
          </w:divBdr>
        </w:div>
        <w:div w:id="170681984">
          <w:marLeft w:val="0"/>
          <w:marRight w:val="0"/>
          <w:marTop w:val="0"/>
          <w:marBottom w:val="240"/>
          <w:divBdr>
            <w:top w:val="none" w:sz="0" w:space="0" w:color="auto"/>
            <w:left w:val="none" w:sz="0" w:space="0" w:color="auto"/>
            <w:bottom w:val="none" w:sz="0" w:space="0" w:color="auto"/>
            <w:right w:val="none" w:sz="0" w:space="0" w:color="auto"/>
          </w:divBdr>
        </w:div>
        <w:div w:id="1627153784">
          <w:marLeft w:val="0"/>
          <w:marRight w:val="0"/>
          <w:marTop w:val="0"/>
          <w:marBottom w:val="240"/>
          <w:divBdr>
            <w:top w:val="none" w:sz="0" w:space="0" w:color="auto"/>
            <w:left w:val="none" w:sz="0" w:space="0" w:color="auto"/>
            <w:bottom w:val="none" w:sz="0" w:space="0" w:color="auto"/>
            <w:right w:val="none" w:sz="0" w:space="0" w:color="auto"/>
          </w:divBdr>
        </w:div>
        <w:div w:id="1545368006">
          <w:marLeft w:val="0"/>
          <w:marRight w:val="0"/>
          <w:marTop w:val="0"/>
          <w:marBottom w:val="240"/>
          <w:divBdr>
            <w:top w:val="none" w:sz="0" w:space="0" w:color="auto"/>
            <w:left w:val="none" w:sz="0" w:space="0" w:color="auto"/>
            <w:bottom w:val="none" w:sz="0" w:space="0" w:color="auto"/>
            <w:right w:val="none" w:sz="0" w:space="0" w:color="auto"/>
          </w:divBdr>
        </w:div>
        <w:div w:id="1434321406">
          <w:marLeft w:val="0"/>
          <w:marRight w:val="0"/>
          <w:marTop w:val="0"/>
          <w:marBottom w:val="240"/>
          <w:divBdr>
            <w:top w:val="none" w:sz="0" w:space="0" w:color="auto"/>
            <w:left w:val="none" w:sz="0" w:space="0" w:color="auto"/>
            <w:bottom w:val="none" w:sz="0" w:space="0" w:color="auto"/>
            <w:right w:val="none" w:sz="0" w:space="0" w:color="auto"/>
          </w:divBdr>
        </w:div>
        <w:div w:id="2054036903">
          <w:marLeft w:val="0"/>
          <w:marRight w:val="0"/>
          <w:marTop w:val="0"/>
          <w:marBottom w:val="240"/>
          <w:divBdr>
            <w:top w:val="none" w:sz="0" w:space="0" w:color="auto"/>
            <w:left w:val="none" w:sz="0" w:space="0" w:color="auto"/>
            <w:bottom w:val="none" w:sz="0" w:space="0" w:color="auto"/>
            <w:right w:val="none" w:sz="0" w:space="0" w:color="auto"/>
          </w:divBdr>
        </w:div>
      </w:divsChild>
    </w:div>
    <w:div w:id="1129322416">
      <w:bodyDiv w:val="1"/>
      <w:marLeft w:val="0"/>
      <w:marRight w:val="0"/>
      <w:marTop w:val="0"/>
      <w:marBottom w:val="0"/>
      <w:divBdr>
        <w:top w:val="none" w:sz="0" w:space="0" w:color="auto"/>
        <w:left w:val="none" w:sz="0" w:space="0" w:color="auto"/>
        <w:bottom w:val="none" w:sz="0" w:space="0" w:color="auto"/>
        <w:right w:val="none" w:sz="0" w:space="0" w:color="auto"/>
      </w:divBdr>
      <w:divsChild>
        <w:div w:id="486097503">
          <w:marLeft w:val="0"/>
          <w:marRight w:val="0"/>
          <w:marTop w:val="0"/>
          <w:marBottom w:val="240"/>
          <w:divBdr>
            <w:top w:val="none" w:sz="0" w:space="0" w:color="auto"/>
            <w:left w:val="none" w:sz="0" w:space="0" w:color="auto"/>
            <w:bottom w:val="none" w:sz="0" w:space="0" w:color="auto"/>
            <w:right w:val="none" w:sz="0" w:space="0" w:color="auto"/>
          </w:divBdr>
        </w:div>
        <w:div w:id="1301109143">
          <w:marLeft w:val="0"/>
          <w:marRight w:val="0"/>
          <w:marTop w:val="0"/>
          <w:marBottom w:val="240"/>
          <w:divBdr>
            <w:top w:val="none" w:sz="0" w:space="0" w:color="auto"/>
            <w:left w:val="none" w:sz="0" w:space="0" w:color="auto"/>
            <w:bottom w:val="none" w:sz="0" w:space="0" w:color="auto"/>
            <w:right w:val="none" w:sz="0" w:space="0" w:color="auto"/>
          </w:divBdr>
        </w:div>
        <w:div w:id="91322827">
          <w:marLeft w:val="0"/>
          <w:marRight w:val="0"/>
          <w:marTop w:val="0"/>
          <w:marBottom w:val="240"/>
          <w:divBdr>
            <w:top w:val="none" w:sz="0" w:space="0" w:color="auto"/>
            <w:left w:val="none" w:sz="0" w:space="0" w:color="auto"/>
            <w:bottom w:val="none" w:sz="0" w:space="0" w:color="auto"/>
            <w:right w:val="none" w:sz="0" w:space="0" w:color="auto"/>
          </w:divBdr>
        </w:div>
        <w:div w:id="510726904">
          <w:marLeft w:val="0"/>
          <w:marRight w:val="0"/>
          <w:marTop w:val="0"/>
          <w:marBottom w:val="240"/>
          <w:divBdr>
            <w:top w:val="none" w:sz="0" w:space="0" w:color="auto"/>
            <w:left w:val="none" w:sz="0" w:space="0" w:color="auto"/>
            <w:bottom w:val="none" w:sz="0" w:space="0" w:color="auto"/>
            <w:right w:val="none" w:sz="0" w:space="0" w:color="auto"/>
          </w:divBdr>
        </w:div>
        <w:div w:id="1210190133">
          <w:marLeft w:val="0"/>
          <w:marRight w:val="0"/>
          <w:marTop w:val="0"/>
          <w:marBottom w:val="240"/>
          <w:divBdr>
            <w:top w:val="none" w:sz="0" w:space="0" w:color="auto"/>
            <w:left w:val="none" w:sz="0" w:space="0" w:color="auto"/>
            <w:bottom w:val="none" w:sz="0" w:space="0" w:color="auto"/>
            <w:right w:val="none" w:sz="0" w:space="0" w:color="auto"/>
          </w:divBdr>
        </w:div>
        <w:div w:id="1260215695">
          <w:marLeft w:val="0"/>
          <w:marRight w:val="0"/>
          <w:marTop w:val="0"/>
          <w:marBottom w:val="240"/>
          <w:divBdr>
            <w:top w:val="none" w:sz="0" w:space="0" w:color="auto"/>
            <w:left w:val="none" w:sz="0" w:space="0" w:color="auto"/>
            <w:bottom w:val="none" w:sz="0" w:space="0" w:color="auto"/>
            <w:right w:val="none" w:sz="0" w:space="0" w:color="auto"/>
          </w:divBdr>
        </w:div>
        <w:div w:id="863638106">
          <w:marLeft w:val="0"/>
          <w:marRight w:val="0"/>
          <w:marTop w:val="0"/>
          <w:marBottom w:val="240"/>
          <w:divBdr>
            <w:top w:val="none" w:sz="0" w:space="0" w:color="auto"/>
            <w:left w:val="none" w:sz="0" w:space="0" w:color="auto"/>
            <w:bottom w:val="none" w:sz="0" w:space="0" w:color="auto"/>
            <w:right w:val="none" w:sz="0" w:space="0" w:color="auto"/>
          </w:divBdr>
        </w:div>
        <w:div w:id="1333221786">
          <w:marLeft w:val="0"/>
          <w:marRight w:val="0"/>
          <w:marTop w:val="0"/>
          <w:marBottom w:val="240"/>
          <w:divBdr>
            <w:top w:val="none" w:sz="0" w:space="0" w:color="auto"/>
            <w:left w:val="none" w:sz="0" w:space="0" w:color="auto"/>
            <w:bottom w:val="none" w:sz="0" w:space="0" w:color="auto"/>
            <w:right w:val="none" w:sz="0" w:space="0" w:color="auto"/>
          </w:divBdr>
        </w:div>
        <w:div w:id="402265298">
          <w:marLeft w:val="0"/>
          <w:marRight w:val="0"/>
          <w:marTop w:val="0"/>
          <w:marBottom w:val="240"/>
          <w:divBdr>
            <w:top w:val="none" w:sz="0" w:space="0" w:color="auto"/>
            <w:left w:val="none" w:sz="0" w:space="0" w:color="auto"/>
            <w:bottom w:val="none" w:sz="0" w:space="0" w:color="auto"/>
            <w:right w:val="none" w:sz="0" w:space="0" w:color="auto"/>
          </w:divBdr>
        </w:div>
        <w:div w:id="947544890">
          <w:marLeft w:val="0"/>
          <w:marRight w:val="0"/>
          <w:marTop w:val="0"/>
          <w:marBottom w:val="240"/>
          <w:divBdr>
            <w:top w:val="none" w:sz="0" w:space="0" w:color="auto"/>
            <w:left w:val="none" w:sz="0" w:space="0" w:color="auto"/>
            <w:bottom w:val="none" w:sz="0" w:space="0" w:color="auto"/>
            <w:right w:val="none" w:sz="0" w:space="0" w:color="auto"/>
          </w:divBdr>
        </w:div>
        <w:div w:id="1108617868">
          <w:marLeft w:val="0"/>
          <w:marRight w:val="0"/>
          <w:marTop w:val="0"/>
          <w:marBottom w:val="240"/>
          <w:divBdr>
            <w:top w:val="none" w:sz="0" w:space="0" w:color="auto"/>
            <w:left w:val="none" w:sz="0" w:space="0" w:color="auto"/>
            <w:bottom w:val="none" w:sz="0" w:space="0" w:color="auto"/>
            <w:right w:val="none" w:sz="0" w:space="0" w:color="auto"/>
          </w:divBdr>
        </w:div>
        <w:div w:id="1686206945">
          <w:marLeft w:val="0"/>
          <w:marRight w:val="0"/>
          <w:marTop w:val="0"/>
          <w:marBottom w:val="240"/>
          <w:divBdr>
            <w:top w:val="none" w:sz="0" w:space="0" w:color="auto"/>
            <w:left w:val="none" w:sz="0" w:space="0" w:color="auto"/>
            <w:bottom w:val="none" w:sz="0" w:space="0" w:color="auto"/>
            <w:right w:val="none" w:sz="0" w:space="0" w:color="auto"/>
          </w:divBdr>
        </w:div>
        <w:div w:id="201564514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logs.oracle.com/fkieviet/entry/classloader_leaks_the_dreaded_java" TargetMode="External"/><Relationship Id="rId299" Type="http://schemas.openxmlformats.org/officeDocument/2006/relationships/hyperlink" Target="http://docs.oracle.com/javase/6/docs/api/javax/lang/model/element/ElementVisitor.html" TargetMode="External"/><Relationship Id="rId21" Type="http://schemas.openxmlformats.org/officeDocument/2006/relationships/hyperlink" Target="http://commons.apache.org/lang/" TargetMode="External"/><Relationship Id="rId63" Type="http://schemas.openxmlformats.org/officeDocument/2006/relationships/hyperlink" Target="http://docs.oracle.com/javase/6/docs/api/java/lang/Object.html" TargetMode="External"/><Relationship Id="rId159" Type="http://schemas.openxmlformats.org/officeDocument/2006/relationships/hyperlink" Target="http://www.oracle.com/technetwork/articles/javase/code-convention-138726.html" TargetMode="External"/><Relationship Id="rId324" Type="http://schemas.openxmlformats.org/officeDocument/2006/relationships/hyperlink" Target="https://github.com/linpeiyou/stackoverflow-java-top-qa/blob/master/contents/dealing-with-java-lang-outofmemoryerror-permgen-space-error.md" TargetMode="External"/><Relationship Id="rId366" Type="http://schemas.openxmlformats.org/officeDocument/2006/relationships/hyperlink" Target="http://docs.oracle.com/javase/6/docs/api/java/net/CookieManager.html" TargetMode="External"/><Relationship Id="rId170" Type="http://schemas.openxmlformats.org/officeDocument/2006/relationships/hyperlink" Target="http://stackoverflow.com/questions/5003142/jsp-using-mvc-and-jdbc" TargetMode="External"/><Relationship Id="rId226" Type="http://schemas.openxmlformats.org/officeDocument/2006/relationships/hyperlink" Target="http://docs.oracle.com/javaee/6/api/javax/servlet/http/HttpServletResponseWrapper.html" TargetMode="External"/><Relationship Id="rId268" Type="http://schemas.openxmlformats.org/officeDocument/2006/relationships/hyperlink" Target="http://docs.oracle.com/javase/6/docs/api/java/lang/reflect/Method.html" TargetMode="External"/><Relationship Id="rId32" Type="http://schemas.openxmlformats.org/officeDocument/2006/relationships/hyperlink" Target="http://docs.oracle.com/javase/8/docs/api/java/lang/String.html" TargetMode="External"/><Relationship Id="rId74" Type="http://schemas.openxmlformats.org/officeDocument/2006/relationships/hyperlink" Target="http://stackoverflow.com/questions/65035/does-finally-always-execute-in-java?page=1&amp;tab=votes" TargetMode="External"/><Relationship Id="rId128" Type="http://schemas.openxmlformats.org/officeDocument/2006/relationships/hyperlink" Target="http://www.oracle.com/technetwork/java/faq-137059.html" TargetMode="External"/><Relationship Id="rId335" Type="http://schemas.openxmlformats.org/officeDocument/2006/relationships/hyperlink" Target="https://github.com/AcceptedBoy/backstage-vacation-plan/blob/master/chapter1/concurrency/fail-fast.md" TargetMode="External"/><Relationship Id="rId377" Type="http://schemas.openxmlformats.org/officeDocument/2006/relationships/hyperlink" Target="http://commons.apache.org/fileupload%5D%E6%9D%A5%E8%A7%A3%E6%9E%90multipart/form-data%E7%9A%84%E8%AF%B7%E6%B1%82%E3%80%82%E5%8F%AF%E4%BB%A5%E5%8F%82%E8%80%83%E8%BF%99%E9%87%8C%E7%9A%84%5B%E4%BE%8B%E5%AD%90%5D(http:/stackoverflow.com/questions/2422468/upload-big-file-to-servlet/2424824" TargetMode="External"/><Relationship Id="rId5" Type="http://schemas.openxmlformats.org/officeDocument/2006/relationships/hyperlink" Target="https://github.com/linpeiyou/stackoverflow-java-top-qa/blob/master/contents/java-operator.md" TargetMode="External"/><Relationship Id="rId181" Type="http://schemas.openxmlformats.org/officeDocument/2006/relationships/hyperlink" Target="http://en.wikipedia.org/wiki/Builder_pattern" TargetMode="External"/><Relationship Id="rId237" Type="http://schemas.openxmlformats.org/officeDocument/2006/relationships/hyperlink" Target="http://en.wikipedia.org/wiki/Flyweight_pattern" TargetMode="External"/><Relationship Id="rId402" Type="http://schemas.openxmlformats.org/officeDocument/2006/relationships/hyperlink" Target="http://ideone.com/" TargetMode="External"/><Relationship Id="rId279" Type="http://schemas.openxmlformats.org/officeDocument/2006/relationships/hyperlink" Target="http://docs.oracle.com/javaee/6/api/javax/faces/event/PhaseListener.html" TargetMode="External"/><Relationship Id="rId43" Type="http://schemas.openxmlformats.org/officeDocument/2006/relationships/hyperlink" Target="http://commons.apache.org/proper/commons-lang/javadocs/api-3.1/org/apache/commons/lang3/ArrayUtils.html" TargetMode="External"/><Relationship Id="rId139" Type="http://schemas.openxmlformats.org/officeDocument/2006/relationships/hyperlink" Target="https://github.com/linpeiyou/stackoverflow-java-top-qa/blob/master/contents/how-to-create-a-generic-array-in-java.md" TargetMode="External"/><Relationship Id="rId290" Type="http://schemas.openxmlformats.org/officeDocument/2006/relationships/hyperlink" Target="http://docs.oracle.com/javase/6/docs/api/java/io/Writer.html" TargetMode="External"/><Relationship Id="rId304" Type="http://schemas.openxmlformats.org/officeDocument/2006/relationships/hyperlink" Target="http://baike.baidu.com/link?url=_XNWwtm_SeObjikESBkyse_nfXm2HIOOkwJ1XwyVZALLU36AG36DhOMN0Utln5-nJBT6aAplJFOGXCdwQSsm3_" TargetMode="External"/><Relationship Id="rId346" Type="http://schemas.openxmlformats.org/officeDocument/2006/relationships/hyperlink" Target="https://github.com/linpeiyou/stackoverflow-java-top-qa/blob/master/contents/using-java-net-urlconnection-to-fire-and-handle-http-requests.md" TargetMode="External"/><Relationship Id="rId388" Type="http://schemas.openxmlformats.org/officeDocument/2006/relationships/hyperlink" Target="https://github.com/linpeiyou/stackoverflow-java-top-qa/blob/master/contents/stringbuilder-and-stringbuffer.md" TargetMode="External"/><Relationship Id="rId85" Type="http://schemas.openxmlformats.org/officeDocument/2006/relationships/hyperlink" Target="http://docs.oracle.com/javase/specs/jvms/se7/html/jvms-3.html" TargetMode="External"/><Relationship Id="rId150" Type="http://schemas.openxmlformats.org/officeDocument/2006/relationships/hyperlink" Target="http://stackoverflow.com/questions/3076078/check-if-at-least-two-out-of-three-booleans-are-true" TargetMode="External"/><Relationship Id="rId192" Type="http://schemas.openxmlformats.org/officeDocument/2006/relationships/hyperlink" Target="http://en.wikipedia.org/wiki/Factory_method_pattern" TargetMode="External"/><Relationship Id="rId206" Type="http://schemas.openxmlformats.org/officeDocument/2006/relationships/hyperlink" Target="http://en.wikipedia.org/wiki/Adapter_pattern" TargetMode="External"/><Relationship Id="rId413" Type="http://schemas.openxmlformats.org/officeDocument/2006/relationships/hyperlink" Target="https://github.com/linpeiyou/stackoverflow-java-top-qa/blob/master/contents/download-a-file-with-android-and-showing-the-progress-in-a-progressdialog.md" TargetMode="External"/><Relationship Id="rId248" Type="http://schemas.openxmlformats.org/officeDocument/2006/relationships/hyperlink" Target="http://en.wikipedia.org/wiki/Chain_of_responsibility_pattern" TargetMode="External"/><Relationship Id="rId12" Type="http://schemas.openxmlformats.org/officeDocument/2006/relationships/hyperlink" Target="https://github.com/linpeiyou/stackoverflow-java-top-qa/blob/master/contents/iterate-through-a-hashmap.md" TargetMode="External"/><Relationship Id="rId108" Type="http://schemas.openxmlformats.org/officeDocument/2006/relationships/hyperlink" Target="https://github.com/linpeiyou/stackoverflow-java-top-qa/blob/master/contents/why-is-subtracting-these-two-times-in-1927-giving-a-strange-result.md" TargetMode="External"/><Relationship Id="rId315" Type="http://schemas.openxmlformats.org/officeDocument/2006/relationships/hyperlink" Target="https://github.com/linpeiyou/stackoverflow-java-top-qa/blob/master/%E6%B1%87%E6%80%BB.md" TargetMode="External"/><Relationship Id="rId357" Type="http://schemas.openxmlformats.org/officeDocument/2006/relationships/hyperlink" Target="http://docs.oracle.com/javase/6/docs/api/java/net/URLConnection.html" TargetMode="External"/><Relationship Id="rId54" Type="http://schemas.openxmlformats.org/officeDocument/2006/relationships/hyperlink" Target="https://en.wikipedia.org/wiki/Mutator_method" TargetMode="External"/><Relationship Id="rId96" Type="http://schemas.openxmlformats.org/officeDocument/2006/relationships/hyperlink" Target="https://docs.oracle.com/javase/7/docs/api/java/nio/file/Files.html" TargetMode="External"/><Relationship Id="rId161" Type="http://schemas.openxmlformats.org/officeDocument/2006/relationships/hyperlink" Target="http://stackoverflow.com/tags/jsf/info" TargetMode="External"/><Relationship Id="rId217" Type="http://schemas.openxmlformats.org/officeDocument/2006/relationships/hyperlink" Target="http://docs.oracle.com/javase/6/docs/api/java/io/InputStream.html" TargetMode="External"/><Relationship Id="rId399" Type="http://schemas.openxmlformats.org/officeDocument/2006/relationships/hyperlink" Target="http://frankkieviet.blogspot.com/2006/10/classloader-leaks-dreaded-permgen-space.html" TargetMode="External"/><Relationship Id="rId259" Type="http://schemas.openxmlformats.org/officeDocument/2006/relationships/hyperlink" Target="http://en.wikipedia.org/wiki/Iterator_pattern" TargetMode="External"/><Relationship Id="rId424" Type="http://schemas.openxmlformats.org/officeDocument/2006/relationships/fontTable" Target="fontTable.xml"/><Relationship Id="rId23" Type="http://schemas.openxmlformats.org/officeDocument/2006/relationships/hyperlink" Target="http://commons.apache.org/proper/commons-lang/apidocs/org/apache/commons/lang3/builder/HashCodeBuilder.html" TargetMode="External"/><Relationship Id="rId119" Type="http://schemas.openxmlformats.org/officeDocument/2006/relationships/hyperlink" Target="http://avasseur.blogspot.jp/2003/11/threadlocal-and-memory-leaks.html" TargetMode="External"/><Relationship Id="rId270" Type="http://schemas.openxmlformats.org/officeDocument/2006/relationships/hyperlink" Target="http://docs.oracle.com/javase/6/docs/api/java/util/Date.html" TargetMode="External"/><Relationship Id="rId326" Type="http://schemas.openxmlformats.org/officeDocument/2006/relationships/hyperlink" Target="https://github.com/linpeiyou/stackoverflow-java-top-qa/blob/master/contents/how-can-i-pad-an-integers-with-zeros-on-the-left.md" TargetMode="External"/><Relationship Id="rId65" Type="http://schemas.openxmlformats.org/officeDocument/2006/relationships/hyperlink" Target="http://stackoverflow.com/questions/37026/java-notify-vs-notifyall-all-over-again" TargetMode="External"/><Relationship Id="rId130" Type="http://schemas.openxmlformats.org/officeDocument/2006/relationships/hyperlink" Target="http://stackoverflow.com/questions/2095397/what-is-the-difference-between-jsf-servlet-and-jsp" TargetMode="External"/><Relationship Id="rId368" Type="http://schemas.openxmlformats.org/officeDocument/2006/relationships/hyperlink" Target="http://docs.oracle.com/javase/6/docs/api/java/net/CookiePolicy.html" TargetMode="External"/><Relationship Id="rId172" Type="http://schemas.openxmlformats.org/officeDocument/2006/relationships/hyperlink" Target="http://balusc.blogspot.com/2010/01/hidden-features-of-jspservlet.html" TargetMode="External"/><Relationship Id="rId228" Type="http://schemas.openxmlformats.org/officeDocument/2006/relationships/hyperlink" Target="http://docs.oracle.com/javaee/6/api/javax/faces/context/FacesContext.html" TargetMode="External"/><Relationship Id="rId281" Type="http://schemas.openxmlformats.org/officeDocument/2006/relationships/hyperlink" Target="http://docs.oracle.com/javaee/6/api/javax/faces/lifecycle/Lifecycle.html" TargetMode="External"/><Relationship Id="rId337" Type="http://schemas.openxmlformats.org/officeDocument/2006/relationships/hyperlink" Target="https://github.com/linpeiyou/stackoverflow-java-top-qa/blob/master/contents/how-can-i-permanently-have-line-numbers-in-intellij.md" TargetMode="External"/><Relationship Id="rId34" Type="http://schemas.openxmlformats.org/officeDocument/2006/relationships/hyperlink" Target="https://github.com/linpeiyou/stackoverflow-java-top-qa/blob/master/contents/how-do-i-compare-strings-in-java.md" TargetMode="External"/><Relationship Id="rId76" Type="http://schemas.openxmlformats.org/officeDocument/2006/relationships/hyperlink" Target="http://docs.oracle.com/javase/7/docs/api/java/awt/Dialog.ModalityType.html" TargetMode="External"/><Relationship Id="rId141" Type="http://schemas.openxmlformats.org/officeDocument/2006/relationships/hyperlink" Target="https://github.com/linpeiyou/stackoverflow-java-top-qa/blob/master/contents/avoiding-null-statements-in-java.md" TargetMode="External"/><Relationship Id="rId379" Type="http://schemas.openxmlformats.org/officeDocument/2006/relationships/hyperlink" Target="http://hc.apache.org/httpcomponents-client-ga/tutorial/html/" TargetMode="External"/><Relationship Id="rId7" Type="http://schemas.openxmlformats.org/officeDocument/2006/relationships/hyperlink" Target="http://stackoverflow.com/questions/8710619/java-operator" TargetMode="External"/><Relationship Id="rId183" Type="http://schemas.openxmlformats.org/officeDocument/2006/relationships/hyperlink" Target="http://docs.oracle.com/javase/6/docs/api/java/lang/StringBuffer.html" TargetMode="External"/><Relationship Id="rId239" Type="http://schemas.openxmlformats.org/officeDocument/2006/relationships/hyperlink" Target="http://docs.oracle.com/javase/6/docs/api/java/lang/Boolean.html" TargetMode="External"/><Relationship Id="rId390" Type="http://schemas.openxmlformats.org/officeDocument/2006/relationships/hyperlink" Target="https://github.com/linpeiyou/stackoverflow-java-top-qa/blob/master/contents/why-is-processing-a-sorted-array-faster-than-an-unsorted-array.md" TargetMode="External"/><Relationship Id="rId404" Type="http://schemas.openxmlformats.org/officeDocument/2006/relationships/hyperlink" Target="http://i.stack.imgur.com/9DL9q.png" TargetMode="External"/><Relationship Id="rId250" Type="http://schemas.openxmlformats.org/officeDocument/2006/relationships/hyperlink" Target="http://docs.oracle.com/javaee/6/api/javax/servlet/Filter.html" TargetMode="External"/><Relationship Id="rId292" Type="http://schemas.openxmlformats.org/officeDocument/2006/relationships/hyperlink" Target="http://docs.oracle.com/javase/6/docs/api/java/util/AbstractSet.html" TargetMode="External"/><Relationship Id="rId306" Type="http://schemas.openxmlformats.org/officeDocument/2006/relationships/hyperlink" Target="https://github.com/linpeiyou/stackoverflow-java-top-qa/blob/master/contents/how-to-generate-a-random-alpha-numeric-string.md" TargetMode="External"/><Relationship Id="rId45" Type="http://schemas.openxmlformats.org/officeDocument/2006/relationships/hyperlink" Target="http://en.wikipedia.org/wiki/Builder_pattern" TargetMode="External"/><Relationship Id="rId87" Type="http://schemas.openxmlformats.org/officeDocument/2006/relationships/hyperlink" Target="http://stackoverflow.com/questions/338206/why-cant-i-switch-on-a-string" TargetMode="External"/><Relationship Id="rId110" Type="http://schemas.openxmlformats.org/officeDocument/2006/relationships/hyperlink" Target="http://stackoverflow.com/questions/6841333/why-is-subtracting-these-two-times-in-1927-giving-a-strange-result" TargetMode="External"/><Relationship Id="rId348" Type="http://schemas.openxmlformats.org/officeDocument/2006/relationships/hyperlink" Target="http://en.wikipedia.org/wiki/Percent-encoding" TargetMode="External"/><Relationship Id="rId152" Type="http://schemas.openxmlformats.org/officeDocument/2006/relationships/hyperlink" Target="http://stackoverflow.com/questions/409784/whats-the-simplest-way-to-print-a-java-array" TargetMode="External"/><Relationship Id="rId194" Type="http://schemas.openxmlformats.org/officeDocument/2006/relationships/hyperlink" Target="http://docs.oracle.com/javase/6/docs/api/java/util/ResourceBundle.html" TargetMode="External"/><Relationship Id="rId208" Type="http://schemas.openxmlformats.org/officeDocument/2006/relationships/hyperlink" Target="http://docs.oracle.com/javase/6/docs/api/java/io/InputStreamReader.html" TargetMode="External"/><Relationship Id="rId415" Type="http://schemas.openxmlformats.org/officeDocument/2006/relationships/hyperlink" Target="https://github.com/casidiablo/groundy/downloads" TargetMode="External"/><Relationship Id="rId261" Type="http://schemas.openxmlformats.org/officeDocument/2006/relationships/hyperlink" Target="http://docs.oracle.com/javase/6/docs/api/java/util/Scanner.html" TargetMode="External"/><Relationship Id="rId14" Type="http://schemas.openxmlformats.org/officeDocument/2006/relationships/hyperlink" Target="https://github.com/linpeiyou/stackoverflow-java-top-qa/blob/master/contents/in-java-whats-the-difference-between-public-default-protected-and-private.md" TargetMode="External"/><Relationship Id="rId56" Type="http://schemas.openxmlformats.org/officeDocument/2006/relationships/hyperlink" Target="http://docs.oracle.com/javase/8/docs/api/java/io/Serializable.html" TargetMode="External"/><Relationship Id="rId317" Type="http://schemas.openxmlformats.org/officeDocument/2006/relationships/hyperlink" Target="http://stackoverflow.com/questions/541487/implements-runnable-vs-extends-thread" TargetMode="External"/><Relationship Id="rId359" Type="http://schemas.openxmlformats.org/officeDocument/2006/relationships/hyperlink" Target="http://docs.oracle.com/javaee/6/api/javax/servlet/http/HttpServlet.html" TargetMode="External"/><Relationship Id="rId98" Type="http://schemas.openxmlformats.org/officeDocument/2006/relationships/hyperlink" Target="https://github.com/linpeiyou/stackoverflow-java-top-qa/blob/master/contents/what-is-a-serialversionuid-and-why-should-i-use-it.md" TargetMode="External"/><Relationship Id="rId121" Type="http://schemas.openxmlformats.org/officeDocument/2006/relationships/hyperlink" Target="https://github.com/linpeiyou/stackoverflow-java-top-qa/blob/master/contents/how-do-servlets-work-instantiation-shared-variables-and-multithreading.md" TargetMode="External"/><Relationship Id="rId163" Type="http://schemas.openxmlformats.org/officeDocument/2006/relationships/hyperlink" Target="http://stackoverflow.com/tags/wicket/info" TargetMode="External"/><Relationship Id="rId219" Type="http://schemas.openxmlformats.org/officeDocument/2006/relationships/hyperlink" Target="http://docs.oracle.com/javase/6/docs/api/java/io/Reader.html" TargetMode="External"/><Relationship Id="rId370" Type="http://schemas.openxmlformats.org/officeDocument/2006/relationships/hyperlink" Target="http://docs.oracle.com/javase/6/docs/api/java/net/HttpURLConnection.html" TargetMode="External"/><Relationship Id="rId230" Type="http://schemas.openxmlformats.org/officeDocument/2006/relationships/hyperlink" Target="http://docs.oracle.com/javaee/6/api/javax/faces/application/ViewHandler.html" TargetMode="External"/><Relationship Id="rId25" Type="http://schemas.openxmlformats.org/officeDocument/2006/relationships/hyperlink" Target="https://github.com/linpeiyou/stackoverflow-java-top-qa/blob/master/contents/breaking-out-of-nested-loops-in-java.md" TargetMode="External"/><Relationship Id="rId67" Type="http://schemas.openxmlformats.org/officeDocument/2006/relationships/hyperlink" Target="http://longdick.iteye.com/blog/453615" TargetMode="External"/><Relationship Id="rId272" Type="http://schemas.openxmlformats.org/officeDocument/2006/relationships/hyperlink" Target="http://docs.oracle.com/javaee/6/api/javax/faces/component/StateHolder.html" TargetMode="External"/><Relationship Id="rId328" Type="http://schemas.openxmlformats.org/officeDocument/2006/relationships/hyperlink" Target="http://stackoverflow.com/questions/473282/how-can-i-pad-an-integers-with-zeros-on-the-left" TargetMode="External"/><Relationship Id="rId132" Type="http://schemas.openxmlformats.org/officeDocument/2006/relationships/hyperlink" Target="http://download.oracle.com/javase/tutorial/java/javaOO/nested.html" TargetMode="External"/><Relationship Id="rId174" Type="http://schemas.openxmlformats.org/officeDocument/2006/relationships/hyperlink" Target="https://github.com/linpeiyou/stackoverflow-java-top-qa/blob/master/contents/examples-of-gof-design-patterns-in-javas-core-libraries.md" TargetMode="External"/><Relationship Id="rId381" Type="http://schemas.openxmlformats.org/officeDocument/2006/relationships/hyperlink" Target="https://code.google.com/p/google-http-java-client/" TargetMode="External"/><Relationship Id="rId241" Type="http://schemas.openxmlformats.org/officeDocument/2006/relationships/hyperlink" Target="http://docs.oracle.com/javase/6/docs/api/java/lang/Character.html" TargetMode="External"/><Relationship Id="rId36" Type="http://schemas.openxmlformats.org/officeDocument/2006/relationships/hyperlink" Target="http://stackoverflow.com/questions/109383/how-to-sort-a-mapkey-value-on-the-values-in-java" TargetMode="External"/><Relationship Id="rId283" Type="http://schemas.openxmlformats.org/officeDocument/2006/relationships/hyperlink" Target="http://docs.oracle.com/javase/6/docs/api/java/util/Comparator.html" TargetMode="External"/><Relationship Id="rId339" Type="http://schemas.openxmlformats.org/officeDocument/2006/relationships/image" Target="media/image1.png"/><Relationship Id="rId78" Type="http://schemas.openxmlformats.org/officeDocument/2006/relationships/hyperlink" Target="https://github.com/linpeiyou/stackoverflow-java-top-qa/blob/master/contents/declare-array-in-java.md" TargetMode="External"/><Relationship Id="rId101" Type="http://schemas.openxmlformats.org/officeDocument/2006/relationships/hyperlink" Target="http://www.blogjava.net/lingy/archive/2008/10/10/233630.html" TargetMode="External"/><Relationship Id="rId143" Type="http://schemas.openxmlformats.org/officeDocument/2006/relationships/hyperlink" Target="https://github.com/linpeiyou/stackoverflow-java-top-qa/blob/master/contents/get-current-stack-trace-in-java.md" TargetMode="External"/><Relationship Id="rId185" Type="http://schemas.openxmlformats.org/officeDocument/2006/relationships/hyperlink" Target="http://docs.oracle.com/javase/6/docs/api/java/nio/CharBuffer.html" TargetMode="External"/><Relationship Id="rId350" Type="http://schemas.openxmlformats.org/officeDocument/2006/relationships/hyperlink" Target="http://www.w3.org/Protocols/rfc2616/rfc2616-sec14.html" TargetMode="External"/><Relationship Id="rId406" Type="http://schemas.openxmlformats.org/officeDocument/2006/relationships/hyperlink" Target="https://github.com/linpeiyou/stackoverflow-java-top-qa/blob/master/contents/how-to-test-a-class-that-has-private-methods-fields-or-inner-classes.md" TargetMode="External"/><Relationship Id="rId9" Type="http://schemas.openxmlformats.org/officeDocument/2006/relationships/hyperlink" Target="http://stackoverflow.com/questions/309424/read-convert-an-inputstream-to-a-string" TargetMode="External"/><Relationship Id="rId210" Type="http://schemas.openxmlformats.org/officeDocument/2006/relationships/hyperlink" Target="http://docs.oracle.com/javase/6/docs/api/javax/xml/bind/annotation/adapters/XmlAdapter.html" TargetMode="External"/><Relationship Id="rId392" Type="http://schemas.openxmlformats.org/officeDocument/2006/relationships/image" Target="media/image3.jpeg"/><Relationship Id="rId252" Type="http://schemas.openxmlformats.org/officeDocument/2006/relationships/hyperlink" Target="http://docs.oracle.com/javase/6/docs/api/java/lang/Runnable.html" TargetMode="External"/><Relationship Id="rId294" Type="http://schemas.openxmlformats.org/officeDocument/2006/relationships/hyperlink" Target="http://docs.oracle.com/javaee/6/api/javax/servlet/http/HttpServlet.html" TargetMode="External"/><Relationship Id="rId308" Type="http://schemas.openxmlformats.org/officeDocument/2006/relationships/hyperlink" Target="https://github.com/linpeiyou/stackoverflow-java-top-qa/blob/master/contents/what-is-an-efficient-way-to-implement-a-singleton-in-java.md" TargetMode="External"/><Relationship Id="rId47" Type="http://schemas.openxmlformats.org/officeDocument/2006/relationships/hyperlink" Target="https://github.com/linpeiyou/stackoverflow-java-top-qa/blob/master/contents/generating-random-integers-in-a-range-with-Java.md" TargetMode="External"/><Relationship Id="rId89" Type="http://schemas.openxmlformats.org/officeDocument/2006/relationships/hyperlink" Target="https://github.com/linpeiyou/stackoverflow-java-top-qa/blob/master/contents/comparing-java-enum-members-or-equals.md" TargetMode="External"/><Relationship Id="rId112" Type="http://schemas.openxmlformats.org/officeDocument/2006/relationships/hyperlink" Target="http://docs.oracle.com/javase/7/docs/api/java/awt/Dialog.ModalityType.html" TargetMode="External"/><Relationship Id="rId154" Type="http://schemas.openxmlformats.org/officeDocument/2006/relationships/hyperlink" Target="http://stackoverflow.com/questions/15182496/why-does-this-code-using-random-strings-print-hello-world" TargetMode="External"/><Relationship Id="rId361" Type="http://schemas.openxmlformats.org/officeDocument/2006/relationships/hyperlink" Target="http://docs.oracle.com/javaee/6/api/javax/servlet/ServletRequest.html" TargetMode="External"/><Relationship Id="rId196" Type="http://schemas.openxmlformats.org/officeDocument/2006/relationships/hyperlink" Target="http://docs.oracle.com/javase/6/docs/api/java/nio/charset/Charset.html" TargetMode="External"/><Relationship Id="rId417" Type="http://schemas.openxmlformats.org/officeDocument/2006/relationships/hyperlink" Target="http://stackoverflow.com/questions/3028306/download-a-file-with-android-and-showing-the-progress-in-a-progressdialog" TargetMode="External"/><Relationship Id="rId16" Type="http://schemas.openxmlformats.org/officeDocument/2006/relationships/hyperlink" Target="https://github.com/linpeiyou/stackoverflow-java-top-qa/blob/master/contents/how-can-i-test-if-an-array-contains-a-certain-value.md" TargetMode="External"/><Relationship Id="rId221" Type="http://schemas.openxmlformats.org/officeDocument/2006/relationships/hyperlink" Target="http://docs.oracle.com/javase/6/docs/api/java/util/Collections.html" TargetMode="External"/><Relationship Id="rId263" Type="http://schemas.openxmlformats.org/officeDocument/2006/relationships/hyperlink" Target="http://stackoverflow.com/questions/1673841/examples-of-gof-design-patterns-in-javas-core-libraries" TargetMode="External"/><Relationship Id="rId319" Type="http://schemas.openxmlformats.org/officeDocument/2006/relationships/hyperlink" Target="http://stackoverflow.com/questions/4963300/which-notnull-java-annotation-should-i-use" TargetMode="External"/><Relationship Id="rId58" Type="http://schemas.openxmlformats.org/officeDocument/2006/relationships/hyperlink" Target="http://xiebh.iteye.com/blog/121311" TargetMode="External"/><Relationship Id="rId123" Type="http://schemas.openxmlformats.org/officeDocument/2006/relationships/hyperlink" Target="https://github.com/linpeiyou/stackoverflow-java-top-qa/blob/master/contents/how-can-i-generate-an-md5-hash.md" TargetMode="External"/><Relationship Id="rId330" Type="http://schemas.openxmlformats.org/officeDocument/2006/relationships/hyperlink" Target="http://docs.oracle.com/javase/specs/jls/se7/html/jls-15.html" TargetMode="External"/><Relationship Id="rId165" Type="http://schemas.openxmlformats.org/officeDocument/2006/relationships/hyperlink" Target="http://stackoverflow.com/tags/facelets/info" TargetMode="External"/><Relationship Id="rId372" Type="http://schemas.openxmlformats.org/officeDocument/2006/relationships/hyperlink" Target="http://www.useragentstring.com/pages/useragentstring.php" TargetMode="External"/><Relationship Id="rId232" Type="http://schemas.openxmlformats.org/officeDocument/2006/relationships/hyperlink" Target="http://docs.oracle.com/javaee/6/api/javax/faces/context/ExternalContext.html" TargetMode="External"/><Relationship Id="rId274" Type="http://schemas.openxmlformats.org/officeDocument/2006/relationships/hyperlink" Target="http://docs.oracle.com/javase/6/docs/api/java/util/Observer.html" TargetMode="External"/><Relationship Id="rId27" Type="http://schemas.openxmlformats.org/officeDocument/2006/relationships/hyperlink" Target="https://github.com/linpeiyou/stackoverflow-java-top-qa/blob/master/contents/converting-string-to-int-in-java.md" TargetMode="External"/><Relationship Id="rId69" Type="http://schemas.openxmlformats.org/officeDocument/2006/relationships/hyperlink" Target="http://stackoverflow.com/questions/285177/how-do-i-call-one-constructor-from-another-in-java" TargetMode="External"/><Relationship Id="rId134" Type="http://schemas.openxmlformats.org/officeDocument/2006/relationships/hyperlink" Target="http://stackoverflow.com/questions/70324/java-inner-class-and-static-nested-class" TargetMode="External"/><Relationship Id="rId80" Type="http://schemas.openxmlformats.org/officeDocument/2006/relationships/hyperlink" Target="https://github.com/linpeiyou/stackoverflow-java-top-qa/blob/master/contents/what-is-reflection-and-why-is-it-useful.md" TargetMode="External"/><Relationship Id="rId176" Type="http://schemas.openxmlformats.org/officeDocument/2006/relationships/hyperlink" Target="https://en.wikipedia.org/wiki/Creational_pattern" TargetMode="External"/><Relationship Id="rId341" Type="http://schemas.openxmlformats.org/officeDocument/2006/relationships/image" Target="media/image2.jpeg"/><Relationship Id="rId383" Type="http://schemas.openxmlformats.org/officeDocument/2006/relationships/hyperlink" Target="http://stackoverflow.com/questions/3152138/what-are-the-pros-and-cons-of-the-leading-java-html-parsers/3154281" TargetMode="External"/><Relationship Id="rId201" Type="http://schemas.openxmlformats.org/officeDocument/2006/relationships/hyperlink" Target="http://en.wikipedia.org/wiki/Singleton_pattern" TargetMode="External"/><Relationship Id="rId243" Type="http://schemas.openxmlformats.org/officeDocument/2006/relationships/hyperlink" Target="http://docs.oracle.com/javase/6/docs/api/java/lang/Long.html" TargetMode="External"/><Relationship Id="rId285" Type="http://schemas.openxmlformats.org/officeDocument/2006/relationships/hyperlink" Target="http://docs.oracle.com/javaee/6/api/javax/servlet/Filter.html" TargetMode="External"/><Relationship Id="rId38" Type="http://schemas.openxmlformats.org/officeDocument/2006/relationships/hyperlink" Target="http://docs.oracle.com/javase/7/docs/api/java/util/LinkedHashMap.html" TargetMode="External"/><Relationship Id="rId103" Type="http://schemas.openxmlformats.org/officeDocument/2006/relationships/hyperlink" Target="https://github.com/linpeiyou/stackoverflow-java-top-qa/blob/master/contents/why-is-java-vector-class-considered-obsolete-or-deprecated.md" TargetMode="External"/><Relationship Id="rId310" Type="http://schemas.openxmlformats.org/officeDocument/2006/relationships/hyperlink" Target="https://github.com/linpeiyou/stackoverflow-java-top-qa/blob/master/%E6%B1%87%E6%80%BB.md" TargetMode="External"/><Relationship Id="rId70" Type="http://schemas.openxmlformats.org/officeDocument/2006/relationships/hyperlink" Target="https://github.com/linpeiyou/stackoverflow-java-top-qa/blob/master/contents/does-finally-always-execute-in-java.md" TargetMode="External"/><Relationship Id="rId91" Type="http://schemas.openxmlformats.org/officeDocument/2006/relationships/hyperlink" Target="https://github.com/linpeiyou/stackoverflow-java-top-qa/blob/master/contents/how-to-create-a-file-and-write-to-a-file-in-java.md" TargetMode="External"/><Relationship Id="rId145" Type="http://schemas.openxmlformats.org/officeDocument/2006/relationships/hyperlink" Target="https://github.com/linpeiyou/stackoverflow-java-top-qa/blob/master/contents/initialization-of-an-arraylist-in-one-line.md" TargetMode="External"/><Relationship Id="rId166" Type="http://schemas.openxmlformats.org/officeDocument/2006/relationships/hyperlink" Target="http://stackoverflow.com/tags/jsf/info" TargetMode="External"/><Relationship Id="rId187" Type="http://schemas.openxmlformats.org/officeDocument/2006/relationships/hyperlink" Target="http://docs.oracle.com/javase/6/docs/api/java/nio/IntBuffer.html" TargetMode="External"/><Relationship Id="rId331" Type="http://schemas.openxmlformats.org/officeDocument/2006/relationships/hyperlink" Target="http://stackoverflow.com/questions/2950319/is-null-check-needed-before-calling-instanceof" TargetMode="External"/><Relationship Id="rId352" Type="http://schemas.openxmlformats.org/officeDocument/2006/relationships/hyperlink" Target="http://docs.oracle.com/javaee/6/api/javax/servlet/http/HttpServlet.html" TargetMode="External"/><Relationship Id="rId373" Type="http://schemas.openxmlformats.org/officeDocument/2006/relationships/hyperlink" Target="http://www.w3.org/TR/html401/interact/forms.html" TargetMode="External"/><Relationship Id="rId394" Type="http://schemas.openxmlformats.org/officeDocument/2006/relationships/image" Target="media/image4.png"/><Relationship Id="rId408" Type="http://schemas.openxmlformats.org/officeDocument/2006/relationships/hyperlink" Target="http://stackoverflow.com/questions/34571/how-to-test-a-class-that-has-private-methods-fields-or-inner-classes" TargetMode="External"/><Relationship Id="rId1" Type="http://schemas.openxmlformats.org/officeDocument/2006/relationships/numbering" Target="numbering.xml"/><Relationship Id="rId212" Type="http://schemas.openxmlformats.org/officeDocument/2006/relationships/hyperlink" Target="http://en.wikipedia.org/wiki/Bridge_pattern" TargetMode="External"/><Relationship Id="rId233" Type="http://schemas.openxmlformats.org/officeDocument/2006/relationships/hyperlink" Target="http://docs.oracle.com/javaee/6/api/javax/servlet/ServletContext.html" TargetMode="External"/><Relationship Id="rId254" Type="http://schemas.openxmlformats.org/officeDocument/2006/relationships/hyperlink" Target="http://en.wikipedia.org/wiki/Interpreter_pattern" TargetMode="External"/><Relationship Id="rId28" Type="http://schemas.openxmlformats.org/officeDocument/2006/relationships/hyperlink" Target="http://stackoverflow.com/questions/5585779/converting-string-to-int-in-java" TargetMode="External"/><Relationship Id="rId49" Type="http://schemas.openxmlformats.org/officeDocument/2006/relationships/hyperlink" Target="http://docs.oracle.com/javase/8/docs/api/java/util/Random.html" TargetMode="External"/><Relationship Id="rId114" Type="http://schemas.openxmlformats.org/officeDocument/2006/relationships/hyperlink" Target="https://github.com/DaiDongLiang" TargetMode="External"/><Relationship Id="rId275" Type="http://schemas.openxmlformats.org/officeDocument/2006/relationships/hyperlink" Target="http://docs.oracle.com/javase/6/docs/api/java/util/Observable.html" TargetMode="External"/><Relationship Id="rId296" Type="http://schemas.openxmlformats.org/officeDocument/2006/relationships/hyperlink" Target="http://docs.oracle.com/javase/6/docs/api/javax/lang/model/element/AnnotationValue.html" TargetMode="External"/><Relationship Id="rId300" Type="http://schemas.openxmlformats.org/officeDocument/2006/relationships/hyperlink" Target="http://docs.oracle.com/javase/6/docs/api/javax/lang/model/type/TypeMirror.html" TargetMode="External"/><Relationship Id="rId60" Type="http://schemas.openxmlformats.org/officeDocument/2006/relationships/hyperlink" Target="https://github.com/linpeiyou/stackoverflow-java-top-qa/blob/master/contents/difference-between-wait-and-sleep.md" TargetMode="External"/><Relationship Id="rId81" Type="http://schemas.openxmlformats.org/officeDocument/2006/relationships/hyperlink" Target="http://docs.oracle.com/javase/tutorial/reflect/index.html" TargetMode="External"/><Relationship Id="rId135" Type="http://schemas.openxmlformats.org/officeDocument/2006/relationships/hyperlink" Target="https://github.com/linpeiyou/stackoverflow-java-top-qa/blob/master/contents/whats-the-difference-between-component-repository-service-annotations-in.md" TargetMode="External"/><Relationship Id="rId156" Type="http://schemas.openxmlformats.org/officeDocument/2006/relationships/hyperlink" Target="http://stackoverflow.com/questions/8881291/why-is-char-preferred-over-string-for-passwords-in-java" TargetMode="External"/><Relationship Id="rId177" Type="http://schemas.openxmlformats.org/officeDocument/2006/relationships/hyperlink" Target="http://en.wikipedia.org/wiki/Abstract_factory_pattern" TargetMode="External"/><Relationship Id="rId198" Type="http://schemas.openxmlformats.org/officeDocument/2006/relationships/hyperlink" Target="http://en.wikipedia.org/wiki/Prototype_pattern" TargetMode="External"/><Relationship Id="rId321" Type="http://schemas.openxmlformats.org/officeDocument/2006/relationships/hyperlink" Target="https://github.com/linpeiyou/stackoverflow-java-top-qa/blob/master/org.apache.commons.lang.exception.ExceptionUtils.getStackTrace(Throwable)" TargetMode="External"/><Relationship Id="rId342" Type="http://schemas.openxmlformats.org/officeDocument/2006/relationships/hyperlink" Target="http://www.phperz.com/article/15/0923/159068.html" TargetMode="External"/><Relationship Id="rId363" Type="http://schemas.openxmlformats.org/officeDocument/2006/relationships/hyperlink" Target="http://docs.oracle.com/javase/6/docs/api/java/net/URLConnection.html" TargetMode="External"/><Relationship Id="rId384" Type="http://schemas.openxmlformats.org/officeDocument/2006/relationships/hyperlink" Target="http://stackoverflow.com/questions/2835505/how-to-scan-a-website-or-page-for-info-and-bring-it-into-my-program/2835555" TargetMode="External"/><Relationship Id="rId419" Type="http://schemas.openxmlformats.org/officeDocument/2006/relationships/hyperlink" Target="http://stackoverflow.com/questions/2785485/is-there-a-unique-android-device-id" TargetMode="External"/><Relationship Id="rId202" Type="http://schemas.openxmlformats.org/officeDocument/2006/relationships/hyperlink" Target="http://docs.oracle.com/javase/6/docs/api/java/lang/Runtime.html" TargetMode="External"/><Relationship Id="rId223" Type="http://schemas.openxmlformats.org/officeDocument/2006/relationships/hyperlink" Target="http://docs.oracle.com/javase/6/docs/api/java/util/Collections.html" TargetMode="External"/><Relationship Id="rId244" Type="http://schemas.openxmlformats.org/officeDocument/2006/relationships/hyperlink" Target="http://en.wikipedia.org/wiki/Proxy_pattern" TargetMode="External"/><Relationship Id="rId18" Type="http://schemas.openxmlformats.org/officeDocument/2006/relationships/hyperlink" Target="https://github.com/linpeiyou/stackoverflow-java-top-qa/blob/master/contents/what-issues-should-be-considered-when-overriding-equals-and-hashcode-in-java.md" TargetMode="External"/><Relationship Id="rId39" Type="http://schemas.openxmlformats.org/officeDocument/2006/relationships/hyperlink" Target="http://docs.oracle.com/javase/7/docs/api/java/util/concurrent/ConcurrentHashMap.html" TargetMode="External"/><Relationship Id="rId265" Type="http://schemas.openxmlformats.org/officeDocument/2006/relationships/hyperlink" Target="http://docs.oracle.com/javase/6/docs/api/java/util/concurrent/Executor.html" TargetMode="External"/><Relationship Id="rId286" Type="http://schemas.openxmlformats.org/officeDocument/2006/relationships/hyperlink" Target="http://en.wikipedia.org/wiki/Template_method_pattern" TargetMode="External"/><Relationship Id="rId50" Type="http://schemas.openxmlformats.org/officeDocument/2006/relationships/hyperlink" Target="https://commons.apache.org/proper/commons-lang/index.html" TargetMode="External"/><Relationship Id="rId104" Type="http://schemas.openxmlformats.org/officeDocument/2006/relationships/hyperlink" Target="http://stackoverflow.com/questions/1386275/why-is-java-vector-class-considered-obsolete-or-deprecated" TargetMode="External"/><Relationship Id="rId125" Type="http://schemas.openxmlformats.org/officeDocument/2006/relationships/hyperlink" Target="https://github.com/linpeiyou/stackoverflow-java-top-qa/blob/master/contents/what-is-the-difference-between-a-soft-reference-and-a-weak-reference-in-java.md" TargetMode="External"/><Relationship Id="rId146" Type="http://schemas.openxmlformats.org/officeDocument/2006/relationships/hyperlink" Target="http://stackoverflow.com/questions/1005073/initialization-of-an-arraylist-in-one-line" TargetMode="External"/><Relationship Id="rId167" Type="http://schemas.openxmlformats.org/officeDocument/2006/relationships/hyperlink" Target="http://docs.oracle.com/javaee/5/tutorial/doc/bnahq.html" TargetMode="External"/><Relationship Id="rId188" Type="http://schemas.openxmlformats.org/officeDocument/2006/relationships/hyperlink" Target="http://docs.oracle.com/javase/6/docs/api/java/nio/LongBuffer.html" TargetMode="External"/><Relationship Id="rId311" Type="http://schemas.openxmlformats.org/officeDocument/2006/relationships/hyperlink" Target="http://sites.google.com/site/io/effective-java-reloaded" TargetMode="External"/><Relationship Id="rId332" Type="http://schemas.openxmlformats.org/officeDocument/2006/relationships/hyperlink" Target="https://github.com/linpeiyou/stackoverflow-java-top-qa/blob/master/contents/how-do-i-create-a-java-string-from-the-contents-of-a-file.md" TargetMode="External"/><Relationship Id="rId353" Type="http://schemas.openxmlformats.org/officeDocument/2006/relationships/hyperlink" Target="http://docs.oracle.com/javaee/6/api/javax/servlet/ServletRequest.html" TargetMode="External"/><Relationship Id="rId374" Type="http://schemas.openxmlformats.org/officeDocument/2006/relationships/hyperlink" Target="http://www.faqs.org/rfcs/rfc2388.html" TargetMode="External"/><Relationship Id="rId395" Type="http://schemas.openxmlformats.org/officeDocument/2006/relationships/hyperlink" Target="https://en.wikipedia.org/wiki/Branch_predictor" TargetMode="External"/><Relationship Id="rId409" Type="http://schemas.openxmlformats.org/officeDocument/2006/relationships/hyperlink" Target="https://github.com/linpeiyou/stackoverflow-java-top-qa/blob/master/contents/how-do-you-assert-that-a-certain-exception-is-thrown-in-junit-4-tests.md" TargetMode="External"/><Relationship Id="rId71" Type="http://schemas.openxmlformats.org/officeDocument/2006/relationships/hyperlink" Target="http://stackoverflow.com/users/4223/jodonnell" TargetMode="External"/><Relationship Id="rId92" Type="http://schemas.openxmlformats.org/officeDocument/2006/relationships/hyperlink" Target="http://docs.oracle.com/javase/7/docs/api/index.html?java/nio/file/Files.html" TargetMode="External"/><Relationship Id="rId213" Type="http://schemas.openxmlformats.org/officeDocument/2006/relationships/hyperlink" Target="http://en.wikipedia.org/wiki/Composite_pattern" TargetMode="External"/><Relationship Id="rId234" Type="http://schemas.openxmlformats.org/officeDocument/2006/relationships/hyperlink" Target="http://docs.oracle.com/javaee/6/api/javax/servlet/http/HttpSession.html" TargetMode="External"/><Relationship Id="rId420" Type="http://schemas.openxmlformats.org/officeDocument/2006/relationships/hyperlink" Target="https://github.com/linpeiyou/stackoverflow-java-top-qa/blob/master/contents/android-sdk-installation-doesnt-find-jdk.md" TargetMode="External"/><Relationship Id="rId2" Type="http://schemas.openxmlformats.org/officeDocument/2006/relationships/styles" Target="styles.xml"/><Relationship Id="rId29" Type="http://schemas.openxmlformats.org/officeDocument/2006/relationships/hyperlink" Target="https://github.com/linpeiyou/stackoverflow-java-top-qa/blob/master/contents/how-to-split-a-string-in-java.md" TargetMode="External"/><Relationship Id="rId255" Type="http://schemas.openxmlformats.org/officeDocument/2006/relationships/hyperlink" Target="http://docs.oracle.com/javase/6/docs/api/java/util/regex/Pattern.html" TargetMode="External"/><Relationship Id="rId276" Type="http://schemas.openxmlformats.org/officeDocument/2006/relationships/hyperlink" Target="http://docs.oracle.com/javase/6/docs/api/java/util/EventListener.html" TargetMode="External"/><Relationship Id="rId297" Type="http://schemas.openxmlformats.org/officeDocument/2006/relationships/hyperlink" Target="http://docs.oracle.com/javase/6/docs/api/javax/lang/model/element/AnnotationValueVisitor.html" TargetMode="External"/><Relationship Id="rId40" Type="http://schemas.openxmlformats.org/officeDocument/2006/relationships/hyperlink" Target="http://stackoverflow.com/questions/40471/differences-between-hashmap-and-hashtable" TargetMode="External"/><Relationship Id="rId115" Type="http://schemas.openxmlformats.org/officeDocument/2006/relationships/hyperlink" Target="https://github.com/linpeiyou/stackoverflow-java-top-qa/blob/master/contents/when-and-how-should-i-use-a-threadlocal-variable.md" TargetMode="External"/><Relationship Id="rId136" Type="http://schemas.openxmlformats.org/officeDocument/2006/relationships/hyperlink" Target="http://stackoverflow.com/questions/6827752/whats-the-difference-between-component-repository-service-annotations-in" TargetMode="External"/><Relationship Id="rId157" Type="http://schemas.openxmlformats.org/officeDocument/2006/relationships/hyperlink" Target="https://www.zhihu.com/question/36734157" TargetMode="External"/><Relationship Id="rId178" Type="http://schemas.openxmlformats.org/officeDocument/2006/relationships/hyperlink" Target="http://docs.oracle.com/javase/6/docs/api/javax/xml/parsers/DocumentBuilderFactory.html" TargetMode="External"/><Relationship Id="rId301" Type="http://schemas.openxmlformats.org/officeDocument/2006/relationships/hyperlink" Target="http://docs.oracle.com/javase/6/docs/api/javax/lang/model/type/TypeVisitor.html" TargetMode="External"/><Relationship Id="rId322" Type="http://schemas.openxmlformats.org/officeDocument/2006/relationships/hyperlink" Target="https://docs.oracle.com/javase/8/docs/api/java/lang/Throwable.html" TargetMode="External"/><Relationship Id="rId343" Type="http://schemas.openxmlformats.org/officeDocument/2006/relationships/hyperlink" Target="http://stackoverflow.com/questions/13751/how-can-i-permanently-have-line-numbers-in-intellij" TargetMode="External"/><Relationship Id="rId364" Type="http://schemas.openxmlformats.org/officeDocument/2006/relationships/hyperlink" Target="http://docs.oracle.com/javase/6/docs/api/java/net/HttpURLConnection.html" TargetMode="External"/><Relationship Id="rId61" Type="http://schemas.openxmlformats.org/officeDocument/2006/relationships/hyperlink" Target="http://docs.oracle.com/javase/6/docs/api/java/lang/Object.html" TargetMode="External"/><Relationship Id="rId82" Type="http://schemas.openxmlformats.org/officeDocument/2006/relationships/hyperlink" Target="http://stackoverflow.com/questions/37628/what-is-reflection-and-why-is-it-useful" TargetMode="External"/><Relationship Id="rId199" Type="http://schemas.openxmlformats.org/officeDocument/2006/relationships/hyperlink" Target="http://docs.oracle.com/javase/6/docs/api/java/lang/Object.html" TargetMode="External"/><Relationship Id="rId203" Type="http://schemas.openxmlformats.org/officeDocument/2006/relationships/hyperlink" Target="http://docs.oracle.com/javase/6/docs/api/java/awt/Desktop.html" TargetMode="External"/><Relationship Id="rId385" Type="http://schemas.openxmlformats.org/officeDocument/2006/relationships/hyperlink" Target="http://stackoverflow.com/questions/2793150/using-java-net-urlconnection-to-fire-and-handle-http-requests" TargetMode="External"/><Relationship Id="rId19" Type="http://schemas.openxmlformats.org/officeDocument/2006/relationships/hyperlink" Target="http://docs.oracle.com/javase/7/docs/api/java/lang/Object.html" TargetMode="External"/><Relationship Id="rId224" Type="http://schemas.openxmlformats.org/officeDocument/2006/relationships/hyperlink" Target="http://docs.oracle.com/javase/6/docs/api/java/util/Collections.html" TargetMode="External"/><Relationship Id="rId245" Type="http://schemas.openxmlformats.org/officeDocument/2006/relationships/hyperlink" Target="http://docs.oracle.com/javase/6/docs/api/java/lang/reflect/Proxy.html" TargetMode="External"/><Relationship Id="rId266" Type="http://schemas.openxmlformats.org/officeDocument/2006/relationships/hyperlink" Target="http://docs.oracle.com/javase/6/docs/api/java/util/concurrent/ExecutorService.html" TargetMode="External"/><Relationship Id="rId287" Type="http://schemas.openxmlformats.org/officeDocument/2006/relationships/hyperlink" Target="http://docs.oracle.com/javase/6/docs/api/java/io/InputStream.html" TargetMode="External"/><Relationship Id="rId410" Type="http://schemas.openxmlformats.org/officeDocument/2006/relationships/hyperlink" Target="http://www.tuicool.com/articles/ANviIz" TargetMode="External"/><Relationship Id="rId30" Type="http://schemas.openxmlformats.org/officeDocument/2006/relationships/hyperlink" Target="http://docs.oracle.com/javase/8/docs/api/java/lang/String.html" TargetMode="External"/><Relationship Id="rId105" Type="http://schemas.openxmlformats.org/officeDocument/2006/relationships/hyperlink" Target="https://github.com/linpeiyou/stackoverflow-java-top-qa/blob/master/contents/how-does-the-java-for-each-loop-work.md" TargetMode="External"/><Relationship Id="rId126" Type="http://schemas.openxmlformats.org/officeDocument/2006/relationships/hyperlink" Target="http://stackoverflow.com/questions/299659/what-is-the-difference-between-a-soft-reference-and-a-weak-reference-in-java" TargetMode="External"/><Relationship Id="rId147" Type="http://schemas.openxmlformats.org/officeDocument/2006/relationships/hyperlink" Target="https://github.com/linpeiyou/stackoverflow-java-top-qa/blob/master/contents/how-can-i-initialize-a-static-map.md" TargetMode="External"/><Relationship Id="rId168" Type="http://schemas.openxmlformats.org/officeDocument/2006/relationships/hyperlink" Target="http://stackoverflow.com/questions/2095397/what-is-the-difference-between-jsf-servlet-and-jsp/2097732" TargetMode="External"/><Relationship Id="rId312" Type="http://schemas.openxmlformats.org/officeDocument/2006/relationships/hyperlink" Target="http://www.youtube.com/watch?v=pi_I7oD_uGI" TargetMode="External"/><Relationship Id="rId333" Type="http://schemas.openxmlformats.org/officeDocument/2006/relationships/hyperlink" Target="http://stackoverflow.com/questions/326390/how-do-i-create-a-java-string-from-the-contents-of-a-file" TargetMode="External"/><Relationship Id="rId354" Type="http://schemas.openxmlformats.org/officeDocument/2006/relationships/hyperlink" Target="http://www.w3.org/Protocols/rfc2616/rfc2616-sec9.html" TargetMode="External"/><Relationship Id="rId51" Type="http://schemas.openxmlformats.org/officeDocument/2006/relationships/hyperlink" Target="http://stackoverflow.com/questions/363681/generating-random-integers-in-a-range-with-java" TargetMode="External"/><Relationship Id="rId72" Type="http://schemas.openxmlformats.org/officeDocument/2006/relationships/hyperlink" Target="http://stackoverflow.com/users/712526/jpaugh" TargetMode="External"/><Relationship Id="rId93" Type="http://schemas.openxmlformats.org/officeDocument/2006/relationships/hyperlink" Target="https://commons.apache.org/proper/commons-io/apidocs/org/apache/commons/io/FileUtils.html" TargetMode="External"/><Relationship Id="rId189" Type="http://schemas.openxmlformats.org/officeDocument/2006/relationships/hyperlink" Target="http://docs.oracle.com/javase/6/docs/api/java/nio/FloatBuffer.html" TargetMode="External"/><Relationship Id="rId375" Type="http://schemas.openxmlformats.org/officeDocument/2006/relationships/hyperlink" Target="http://docs.oracle.com/javaee/6/api/javax/servlet/http/HttpServlet.html" TargetMode="External"/><Relationship Id="rId396" Type="http://schemas.openxmlformats.org/officeDocument/2006/relationships/hyperlink" Target="http://stackoverflow.com/questions/11227809/why-is-processing-a-sorted-array-faster-than-an-unsorted-array" TargetMode="External"/><Relationship Id="rId3" Type="http://schemas.openxmlformats.org/officeDocument/2006/relationships/settings" Target="settings.xml"/><Relationship Id="rId214" Type="http://schemas.openxmlformats.org/officeDocument/2006/relationships/hyperlink" Target="http://docs.oracle.com/javase/6/docs/api/java/awt/Container.html" TargetMode="External"/><Relationship Id="rId235" Type="http://schemas.openxmlformats.org/officeDocument/2006/relationships/hyperlink" Target="http://docs.oracle.com/javaee/6/api/javax/servlet/http/HttpServletRequest.html" TargetMode="External"/><Relationship Id="rId256" Type="http://schemas.openxmlformats.org/officeDocument/2006/relationships/hyperlink" Target="http://docs.oracle.com/javase/6/docs/api/java/text/Normalizer.html" TargetMode="External"/><Relationship Id="rId277" Type="http://schemas.openxmlformats.org/officeDocument/2006/relationships/hyperlink" Target="http://docs.oracle.com/javaee/6/api/javax/servlet/http/HttpSessionBindingListener.html" TargetMode="External"/><Relationship Id="rId298" Type="http://schemas.openxmlformats.org/officeDocument/2006/relationships/hyperlink" Target="http://docs.oracle.com/javase/6/docs/api/javax/lang/model/element/Element.html" TargetMode="External"/><Relationship Id="rId400" Type="http://schemas.openxmlformats.org/officeDocument/2006/relationships/hyperlink" Target="http://stackoverflow.com/questions/6470651/creating-a-memory-leak-with-java" TargetMode="External"/><Relationship Id="rId421" Type="http://schemas.openxmlformats.org/officeDocument/2006/relationships/hyperlink" Target="https://camo.githubusercontent.com/72ea403d627bc39e9f99fc8b1a2654e5e3d60e29/687474703a2f2f7777322e73696e61696d672e636e2f6c617267652f303036306c6d37546777316637326e79336d366f616a33306473306130676d692e6a7067" TargetMode="External"/><Relationship Id="rId116" Type="http://schemas.openxmlformats.org/officeDocument/2006/relationships/hyperlink" Target="http://www.eclipse.org/mat/" TargetMode="External"/><Relationship Id="rId137" Type="http://schemas.openxmlformats.org/officeDocument/2006/relationships/hyperlink" Target="http://www.cnblogs.com/JAYIT/p/5593169.html" TargetMode="External"/><Relationship Id="rId158" Type="http://schemas.openxmlformats.org/officeDocument/2006/relationships/hyperlink" Target="https://github.com/linpeiyou/stackoverflow-java-top-qa/blob/master/contents/how-to-avoid-java-code-in-jsp-files.md" TargetMode="External"/><Relationship Id="rId302" Type="http://schemas.openxmlformats.org/officeDocument/2006/relationships/hyperlink" Target="http://docs.oracle.com/javase/7/docs/api/java/nio/file/FileVisitor.html" TargetMode="External"/><Relationship Id="rId323" Type="http://schemas.openxmlformats.org/officeDocument/2006/relationships/hyperlink" Target="http://stackoverflow.com/questions/1149703/how-can-i-convert-a-stack-trace-to-a-string" TargetMode="External"/><Relationship Id="rId344" Type="http://schemas.openxmlformats.org/officeDocument/2006/relationships/hyperlink" Target="https://github.com/linpeiyou/stackoverflow-java-top-qa/blob/master/contents/how-can-i-create-an-executable-jar-with-dependencies-using-maven.md" TargetMode="External"/><Relationship Id="rId20" Type="http://schemas.openxmlformats.org/officeDocument/2006/relationships/hyperlink" Target="http://docs.oracle.com/javase/7/docs/api/java/lang/Object.html" TargetMode="External"/><Relationship Id="rId41" Type="http://schemas.openxmlformats.org/officeDocument/2006/relationships/hyperlink" Target="http://www.importnew.com/7010.html" TargetMode="External"/><Relationship Id="rId62" Type="http://schemas.openxmlformats.org/officeDocument/2006/relationships/hyperlink" Target="http://docs.oracle.com/javase/6/docs/api/java/lang/Object.html" TargetMode="External"/><Relationship Id="rId83" Type="http://schemas.openxmlformats.org/officeDocument/2006/relationships/hyperlink" Target="https://github.com/linpeiyou/stackoverflow-java-top-qa/blob/master/contents/why-cant-i-switch-on-a-string.md" TargetMode="External"/><Relationship Id="rId179" Type="http://schemas.openxmlformats.org/officeDocument/2006/relationships/hyperlink" Target="http://docs.oracle.com/javase/6/docs/api/javax/xml/transform/TransformerFactory.html" TargetMode="External"/><Relationship Id="rId365" Type="http://schemas.openxmlformats.org/officeDocument/2006/relationships/hyperlink" Target="http://docs.oracle.com/javase/8/docs/api/java/net/CookieHandler.html" TargetMode="External"/><Relationship Id="rId386" Type="http://schemas.openxmlformats.org/officeDocument/2006/relationships/hyperlink" Target="https://github.com/linpeiyou/stackoverflow-java-top-qa/blob/master/contents/when-to-use-linkedlist-over-arraylist.md" TargetMode="External"/><Relationship Id="rId190" Type="http://schemas.openxmlformats.org/officeDocument/2006/relationships/hyperlink" Target="http://docs.oracle.com/javase/6/docs/api/java/nio/DoubleBuffer.html" TargetMode="External"/><Relationship Id="rId204" Type="http://schemas.openxmlformats.org/officeDocument/2006/relationships/hyperlink" Target="http://docs.oracle.com/javase/6/docs/api/java/lang/System.html" TargetMode="External"/><Relationship Id="rId225" Type="http://schemas.openxmlformats.org/officeDocument/2006/relationships/hyperlink" Target="http://docs.oracle.com/javaee/6/api/javax/servlet/http/HttpServletRequestWrapper.html" TargetMode="External"/><Relationship Id="rId246" Type="http://schemas.openxmlformats.org/officeDocument/2006/relationships/hyperlink" Target="http://docs.oracle.com/javase/6/docs/api/java/rmi/package-summary.html" TargetMode="External"/><Relationship Id="rId267" Type="http://schemas.openxmlformats.org/officeDocument/2006/relationships/hyperlink" Target="http://docs.oracle.com/javase/6/docs/api/java/util/concurrent/ScheduledExecutorService.html" TargetMode="External"/><Relationship Id="rId288" Type="http://schemas.openxmlformats.org/officeDocument/2006/relationships/hyperlink" Target="http://docs.oracle.com/javase/6/docs/api/java/io/OutputStream.html" TargetMode="External"/><Relationship Id="rId411" Type="http://schemas.openxmlformats.org/officeDocument/2006/relationships/hyperlink" Target="http://www.blogjava.net/jnbzwm/archive/2010/12/15/340801.html" TargetMode="External"/><Relationship Id="rId106" Type="http://schemas.openxmlformats.org/officeDocument/2006/relationships/hyperlink" Target="http://docs.oracle.com/javase/specs/jls/se8/html/jls-14.html" TargetMode="External"/><Relationship Id="rId127" Type="http://schemas.openxmlformats.org/officeDocument/2006/relationships/hyperlink" Target="https://github.com/linpeiyou/stackoverflow-java-top-qa/blob/master/contents/what-is-the-difference-between-jsf-servlet-and-jsp.md" TargetMode="External"/><Relationship Id="rId313" Type="http://schemas.openxmlformats.org/officeDocument/2006/relationships/hyperlink" Target="https://14b1424d-a-62cb3a1a-s-sites.googlegroups.com/site/io/effective-java-reloaded/effective_java_reloaded.pdf?attachauth=ANoY7crKCOet2NEUGW7RV1XfM-Jn4z8YJhs0qJM11OhLRnFW_JbExkJtvJ3UJvTE40dhAciyWcRIeGJ-n3FLGnMOapHShHINh8IY05YViOJoZWzaohMtM-s4HCi5kjREagi8awWtcYD0_6G7GhKr2BndToeqLk5sBhZcQfcYIyAE5A4lGNosDCjODcBAkJn8EuO6572t2wU1LMSEUgjvqcf4I-Fp6VDhDvih_XUEmL9nuVJQynd2DRpxyuNH1SpJspEIdbLw-WWZ&amp;attredirects=0" TargetMode="External"/><Relationship Id="rId10" Type="http://schemas.openxmlformats.org/officeDocument/2006/relationships/hyperlink" Target="https://github.com/linpeiyou/stackoverflow-java-top-qa/blob/master/contents/create-arraylist-from-array.md" TargetMode="External"/><Relationship Id="rId31" Type="http://schemas.openxmlformats.org/officeDocument/2006/relationships/hyperlink" Target="http://docs.oracle.com/javase/8/docs/api/java/util/regex/Pattern.html" TargetMode="External"/><Relationship Id="rId52" Type="http://schemas.openxmlformats.org/officeDocument/2006/relationships/hyperlink" Target="https://github.com/linpeiyou/stackoverflow-java-top-qa/blob/master/contents/what-is-a-javabean-exactly.md" TargetMode="External"/><Relationship Id="rId73" Type="http://schemas.openxmlformats.org/officeDocument/2006/relationships/hyperlink" Target="http://stackoverflow.com/users/1058366/kevin" TargetMode="External"/><Relationship Id="rId94" Type="http://schemas.openxmlformats.org/officeDocument/2006/relationships/hyperlink" Target="http://docs.guava-libraries.googlecode.com/git/javadoc/com/google/common/io/Files.html" TargetMode="External"/><Relationship Id="rId148" Type="http://schemas.openxmlformats.org/officeDocument/2006/relationships/hyperlink" Target="http://stackoverflow.com/questions/507602/how-can-i-initialize-a-static-map" TargetMode="External"/><Relationship Id="rId169" Type="http://schemas.openxmlformats.org/officeDocument/2006/relationships/hyperlink" Target="http://stackoverflow.com/questions/3106452/java-servlet-instantiation-and-session-variables/3106909" TargetMode="External"/><Relationship Id="rId334" Type="http://schemas.openxmlformats.org/officeDocument/2006/relationships/hyperlink" Target="https://github.com/linpeiyou/stackoverflow-java-top-qa/blob/master/contents/iterating-through-a-collection-avoiding-concurrentmodificationexception-when-reiterating-through-a-collection-avoiding-concurrentmodificationexception-when-re.md" TargetMode="External"/><Relationship Id="rId355" Type="http://schemas.openxmlformats.org/officeDocument/2006/relationships/hyperlink" Target="http://docs.oracle.com/javase/6/docs/api/java/net/URLConnection.html" TargetMode="External"/><Relationship Id="rId376" Type="http://schemas.openxmlformats.org/officeDocument/2006/relationships/hyperlink" Target="http://docs.oracle.com/javaee/6/api/javax/servlet/http/HttpServletRequest.html" TargetMode="External"/><Relationship Id="rId397" Type="http://schemas.openxmlformats.org/officeDocument/2006/relationships/hyperlink" Target="https://github.com/linpeiyou/stackoverflow-java-top-qa/blob/master/contents/creating-a-memory-leak-with-java.md" TargetMode="External"/><Relationship Id="rId4" Type="http://schemas.openxmlformats.org/officeDocument/2006/relationships/webSettings" Target="webSettings.xml"/><Relationship Id="rId180" Type="http://schemas.openxmlformats.org/officeDocument/2006/relationships/hyperlink" Target="http://docs.oracle.com/javase/6/docs/api/javax/xml/xpath/XPathFactory.html" TargetMode="External"/><Relationship Id="rId215" Type="http://schemas.openxmlformats.org/officeDocument/2006/relationships/hyperlink" Target="http://docs.oracle.com/javaee/6/api/javax/faces/component/UIComponent.html" TargetMode="External"/><Relationship Id="rId236" Type="http://schemas.openxmlformats.org/officeDocument/2006/relationships/hyperlink" Target="http://docs.oracle.com/javaee/6/api/javax/servlet/http/HttpServletResponse.html" TargetMode="External"/><Relationship Id="rId257" Type="http://schemas.openxmlformats.org/officeDocument/2006/relationships/hyperlink" Target="http://docs.oracle.com/javase/6/docs/api/java/text/Format.html" TargetMode="External"/><Relationship Id="rId278" Type="http://schemas.openxmlformats.org/officeDocument/2006/relationships/hyperlink" Target="http://docs.oracle.com/javaee/6/api/javax/servlet/http/HttpSessionAttributeListener.html" TargetMode="External"/><Relationship Id="rId401" Type="http://schemas.openxmlformats.org/officeDocument/2006/relationships/hyperlink" Target="https://github.com/linpeiyou/stackoverflow-java-top-qa/blob/master/contents/why-is-printing-b-dramatically-slower-than-printing.md" TargetMode="External"/><Relationship Id="rId422" Type="http://schemas.openxmlformats.org/officeDocument/2006/relationships/image" Target="media/image5.jpeg"/><Relationship Id="rId303" Type="http://schemas.openxmlformats.org/officeDocument/2006/relationships/hyperlink" Target="http://docs.oracle.com/javase/7/docs/api/java/nio/file/SimpleFileVisitor.html" TargetMode="External"/><Relationship Id="rId42" Type="http://schemas.openxmlformats.org/officeDocument/2006/relationships/hyperlink" Target="https://github.com/linpeiyou/stackoverflow-java-top-qa/blob/master/contents/how-to-concatenate-two-arrays-in-java.md" TargetMode="External"/><Relationship Id="rId84" Type="http://schemas.openxmlformats.org/officeDocument/2006/relationships/hyperlink" Target="http://bugs.sun.com/bugdatabase/view_bug.do?bug_id=1223179" TargetMode="External"/><Relationship Id="rId138" Type="http://schemas.openxmlformats.org/officeDocument/2006/relationships/hyperlink" Target="http://www.cnblogs.com/leiOOlei/p/3713779.html" TargetMode="External"/><Relationship Id="rId345" Type="http://schemas.openxmlformats.org/officeDocument/2006/relationships/hyperlink" Target="http://stackoverflow.com/questions/574594/how-can-i-create-an-executable-jar-with-dependencies-using-maven" TargetMode="External"/><Relationship Id="rId387" Type="http://schemas.openxmlformats.org/officeDocument/2006/relationships/hyperlink" Target="http://stackoverflow.com/questions/322715/when-to-use-linkedlist-over-arraylist" TargetMode="External"/><Relationship Id="rId191" Type="http://schemas.openxmlformats.org/officeDocument/2006/relationships/hyperlink" Target="http://docs.oracle.com/javase/6/docs/api/javax/swing/GroupLayout.Group.html" TargetMode="External"/><Relationship Id="rId205" Type="http://schemas.openxmlformats.org/officeDocument/2006/relationships/hyperlink" Target="http://en.wikipedia.org/wiki/Structural_pattern" TargetMode="External"/><Relationship Id="rId247" Type="http://schemas.openxmlformats.org/officeDocument/2006/relationships/hyperlink" Target="http://en.wikipedia.org/wiki/Behavioral_pattern" TargetMode="External"/><Relationship Id="rId412" Type="http://schemas.openxmlformats.org/officeDocument/2006/relationships/hyperlink" Target="http://stackoverflow.com/questions/156503/how-do-you-assert-that-a-certain-exception-is-thrown-in-junit-4-tests" TargetMode="External"/><Relationship Id="rId107" Type="http://schemas.openxmlformats.org/officeDocument/2006/relationships/hyperlink" Target="http://stackoverflow.com/questions/85190/how-does-the-java-for-each-loop-work" TargetMode="External"/><Relationship Id="rId289" Type="http://schemas.openxmlformats.org/officeDocument/2006/relationships/hyperlink" Target="http://docs.oracle.com/javase/6/docs/api/java/io/Reader.html" TargetMode="External"/><Relationship Id="rId11" Type="http://schemas.openxmlformats.org/officeDocument/2006/relationships/hyperlink" Target="http://stackoverflow.com/questions/157944/how-to-create-arraylist-arraylistt-from-array-t" TargetMode="External"/><Relationship Id="rId53" Type="http://schemas.openxmlformats.org/officeDocument/2006/relationships/hyperlink" Target="http://www.oracle.com/technetwork/java/javase/documentation/spec-136004.html" TargetMode="External"/><Relationship Id="rId149" Type="http://schemas.openxmlformats.org/officeDocument/2006/relationships/hyperlink" Target="https://github.com/linpeiyou/stackoverflow-java-top-qa/blob/master/contents/check-if-at-least-two-out-of-three-booleans-are-true.md" TargetMode="External"/><Relationship Id="rId314" Type="http://schemas.openxmlformats.org/officeDocument/2006/relationships/hyperlink" Target="http://www.ddj.com/java/208403883?pgno=3" TargetMode="External"/><Relationship Id="rId356" Type="http://schemas.openxmlformats.org/officeDocument/2006/relationships/hyperlink" Target="http://docs.oracle.com/javase/6/docs/api/java/net/HttpURLConnection.html" TargetMode="External"/><Relationship Id="rId398" Type="http://schemas.openxmlformats.org/officeDocument/2006/relationships/hyperlink" Target="https://gist.github.com/dpryden/b2bb29ee2d146901b4ae" TargetMode="External"/><Relationship Id="rId95" Type="http://schemas.openxmlformats.org/officeDocument/2006/relationships/hyperlink" Target="http://docs.oracle.com/javase/tutorial/essential/io/file.html" TargetMode="External"/><Relationship Id="rId160" Type="http://schemas.openxmlformats.org/officeDocument/2006/relationships/hyperlink" Target="http://stackoverflow.com/questions/3541077/design-patterns-web-based-applications/3542297" TargetMode="External"/><Relationship Id="rId216" Type="http://schemas.openxmlformats.org/officeDocument/2006/relationships/hyperlink" Target="http://en.wikipedia.org/wiki/Decorator_pattern" TargetMode="External"/><Relationship Id="rId423" Type="http://schemas.openxmlformats.org/officeDocument/2006/relationships/hyperlink" Target="http://stackoverflow.com/questions/4382178/android-sdk-installation-doesnt-find-jdk" TargetMode="External"/><Relationship Id="rId258" Type="http://schemas.openxmlformats.org/officeDocument/2006/relationships/hyperlink" Target="http://docs.oracle.com/javaee/6/api/javax/el/ELResolver.html" TargetMode="External"/><Relationship Id="rId22" Type="http://schemas.openxmlformats.org/officeDocument/2006/relationships/hyperlink" Target="http://commons.apache.org/proper/commons-lang/apidocs/org/apache/commons/lang3/builder/EqualsBuilder.html" TargetMode="External"/><Relationship Id="rId64" Type="http://schemas.openxmlformats.org/officeDocument/2006/relationships/hyperlink" Target="http://stackoverflow.com/questions/1036754/difference-between-wait-and-sleep" TargetMode="External"/><Relationship Id="rId118" Type="http://schemas.openxmlformats.org/officeDocument/2006/relationships/hyperlink" Target="https://blogs.oracle.com/fkieviet/entry/how_to_fix_the_dreaded" TargetMode="External"/><Relationship Id="rId325" Type="http://schemas.openxmlformats.org/officeDocument/2006/relationships/hyperlink" Target="http://stackoverflow.com/questions/88235/dealing-with-java-lang-outofmemoryerror-permgen-space-error" TargetMode="External"/><Relationship Id="rId367" Type="http://schemas.openxmlformats.org/officeDocument/2006/relationships/hyperlink" Target="http://docs.oracle.com/javase/6/docs/api/java/net/CookiePolicy.html" TargetMode="External"/><Relationship Id="rId171" Type="http://schemas.openxmlformats.org/officeDocument/2006/relationships/hyperlink" Target="http://stackoverflow.com/questions/3541077/design-patterns-web-based-applications/" TargetMode="External"/><Relationship Id="rId227" Type="http://schemas.openxmlformats.org/officeDocument/2006/relationships/hyperlink" Target="http://en.wikipedia.org/wiki/Facade_pattern" TargetMode="External"/><Relationship Id="rId269" Type="http://schemas.openxmlformats.org/officeDocument/2006/relationships/hyperlink" Target="http://en.wikipedia.org/wiki/Memento_pattern" TargetMode="External"/><Relationship Id="rId33" Type="http://schemas.openxmlformats.org/officeDocument/2006/relationships/hyperlink" Target="http://stackoverflow.com/questions/3481828/how-to-split-a-string-in-java" TargetMode="External"/><Relationship Id="rId129" Type="http://schemas.openxmlformats.org/officeDocument/2006/relationships/hyperlink" Target="https://jcp.org/en/introduction/faq" TargetMode="External"/><Relationship Id="rId280" Type="http://schemas.openxmlformats.org/officeDocument/2006/relationships/hyperlink" Target="http://en.wikipedia.org/wiki/State_pattern" TargetMode="External"/><Relationship Id="rId336" Type="http://schemas.openxmlformats.org/officeDocument/2006/relationships/hyperlink" Target="http://stackoverflow.com/questions/223918/iterating-through-a-collection-avoiding-concurrentmodificationexception-when-re" TargetMode="External"/><Relationship Id="rId75" Type="http://schemas.openxmlformats.org/officeDocument/2006/relationships/hyperlink" Target="https://github.com/linpeiyou/stackoverflow-java-top-qa/blob/master/contents/convert-a-string-to-an-enum-in-java.md" TargetMode="External"/><Relationship Id="rId140" Type="http://schemas.openxmlformats.org/officeDocument/2006/relationships/hyperlink" Target="http://stackoverflow.com/questions/529085/how-to-create-a-generic-array-in-java" TargetMode="External"/><Relationship Id="rId182" Type="http://schemas.openxmlformats.org/officeDocument/2006/relationships/hyperlink" Target="http://docs.oracle.com/javase/6/docs/api/java/lang/StringBuilder.html" TargetMode="External"/><Relationship Id="rId378" Type="http://schemas.openxmlformats.org/officeDocument/2006/relationships/hyperlink" Target="http://stackoverflow.com/questions/2422468/upload-big-file-to-servlet/2424824" TargetMode="External"/><Relationship Id="rId403" Type="http://schemas.openxmlformats.org/officeDocument/2006/relationships/hyperlink" Target="http://i.stack.imgur.com/9DL9q.png" TargetMode="External"/><Relationship Id="rId6" Type="http://schemas.openxmlformats.org/officeDocument/2006/relationships/hyperlink" Target="http://docs.oracle.com/javase/specs/jls/se8/html/jls-15.html" TargetMode="External"/><Relationship Id="rId238" Type="http://schemas.openxmlformats.org/officeDocument/2006/relationships/hyperlink" Target="http://docs.oracle.com/javase/6/docs/api/java/lang/Integer.html" TargetMode="External"/><Relationship Id="rId291" Type="http://schemas.openxmlformats.org/officeDocument/2006/relationships/hyperlink" Target="http://docs.oracle.com/javase/6/docs/api/java/util/AbstractList.html" TargetMode="External"/><Relationship Id="rId305" Type="http://schemas.openxmlformats.org/officeDocument/2006/relationships/hyperlink" Target="http://stackoverflow.com/questions/1673841/examples-of-gof-design-patterns-in-javas-core-libraries" TargetMode="External"/><Relationship Id="rId347" Type="http://schemas.openxmlformats.org/officeDocument/2006/relationships/hyperlink" Target="http://docs.oracle.com/javase/6/docs/api/java/net/URLEncoder.html" TargetMode="External"/><Relationship Id="rId44" Type="http://schemas.openxmlformats.org/officeDocument/2006/relationships/hyperlink" Target="https://github.com/linpeiyou/stackoverflow-java-top-qa/blob/master/contents/does-java-support-default-parameter-values.md" TargetMode="External"/><Relationship Id="rId86" Type="http://schemas.openxmlformats.org/officeDocument/2006/relationships/hyperlink" Target="http://www.artima.com/underthehood/flowP.html" TargetMode="External"/><Relationship Id="rId151" Type="http://schemas.openxmlformats.org/officeDocument/2006/relationships/hyperlink" Target="https://github.com/linpeiyou/stackoverflow-java-top-qa/blob/master/contents/whats-the-simplest-way-to-print-a-java-array.md" TargetMode="External"/><Relationship Id="rId389" Type="http://schemas.openxmlformats.org/officeDocument/2006/relationships/hyperlink" Target="http://stackoverflow.com/questions/355089/stringbuilder-and-stringbuffer" TargetMode="External"/><Relationship Id="rId193" Type="http://schemas.openxmlformats.org/officeDocument/2006/relationships/hyperlink" Target="http://docs.oracle.com/javase/6/docs/api/java/util/Calendar.html" TargetMode="External"/><Relationship Id="rId207" Type="http://schemas.openxmlformats.org/officeDocument/2006/relationships/hyperlink" Target="http://docs.oracle.com/javase/6/docs/api/java/util/Arrays.html" TargetMode="External"/><Relationship Id="rId249" Type="http://schemas.openxmlformats.org/officeDocument/2006/relationships/hyperlink" Target="http://docs.oracle.com/javase/6/docs/api/java/util/logging/Logger.html" TargetMode="External"/><Relationship Id="rId414" Type="http://schemas.openxmlformats.org/officeDocument/2006/relationships/hyperlink" Target="http://casidiablo.github.com/groundy" TargetMode="External"/><Relationship Id="rId13" Type="http://schemas.openxmlformats.org/officeDocument/2006/relationships/hyperlink" Target="http://stackoverflow.com/questions/1066589/iterate-through-a-hashmap" TargetMode="External"/><Relationship Id="rId109" Type="http://schemas.openxmlformats.org/officeDocument/2006/relationships/hyperlink" Target="http://www.timeanddate.com/time/change/china/shanghai?year=1927" TargetMode="External"/><Relationship Id="rId260" Type="http://schemas.openxmlformats.org/officeDocument/2006/relationships/hyperlink" Target="http://docs.oracle.com/javase/6/docs/api/java/util/Iterator.html" TargetMode="External"/><Relationship Id="rId316" Type="http://schemas.openxmlformats.org/officeDocument/2006/relationships/hyperlink" Target="https://github.com/linpeiyou/stackoverflow-java-top-qa/blob/master/contents/implements-runnable-vs-extends-thread.md" TargetMode="External"/><Relationship Id="rId55" Type="http://schemas.openxmlformats.org/officeDocument/2006/relationships/hyperlink" Target="http://docs.oracle.com/javase/8/docs/api/java/io/Serializable.html" TargetMode="External"/><Relationship Id="rId97" Type="http://schemas.openxmlformats.org/officeDocument/2006/relationships/hyperlink" Target="http://stackoverflow.com/questions/2885173/how-to-create-a-file-and-write-to-a-file-in-java" TargetMode="External"/><Relationship Id="rId120" Type="http://schemas.openxmlformats.org/officeDocument/2006/relationships/hyperlink" Target="http://stackoverflow.com/questions/817856/when-and-how-should-i-use-a-threadlocal-variable" TargetMode="External"/><Relationship Id="rId358" Type="http://schemas.openxmlformats.org/officeDocument/2006/relationships/hyperlink" Target="http://docs.oracle.com/javase/6/docs/api/java/net/HttpURLConnection.html" TargetMode="External"/><Relationship Id="rId162" Type="http://schemas.openxmlformats.org/officeDocument/2006/relationships/hyperlink" Target="http://stackoverflow.com/tags/spring-mvc/info" TargetMode="External"/><Relationship Id="rId218" Type="http://schemas.openxmlformats.org/officeDocument/2006/relationships/hyperlink" Target="http://docs.oracle.com/javase/6/docs/api/java/io/OutputStream.html" TargetMode="External"/><Relationship Id="rId425" Type="http://schemas.openxmlformats.org/officeDocument/2006/relationships/theme" Target="theme/theme1.xml"/><Relationship Id="rId271" Type="http://schemas.openxmlformats.org/officeDocument/2006/relationships/hyperlink" Target="http://docs.oracle.com/javase/6/docs/api/java/io/Serializable.html" TargetMode="External"/><Relationship Id="rId24" Type="http://schemas.openxmlformats.org/officeDocument/2006/relationships/hyperlink" Target="http://stackoverflow.com/questions/27581/what-issues-should-be-considered-when-overriding-equals-and-hashcode-in-java" TargetMode="External"/><Relationship Id="rId66" Type="http://schemas.openxmlformats.org/officeDocument/2006/relationships/hyperlink" Target="http://ifeve.com/thread-signaling/" TargetMode="External"/><Relationship Id="rId131" Type="http://schemas.openxmlformats.org/officeDocument/2006/relationships/hyperlink" Target="https://github.com/linpeiyou/stackoverflow-java-top-qa/blob/master/contents/java-inner-class-and-static-nested-class.md" TargetMode="External"/><Relationship Id="rId327" Type="http://schemas.openxmlformats.org/officeDocument/2006/relationships/hyperlink" Target="https://docs.oracle.com/javase/8/docs/api/java/util/Formatter.html" TargetMode="External"/><Relationship Id="rId369" Type="http://schemas.openxmlformats.org/officeDocument/2006/relationships/hyperlink" Target="http://docs.oracle.com/javase/6/docs/api/java/net/HttpURLConnection.html" TargetMode="External"/><Relationship Id="rId173" Type="http://schemas.openxmlformats.org/officeDocument/2006/relationships/hyperlink" Target="http://stackoverflow.com/questions/3177733/how-to-avoid-java-code-in-jsp-files" TargetMode="External"/><Relationship Id="rId229" Type="http://schemas.openxmlformats.org/officeDocument/2006/relationships/hyperlink" Target="http://docs.oracle.com/javaee/6/api/javax/faces/lifecycle/Lifecycle.html" TargetMode="External"/><Relationship Id="rId380" Type="http://schemas.openxmlformats.org/officeDocument/2006/relationships/hyperlink" Target="http://hc.apache.org/httpcomponents-client-ga/examples.html" TargetMode="External"/><Relationship Id="rId240" Type="http://schemas.openxmlformats.org/officeDocument/2006/relationships/hyperlink" Target="http://docs.oracle.com/javase/6/docs/api/java/lang/Byte.html" TargetMode="External"/><Relationship Id="rId35" Type="http://schemas.openxmlformats.org/officeDocument/2006/relationships/hyperlink" Target="https://github.com/linpeiyou/stackoverflow-java-top-qa/blob/master/contents/how-to-sort-a-mapkey-value-on-the-values-in-java.md" TargetMode="External"/><Relationship Id="rId77" Type="http://schemas.openxmlformats.org/officeDocument/2006/relationships/hyperlink" Target="http://stackoverflow.com/questions/604424/convert-a-string-to-an-enum-in-java" TargetMode="External"/><Relationship Id="rId100" Type="http://schemas.openxmlformats.org/officeDocument/2006/relationships/hyperlink" Target="http://developer.51cto.com/art/201202/317181.htm" TargetMode="External"/><Relationship Id="rId282" Type="http://schemas.openxmlformats.org/officeDocument/2006/relationships/hyperlink" Target="http://en.wikipedia.org/wiki/Strategy_pattern" TargetMode="External"/><Relationship Id="rId338" Type="http://schemas.openxmlformats.org/officeDocument/2006/relationships/hyperlink" Target="https://camo.githubusercontent.com/413984f1cf41819e7ee10a887ac04e74b7318a59/687474703a2f2f692e737461636b2e696d6775722e636f6d2f39444c39712e706e67" TargetMode="External"/><Relationship Id="rId8" Type="http://schemas.openxmlformats.org/officeDocument/2006/relationships/hyperlink" Target="https://github.com/linpeiyou/stackoverflow-java-top-qa/blob/master/contents/read-convert-an-inputstream-to-a-string.md" TargetMode="External"/><Relationship Id="rId142" Type="http://schemas.openxmlformats.org/officeDocument/2006/relationships/hyperlink" Target="http://stackoverflow.com/questions/271526/avoiding-null-statements-in-java?page=2&amp;tab=votes" TargetMode="External"/><Relationship Id="rId184" Type="http://schemas.openxmlformats.org/officeDocument/2006/relationships/hyperlink" Target="http://docs.oracle.com/javase/6/docs/api/java/nio/ByteBuffer.html" TargetMode="External"/><Relationship Id="rId391" Type="http://schemas.openxmlformats.org/officeDocument/2006/relationships/hyperlink" Target="https://camo.githubusercontent.com/ec5c7d82a6f918abe4cf5297bf46dc538f78a106/687474703a2f2f692e737461636b2e696d6775722e636f6d2f6d75786e742e6a7067" TargetMode="External"/><Relationship Id="rId405" Type="http://schemas.openxmlformats.org/officeDocument/2006/relationships/hyperlink" Target="http://stackoverflow.com/questions/21947452/why-is-printing-b-dramatically-slower-than-printing" TargetMode="External"/><Relationship Id="rId251" Type="http://schemas.openxmlformats.org/officeDocument/2006/relationships/hyperlink" Target="http://en.wikipedia.org/wiki/Command_pattern" TargetMode="External"/><Relationship Id="rId46" Type="http://schemas.openxmlformats.org/officeDocument/2006/relationships/hyperlink" Target="https://stackoverflow.com/questions/997482/does-java-support-default-parameter-values" TargetMode="External"/><Relationship Id="rId293" Type="http://schemas.openxmlformats.org/officeDocument/2006/relationships/hyperlink" Target="http://docs.oracle.com/javase/6/docs/api/java/util/AbstractMap.html" TargetMode="External"/><Relationship Id="rId307" Type="http://schemas.openxmlformats.org/officeDocument/2006/relationships/hyperlink" Target="http://stackoverflow.com/questions/41107/how-to-generate-a-random-alpha-numeric-string" TargetMode="External"/><Relationship Id="rId349" Type="http://schemas.openxmlformats.org/officeDocument/2006/relationships/hyperlink" Target="http://www.w3.org/Protocols/rfc2616/rfc2616-sec9.html" TargetMode="External"/><Relationship Id="rId88" Type="http://schemas.openxmlformats.org/officeDocument/2006/relationships/hyperlink" Target="http://www.deepinmind.com/java/2014/05/08/how-string-in-switch-works-in-java-7.html" TargetMode="External"/><Relationship Id="rId111" Type="http://schemas.openxmlformats.org/officeDocument/2006/relationships/hyperlink" Target="https://github.com/linpeiyou/stackoverflow-java-top-qa/blob/master/contents/lookup-enum-by-string-value.md" TargetMode="External"/><Relationship Id="rId153" Type="http://schemas.openxmlformats.org/officeDocument/2006/relationships/hyperlink" Target="https://github.com/linpeiyou/stackoverflow-java-top-qa/blob/master/contents/why-does-this-code-using-random-strings-print-hello-world.md" TargetMode="External"/><Relationship Id="rId195" Type="http://schemas.openxmlformats.org/officeDocument/2006/relationships/hyperlink" Target="http://docs.oracle.com/javase/6/docs/api/java/text/NumberFormat.html" TargetMode="External"/><Relationship Id="rId209" Type="http://schemas.openxmlformats.org/officeDocument/2006/relationships/hyperlink" Target="http://docs.oracle.com/javase/6/docs/api/java/io/OutputStreamWriter.html" TargetMode="External"/><Relationship Id="rId360" Type="http://schemas.openxmlformats.org/officeDocument/2006/relationships/hyperlink" Target="http://docs.oracle.com/javaee/6/api/javax/servlet/http/HttpServlet.html" TargetMode="External"/><Relationship Id="rId416" Type="http://schemas.openxmlformats.org/officeDocument/2006/relationships/hyperlink" Target="https://github.com/koush/ion" TargetMode="External"/><Relationship Id="rId220" Type="http://schemas.openxmlformats.org/officeDocument/2006/relationships/hyperlink" Target="http://docs.oracle.com/javase/6/docs/api/java/io/Writer.html" TargetMode="External"/><Relationship Id="rId15" Type="http://schemas.openxmlformats.org/officeDocument/2006/relationships/hyperlink" Target="http://stackoverflow.com/questions/215497/in-java-whats-the-difference-between-public-default-protected-and-private" TargetMode="External"/><Relationship Id="rId57" Type="http://schemas.openxmlformats.org/officeDocument/2006/relationships/hyperlink" Target="http://stackoverflow.com/questions/3295496/what-is-a-javabean-exactly" TargetMode="External"/><Relationship Id="rId262" Type="http://schemas.openxmlformats.org/officeDocument/2006/relationships/hyperlink" Target="http://docs.oracle.com/javase/6/docs/api/java/util/Enumeration.html" TargetMode="External"/><Relationship Id="rId318" Type="http://schemas.openxmlformats.org/officeDocument/2006/relationships/hyperlink" Target="https://github.com/linpeiyou/stackoverflow-java-top-qa/blob/master/contents/which-notnull-java-annotation-should-i-use.md" TargetMode="External"/><Relationship Id="rId99" Type="http://schemas.openxmlformats.org/officeDocument/2006/relationships/hyperlink" Target="http://docs.oracle.com/javase/7/docs/api/java/io/Serializable.html" TargetMode="External"/><Relationship Id="rId122" Type="http://schemas.openxmlformats.org/officeDocument/2006/relationships/hyperlink" Target="http://stackoverflow.com/questions/3106452/how-do-servlets-work-instantiation-shared-variables-and-multithreading" TargetMode="External"/><Relationship Id="rId164" Type="http://schemas.openxmlformats.org/officeDocument/2006/relationships/hyperlink" Target="http://docs.oracle.com/javaee/5/jstl/1.1/docs/tlddocs/c/tld-summary.html" TargetMode="External"/><Relationship Id="rId371" Type="http://schemas.openxmlformats.org/officeDocument/2006/relationships/hyperlink" Target="http://docs.oracle.com/javase/6/docs/api/java/net/HttpURLConnection.html" TargetMode="External"/><Relationship Id="rId26" Type="http://schemas.openxmlformats.org/officeDocument/2006/relationships/hyperlink" Target="http://stackoverflow.com/questions/886955/breaking-out-of-nested-loops-in-java" TargetMode="External"/><Relationship Id="rId231" Type="http://schemas.openxmlformats.org/officeDocument/2006/relationships/hyperlink" Target="http://docs.oracle.com/javaee/6/api/javax/faces/application/NavigationHandler.html" TargetMode="External"/><Relationship Id="rId273" Type="http://schemas.openxmlformats.org/officeDocument/2006/relationships/hyperlink" Target="http://en.wikipedia.org/wiki/Observer_pattern" TargetMode="External"/><Relationship Id="rId329" Type="http://schemas.openxmlformats.org/officeDocument/2006/relationships/hyperlink" Target="https://github.com/linpeiyou/stackoverflow-java-top-qa/blob/master/contents/is-null-check-needed-before-calling-instanceof.md" TargetMode="External"/><Relationship Id="rId68" Type="http://schemas.openxmlformats.org/officeDocument/2006/relationships/hyperlink" Target="https://github.com/linpeiyou/stackoverflow-java-top-qa/blob/master/contents/how-do-i-call-one-constructor-from-another-in-java.md" TargetMode="External"/><Relationship Id="rId133" Type="http://schemas.openxmlformats.org/officeDocument/2006/relationships/hyperlink" Target="http://stackoverflow.com/questions/20468856/is-it-true-that-every-inner-class-requires-an-enclosing-instance" TargetMode="External"/><Relationship Id="rId175" Type="http://schemas.openxmlformats.org/officeDocument/2006/relationships/hyperlink" Target="https://en.wikipedia.org/wiki/Software_design_pattern" TargetMode="External"/><Relationship Id="rId340" Type="http://schemas.openxmlformats.org/officeDocument/2006/relationships/hyperlink" Target="https://camo.githubusercontent.com/8b2a0d207b32a1705aa89ce113649328b7cf1031/687474703a2f2f692e737461636b2e696d6775722e636f6d2f4a565a6c4a2e6a7067" TargetMode="External"/><Relationship Id="rId200" Type="http://schemas.openxmlformats.org/officeDocument/2006/relationships/hyperlink" Target="http://docs.oracle.com/javase/6/docs/api/java/lang/Cloneable.html" TargetMode="External"/><Relationship Id="rId382" Type="http://schemas.openxmlformats.org/officeDocument/2006/relationships/hyperlink" Target="http://jsoup.org/" TargetMode="External"/><Relationship Id="rId242" Type="http://schemas.openxmlformats.org/officeDocument/2006/relationships/hyperlink" Target="http://docs.oracle.com/javase/6/docs/api/java/lang/Short.html" TargetMode="External"/><Relationship Id="rId284" Type="http://schemas.openxmlformats.org/officeDocument/2006/relationships/hyperlink" Target="http://docs.oracle.com/javaee/6/api/javax/servlet/http/HttpServlet.html" TargetMode="External"/><Relationship Id="rId37" Type="http://schemas.openxmlformats.org/officeDocument/2006/relationships/hyperlink" Target="https://github.com/linpeiyou/stackoverflow-java-top-qa/blob/master/contents/differences-between-hashmap-and-hashtable.md" TargetMode="External"/><Relationship Id="rId79" Type="http://schemas.openxmlformats.org/officeDocument/2006/relationships/hyperlink" Target="http://stackoverflow.com/questions/1200621/declare-array-in-java" TargetMode="External"/><Relationship Id="rId102" Type="http://schemas.openxmlformats.org/officeDocument/2006/relationships/hyperlink" Target="http://stackoverflow.com/questions/285793/what-is-a-serialversionuid-and-why-should-i-use-it" TargetMode="External"/><Relationship Id="rId144" Type="http://schemas.openxmlformats.org/officeDocument/2006/relationships/hyperlink" Target="http://stackoverflow.com/questions/1069066/how-can-i-get-the-current-stack-trace" TargetMode="External"/><Relationship Id="rId90" Type="http://schemas.openxmlformats.org/officeDocument/2006/relationships/hyperlink" Target="http://stackoverflow.com/questions/1750435/comparing-java-enum-members-or-equals" TargetMode="External"/><Relationship Id="rId186" Type="http://schemas.openxmlformats.org/officeDocument/2006/relationships/hyperlink" Target="http://docs.oracle.com/javase/6/docs/api/java/nio/ShortBuffer.html" TargetMode="External"/><Relationship Id="rId351" Type="http://schemas.openxmlformats.org/officeDocument/2006/relationships/hyperlink" Target="http://docs.oracle.com/javase/6/docs/api/java/net/URL.html" TargetMode="External"/><Relationship Id="rId393" Type="http://schemas.openxmlformats.org/officeDocument/2006/relationships/hyperlink" Target="https://camo.githubusercontent.com/f7137f90fbeef0762fb42c17f4829b94b857cb34/687474703a2f2f692e737461636b2e696d6775722e636f6d2f70796677432e706e67" TargetMode="External"/><Relationship Id="rId407" Type="http://schemas.openxmlformats.org/officeDocument/2006/relationships/hyperlink" Target="https://en.wikipedia.org/wiki/Reflection_%28computer_programming%29" TargetMode="External"/><Relationship Id="rId211" Type="http://schemas.openxmlformats.org/officeDocument/2006/relationships/hyperlink" Target="http://docs.oracle.com/javase/6/docs/api/javax/xml/bind/annotation/adapters/XmlAdapter.html" TargetMode="External"/><Relationship Id="rId253" Type="http://schemas.openxmlformats.org/officeDocument/2006/relationships/hyperlink" Target="http://docs.oracle.com/javase/6/docs/api/javax/swing/Action.html" TargetMode="External"/><Relationship Id="rId295" Type="http://schemas.openxmlformats.org/officeDocument/2006/relationships/hyperlink" Target="http://en.wikipedia.org/wiki/Visitor_pattern" TargetMode="External"/><Relationship Id="rId309" Type="http://schemas.openxmlformats.org/officeDocument/2006/relationships/hyperlink" Target="http://www.cs.umd.edu/~pugh/java/memoryModel/DoubleCheckedLocking.html" TargetMode="External"/><Relationship Id="rId48" Type="http://schemas.openxmlformats.org/officeDocument/2006/relationships/hyperlink" Target="http://docs.oracle.com/javase/8/docs/api/java/lang/Math.html" TargetMode="External"/><Relationship Id="rId113" Type="http://schemas.openxmlformats.org/officeDocument/2006/relationships/hyperlink" Target="http://stackoverflow.com/questions/604424/lookup-enum-by-string-value" TargetMode="External"/><Relationship Id="rId320" Type="http://schemas.openxmlformats.org/officeDocument/2006/relationships/hyperlink" Target="https://github.com/linpeiyou/stackoverflow-java-top-qa/blob/master/contents/how-can-i-convert-a-stack-trace-to-a-string.md" TargetMode="External"/><Relationship Id="rId155" Type="http://schemas.openxmlformats.org/officeDocument/2006/relationships/hyperlink" Target="https://github.com/linpeiyou/stackoverflow-java-top-qa/blob/master/contents/why-is-char-preferred-over-string-for-passwords-in-java.md" TargetMode="External"/><Relationship Id="rId197" Type="http://schemas.openxmlformats.org/officeDocument/2006/relationships/hyperlink" Target="http://docs.oracle.com/javase/6/docs/api/java/net/URLStreamHandlerFactory.html" TargetMode="External"/><Relationship Id="rId362" Type="http://schemas.openxmlformats.org/officeDocument/2006/relationships/hyperlink" Target="http://docs.oracle.com/javase/6/docs/api/java/net/URLConnection.html" TargetMode="External"/><Relationship Id="rId418" Type="http://schemas.openxmlformats.org/officeDocument/2006/relationships/hyperlink" Target="https://github.com/linpeiyou/stackoverflow-java-top-qa/blob/master/contents/is-there-a-unique-android-device-id.md" TargetMode="External"/><Relationship Id="rId222" Type="http://schemas.openxmlformats.org/officeDocument/2006/relationships/hyperlink" Target="http://docs.oracle.com/javase/6/docs/api/java/util/Collections.html" TargetMode="External"/><Relationship Id="rId264" Type="http://schemas.openxmlformats.org/officeDocument/2006/relationships/hyperlink" Target="http://docs.oracle.com/javase/6/docs/api/java/util/Timer.html" TargetMode="External"/><Relationship Id="rId17" Type="http://schemas.openxmlformats.org/officeDocument/2006/relationships/hyperlink" Target="http://stackoverflow.com/questions/1128723/how-can-i-test-if-an-array-contains-a-certain-value" TargetMode="External"/><Relationship Id="rId59" Type="http://schemas.openxmlformats.org/officeDocument/2006/relationships/hyperlink" Target="http://www.blogjava.net/jiangshachina/archive/2012/02/13/369898.html" TargetMode="External"/><Relationship Id="rId124" Type="http://schemas.openxmlformats.org/officeDocument/2006/relationships/hyperlink" Target="http://stackoverflow.com/questions/415953/how-can-i-generate-an-md5-has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169</Pages>
  <Words>25753</Words>
  <Characters>146797</Characters>
  <Application>Microsoft Office Word</Application>
  <DocSecurity>0</DocSecurity>
  <Lines>1223</Lines>
  <Paragraphs>344</Paragraphs>
  <ScaleCrop>false</ScaleCrop>
  <Company>Microsoft</Company>
  <LinksUpToDate>false</LinksUpToDate>
  <CharactersWithSpaces>172206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peige</dc:creator>
  <cp:keywords/>
  <dc:description/>
  <cp:lastModifiedBy>peige</cp:lastModifiedBy>
  <cp:revision>2</cp:revision>
  <dcterms:created xsi:type="dcterms:W3CDTF">2017-06-03T03:29:00Z</dcterms:created>
  <dcterms:modified xsi:type="dcterms:W3CDTF">2017-06-03T03:34:00Z</dcterms:modified>
</cp:coreProperties>
</file>